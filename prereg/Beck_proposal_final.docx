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2F56" w14:textId="77777777" w:rsidR="002B52C5" w:rsidRDefault="002B52C5" w:rsidP="002B52C5">
      <w:pPr>
        <w:jc w:val="center"/>
        <w:rPr>
          <w:rFonts w:ascii="Times New Roman" w:hAnsi="Times New Roman" w:cs="Times New Roman"/>
        </w:rPr>
      </w:pPr>
    </w:p>
    <w:p w14:paraId="4F87D5EE" w14:textId="77777777" w:rsidR="002B52C5" w:rsidRDefault="002B52C5" w:rsidP="002B52C5">
      <w:pPr>
        <w:jc w:val="center"/>
        <w:rPr>
          <w:rFonts w:ascii="Times New Roman" w:hAnsi="Times New Roman" w:cs="Times New Roman"/>
        </w:rPr>
      </w:pPr>
    </w:p>
    <w:p w14:paraId="55F238BA" w14:textId="77777777" w:rsidR="002B52C5" w:rsidRDefault="002B52C5" w:rsidP="002B52C5">
      <w:pPr>
        <w:jc w:val="center"/>
        <w:rPr>
          <w:rFonts w:ascii="Times New Roman" w:hAnsi="Times New Roman" w:cs="Times New Roman"/>
        </w:rPr>
      </w:pPr>
    </w:p>
    <w:p w14:paraId="1D731D55" w14:textId="77777777" w:rsidR="002B52C5" w:rsidRDefault="002B52C5" w:rsidP="002B52C5">
      <w:pPr>
        <w:jc w:val="center"/>
        <w:rPr>
          <w:rFonts w:ascii="Times New Roman" w:hAnsi="Times New Roman" w:cs="Times New Roman"/>
        </w:rPr>
      </w:pPr>
    </w:p>
    <w:p w14:paraId="7B9D08E1" w14:textId="77777777" w:rsidR="002B52C5" w:rsidRDefault="002B52C5" w:rsidP="002B52C5">
      <w:pPr>
        <w:jc w:val="center"/>
        <w:rPr>
          <w:rFonts w:ascii="Times New Roman" w:hAnsi="Times New Roman" w:cs="Times New Roman"/>
        </w:rPr>
      </w:pPr>
    </w:p>
    <w:p w14:paraId="5DD1C5F4" w14:textId="77777777" w:rsidR="002B52C5" w:rsidRDefault="002B52C5" w:rsidP="002B52C5">
      <w:pPr>
        <w:jc w:val="center"/>
        <w:rPr>
          <w:rFonts w:ascii="Times New Roman" w:hAnsi="Times New Roman" w:cs="Times New Roman"/>
        </w:rPr>
      </w:pPr>
    </w:p>
    <w:p w14:paraId="57D06E60" w14:textId="77777777" w:rsidR="002B52C5" w:rsidRDefault="002B52C5" w:rsidP="002B52C5">
      <w:pPr>
        <w:jc w:val="center"/>
        <w:rPr>
          <w:rFonts w:ascii="Times New Roman" w:hAnsi="Times New Roman" w:cs="Times New Roman"/>
        </w:rPr>
      </w:pPr>
    </w:p>
    <w:p w14:paraId="683E20B5" w14:textId="77777777" w:rsidR="002B52C5" w:rsidRDefault="002B52C5" w:rsidP="002B52C5">
      <w:pPr>
        <w:jc w:val="center"/>
        <w:rPr>
          <w:rFonts w:ascii="Times New Roman" w:hAnsi="Times New Roman" w:cs="Times New Roman"/>
        </w:rPr>
      </w:pPr>
    </w:p>
    <w:p w14:paraId="7F539EE3" w14:textId="77777777" w:rsidR="002B52C5" w:rsidRDefault="002B52C5" w:rsidP="002B52C5">
      <w:pPr>
        <w:jc w:val="center"/>
        <w:rPr>
          <w:rFonts w:ascii="Times New Roman" w:hAnsi="Times New Roman" w:cs="Times New Roman"/>
        </w:rPr>
      </w:pPr>
    </w:p>
    <w:p w14:paraId="0968532B" w14:textId="77777777" w:rsidR="002B52C5" w:rsidRDefault="002B52C5" w:rsidP="002B52C5">
      <w:pPr>
        <w:jc w:val="center"/>
        <w:rPr>
          <w:rFonts w:ascii="Times New Roman" w:hAnsi="Times New Roman" w:cs="Times New Roman"/>
        </w:rPr>
      </w:pPr>
    </w:p>
    <w:p w14:paraId="1EA781C3" w14:textId="77777777" w:rsidR="002B52C5" w:rsidRDefault="002B52C5" w:rsidP="002B52C5">
      <w:pPr>
        <w:jc w:val="center"/>
        <w:rPr>
          <w:rFonts w:ascii="Times New Roman" w:hAnsi="Times New Roman" w:cs="Times New Roman"/>
        </w:rPr>
      </w:pPr>
    </w:p>
    <w:p w14:paraId="320AF854" w14:textId="77777777" w:rsidR="002B52C5" w:rsidRDefault="002B52C5" w:rsidP="002B52C5">
      <w:pPr>
        <w:jc w:val="center"/>
        <w:rPr>
          <w:rFonts w:ascii="Times New Roman" w:hAnsi="Times New Roman" w:cs="Times New Roman"/>
        </w:rPr>
      </w:pPr>
    </w:p>
    <w:p w14:paraId="2356F7A2" w14:textId="77777777" w:rsidR="002B52C5" w:rsidRDefault="002B52C5" w:rsidP="002B52C5">
      <w:pPr>
        <w:jc w:val="center"/>
        <w:rPr>
          <w:rFonts w:ascii="Times New Roman" w:hAnsi="Times New Roman" w:cs="Times New Roman"/>
        </w:rPr>
      </w:pPr>
    </w:p>
    <w:p w14:paraId="332FD334" w14:textId="3AAB192F" w:rsidR="002B52C5" w:rsidRDefault="008738C5" w:rsidP="002B52C5">
      <w:pPr>
        <w:jc w:val="center"/>
        <w:rPr>
          <w:rFonts w:ascii="Times New Roman" w:hAnsi="Times New Roman" w:cs="Times New Roman"/>
        </w:rPr>
      </w:pPr>
      <w:r>
        <w:rPr>
          <w:rFonts w:ascii="Times New Roman" w:hAnsi="Times New Roman" w:cs="Times New Roman"/>
        </w:rPr>
        <w:t xml:space="preserve">A </w:t>
      </w:r>
      <w:r w:rsidR="00E506E0">
        <w:rPr>
          <w:rFonts w:ascii="Times New Roman" w:hAnsi="Times New Roman" w:cs="Times New Roman"/>
        </w:rPr>
        <w:t>Mega-Analysis of Personality Predictions: Robustness and Boundary Conditions</w:t>
      </w:r>
    </w:p>
    <w:p w14:paraId="5B01381D" w14:textId="77777777" w:rsidR="002B52C5" w:rsidRDefault="002B52C5" w:rsidP="00E506E0">
      <w:pPr>
        <w:spacing w:line="480" w:lineRule="auto"/>
        <w:rPr>
          <w:rFonts w:ascii="Times New Roman" w:hAnsi="Times New Roman" w:cs="Times New Roman"/>
        </w:rPr>
      </w:pPr>
    </w:p>
    <w:p w14:paraId="70220E8C" w14:textId="77777777" w:rsidR="002B52C5" w:rsidRDefault="002B52C5" w:rsidP="002B52C5">
      <w:pPr>
        <w:spacing w:line="480" w:lineRule="auto"/>
        <w:jc w:val="center"/>
        <w:rPr>
          <w:rFonts w:ascii="Times New Roman" w:hAnsi="Times New Roman" w:cs="Times New Roman"/>
        </w:rPr>
      </w:pPr>
      <w:r>
        <w:rPr>
          <w:rFonts w:ascii="Times New Roman" w:hAnsi="Times New Roman" w:cs="Times New Roman"/>
        </w:rPr>
        <w:t>Emorie D. Beck</w:t>
      </w:r>
    </w:p>
    <w:p w14:paraId="1B25A616" w14:textId="77777777" w:rsidR="007D6B41" w:rsidRDefault="002B52C5" w:rsidP="007D6B41">
      <w:pPr>
        <w:jc w:val="center"/>
        <w:rPr>
          <w:rFonts w:ascii="Times New Roman" w:hAnsi="Times New Roman" w:cs="Times New Roman"/>
        </w:rPr>
      </w:pPr>
      <w:r>
        <w:rPr>
          <w:rFonts w:ascii="Times New Roman" w:hAnsi="Times New Roman" w:cs="Times New Roman"/>
        </w:rPr>
        <w:t>Washington University in St. Louis</w:t>
      </w:r>
    </w:p>
    <w:p w14:paraId="474C48F2" w14:textId="5E41BE12" w:rsidR="007D6B41" w:rsidRDefault="002B52C5" w:rsidP="007D6B41">
      <w:pPr>
        <w:rPr>
          <w:rFonts w:ascii="Times New Roman" w:hAnsi="Times New Roman" w:cs="Times New Roman"/>
        </w:rPr>
      </w:pPr>
      <w:r>
        <w:rPr>
          <w:rFonts w:ascii="Times New Roman" w:hAnsi="Times New Roman" w:cs="Times New Roman"/>
        </w:rPr>
        <w:br w:type="page"/>
      </w:r>
    </w:p>
    <w:p w14:paraId="4C7276BB" w14:textId="048ED009" w:rsidR="007D6B41" w:rsidRDefault="007D6B41" w:rsidP="007D6B41">
      <w:pPr>
        <w:jc w:val="center"/>
        <w:rPr>
          <w:rFonts w:ascii="Times New Roman" w:hAnsi="Times New Roman" w:cs="Times New Roman"/>
        </w:rPr>
      </w:pPr>
      <w:r>
        <w:rPr>
          <w:rFonts w:ascii="Times New Roman" w:hAnsi="Times New Roman" w:cs="Times New Roman"/>
        </w:rPr>
        <w:lastRenderedPageBreak/>
        <w:t>Short Abstract</w:t>
      </w:r>
    </w:p>
    <w:p w14:paraId="75CFA2E3" w14:textId="331231FA" w:rsidR="007D6B41" w:rsidRDefault="007D6B41" w:rsidP="007D6B41">
      <w:pPr>
        <w:rPr>
          <w:rFonts w:ascii="Times New Roman" w:hAnsi="Times New Roman" w:cs="Times New Roman"/>
        </w:rPr>
      </w:pPr>
      <w:r>
        <w:rPr>
          <w:rFonts w:ascii="Times New Roman" w:hAnsi="Times New Roman" w:cs="Times New Roman"/>
        </w:rPr>
        <w:t xml:space="preserve">Personality </w:t>
      </w:r>
      <w:r w:rsidR="002D68FB">
        <w:rPr>
          <w:rFonts w:ascii="Times New Roman" w:hAnsi="Times New Roman" w:cs="Times New Roman"/>
        </w:rPr>
        <w:t>predicts</w:t>
      </w:r>
      <w:r>
        <w:rPr>
          <w:rFonts w:ascii="Times New Roman" w:hAnsi="Times New Roman" w:cs="Times New Roman"/>
        </w:rPr>
        <w:t xml:space="preserve"> important life outcomes. However, the presence, direction, and magnitude of personality-outcome associations var</w:t>
      </w:r>
      <w:r w:rsidR="002D68FB">
        <w:rPr>
          <w:rFonts w:ascii="Times New Roman" w:hAnsi="Times New Roman" w:cs="Times New Roman"/>
        </w:rPr>
        <w:t>y</w:t>
      </w:r>
      <w:r>
        <w:rPr>
          <w:rFonts w:ascii="Times New Roman" w:hAnsi="Times New Roman" w:cs="Times New Roman"/>
        </w:rPr>
        <w:t xml:space="preserve"> </w:t>
      </w:r>
      <w:r w:rsidR="002D68FB">
        <w:rPr>
          <w:rFonts w:ascii="Times New Roman" w:hAnsi="Times New Roman" w:cs="Times New Roman"/>
        </w:rPr>
        <w:t>cross-study. I mega-analytically examine their robustness using 10 longitudinal studies, 14 personality predictors, 14 outcomes, and seven moderators using propensity score matching and specification curve analysis to test boundary conditions and reduce selection bias.</w:t>
      </w:r>
    </w:p>
    <w:p w14:paraId="59511A39" w14:textId="549753B0" w:rsidR="002B52C5" w:rsidRDefault="007D6B41" w:rsidP="007D6B41">
      <w:pPr>
        <w:rPr>
          <w:rFonts w:ascii="Times New Roman" w:hAnsi="Times New Roman" w:cs="Times New Roman"/>
        </w:rPr>
      </w:pPr>
      <w:r>
        <w:rPr>
          <w:rFonts w:ascii="Times New Roman" w:hAnsi="Times New Roman" w:cs="Times New Roman"/>
        </w:rPr>
        <w:br w:type="page"/>
      </w:r>
    </w:p>
    <w:p w14:paraId="1E615ED9" w14:textId="7312BE6E" w:rsidR="00586E00" w:rsidRPr="000D2073" w:rsidRDefault="00586E00" w:rsidP="00586E00">
      <w:pPr>
        <w:spacing w:line="480" w:lineRule="auto"/>
        <w:jc w:val="center"/>
        <w:rPr>
          <w:rFonts w:ascii="Times New Roman" w:hAnsi="Times New Roman" w:cs="Times New Roman"/>
          <w:b/>
          <w:bCs/>
        </w:rPr>
      </w:pPr>
      <w:r w:rsidRPr="000D2073">
        <w:rPr>
          <w:rFonts w:ascii="Times New Roman" w:hAnsi="Times New Roman" w:cs="Times New Roman"/>
          <w:b/>
          <w:bCs/>
        </w:rPr>
        <w:lastRenderedPageBreak/>
        <w:t>A Mega-Analysis of Personality Predictions: Robustness and Boundary Conditions</w:t>
      </w:r>
    </w:p>
    <w:p w14:paraId="34714B48" w14:textId="35FC989C" w:rsidR="00A2337B" w:rsidRPr="00A2337B" w:rsidRDefault="002811D5" w:rsidP="00A2337B">
      <w:pPr>
        <w:spacing w:line="480" w:lineRule="auto"/>
        <w:ind w:firstLine="720"/>
        <w:rPr>
          <w:rFonts w:ascii="Times New Roman" w:eastAsia="Times New Roman" w:hAnsi="Times New Roman" w:cs="Times New Roman"/>
        </w:rPr>
      </w:pPr>
      <w:r w:rsidRPr="002C54E1">
        <w:rPr>
          <w:rFonts w:ascii="Times New Roman" w:hAnsi="Times New Roman" w:cs="Times New Roman"/>
        </w:rPr>
        <w:t xml:space="preserve">Personality traits are relatively stable, dispositional patterns that differentiate people from one another (Roberts, Wood, &amp; Caspi, 2008). Moreover, personality traits predict many important life outcomes, </w:t>
      </w:r>
      <w:r w:rsidR="00A2337B" w:rsidRPr="00A2337B">
        <w:rPr>
          <w:rFonts w:ascii="Times New Roman" w:hAnsi="Times New Roman" w:cs="Times New Roman"/>
        </w:rPr>
        <w:t xml:space="preserve">such as marriage (Kelly &amp; Conley, 1987; </w:t>
      </w:r>
      <w:proofErr w:type="spellStart"/>
      <w:r w:rsidR="00A2337B" w:rsidRPr="00A2337B">
        <w:rPr>
          <w:rFonts w:ascii="Times New Roman" w:hAnsi="Times New Roman" w:cs="Times New Roman"/>
        </w:rPr>
        <w:t>Malouff</w:t>
      </w:r>
      <w:proofErr w:type="spellEnd"/>
      <w:r w:rsidR="00A2337B" w:rsidRPr="00A2337B">
        <w:rPr>
          <w:rFonts w:ascii="Times New Roman" w:hAnsi="Times New Roman" w:cs="Times New Roman"/>
        </w:rPr>
        <w:t xml:space="preserve">, </w:t>
      </w:r>
      <w:proofErr w:type="spellStart"/>
      <w:r w:rsidR="00A2337B" w:rsidRPr="00A2337B">
        <w:rPr>
          <w:rFonts w:ascii="Times New Roman" w:hAnsi="Times New Roman" w:cs="Times New Roman"/>
        </w:rPr>
        <w:t>Thorsteinsson</w:t>
      </w:r>
      <w:proofErr w:type="spellEnd"/>
      <w:r w:rsidR="00A2337B" w:rsidRPr="00A2337B">
        <w:rPr>
          <w:rFonts w:ascii="Times New Roman" w:hAnsi="Times New Roman" w:cs="Times New Roman"/>
        </w:rPr>
        <w:t>, Schutte, Bhullar, &amp; Rooke, 2010; Spech</w:t>
      </w:r>
      <w:r w:rsidR="009B4E6F">
        <w:rPr>
          <w:rFonts w:ascii="Times New Roman" w:hAnsi="Times New Roman" w:cs="Times New Roman"/>
        </w:rPr>
        <w:t>t, Egloff, &amp; Schmukle</w:t>
      </w:r>
      <w:r w:rsidR="00A2337B" w:rsidRPr="00A2337B">
        <w:rPr>
          <w:rFonts w:ascii="Times New Roman" w:hAnsi="Times New Roman" w:cs="Times New Roman"/>
        </w:rPr>
        <w:t xml:space="preserve">, 2011), life expectancy (Jackson, Connolly, Garrison, </w:t>
      </w:r>
      <w:proofErr w:type="spellStart"/>
      <w:r w:rsidR="00A2337B" w:rsidRPr="00A2337B">
        <w:rPr>
          <w:rFonts w:ascii="Times New Roman" w:hAnsi="Times New Roman" w:cs="Times New Roman"/>
        </w:rPr>
        <w:t>Leveille</w:t>
      </w:r>
      <w:proofErr w:type="spellEnd"/>
      <w:r w:rsidR="00A2337B" w:rsidRPr="00A2337B">
        <w:rPr>
          <w:rFonts w:ascii="Times New Roman" w:hAnsi="Times New Roman" w:cs="Times New Roman"/>
        </w:rPr>
        <w:t xml:space="preserve">, &amp; Connolly, 2015; Jokela et al., 2013; Martin, Friedman, &amp; Schwartz, 2007; </w:t>
      </w:r>
      <w:proofErr w:type="spellStart"/>
      <w:r w:rsidR="00A2337B" w:rsidRPr="00A2337B">
        <w:rPr>
          <w:rFonts w:ascii="Times New Roman" w:hAnsi="Times New Roman" w:cs="Times New Roman"/>
        </w:rPr>
        <w:t>Turiano</w:t>
      </w:r>
      <w:proofErr w:type="spellEnd"/>
      <w:r w:rsidR="00A2337B" w:rsidRPr="00A2337B">
        <w:rPr>
          <w:rFonts w:ascii="Times New Roman" w:hAnsi="Times New Roman" w:cs="Times New Roman"/>
        </w:rPr>
        <w:t>, Chapman, Gruenewald, &amp; Mroczek, 2015), and health (Hampson, 2012; Weston, Hill, &amp; Jackson, 2015)</w:t>
      </w:r>
      <w:r w:rsidRPr="002C54E1">
        <w:rPr>
          <w:rFonts w:ascii="Times New Roman" w:hAnsi="Times New Roman" w:cs="Times New Roman"/>
        </w:rPr>
        <w:t>. Much research has examined what personality predicts</w:t>
      </w:r>
      <w:r w:rsidR="00B33687">
        <w:rPr>
          <w:rFonts w:ascii="Times New Roman" w:hAnsi="Times New Roman" w:cs="Times New Roman"/>
        </w:rPr>
        <w:t xml:space="preserve"> (see Ozer &amp; Benet Martinez, 2006, and Soto, 2019, for reviews)</w:t>
      </w:r>
      <w:r w:rsidRPr="002C54E1">
        <w:rPr>
          <w:rFonts w:ascii="Times New Roman" w:hAnsi="Times New Roman" w:cs="Times New Roman"/>
        </w:rPr>
        <w:t>, including what the strongest predictors of different outcomes are</w:t>
      </w:r>
      <w:r w:rsidR="00B33687">
        <w:rPr>
          <w:rFonts w:ascii="Times New Roman" w:hAnsi="Times New Roman" w:cs="Times New Roman"/>
        </w:rPr>
        <w:t xml:space="preserve"> (see Rober</w:t>
      </w:r>
      <w:r w:rsidR="005A1D26">
        <w:rPr>
          <w:rFonts w:ascii="Times New Roman" w:hAnsi="Times New Roman" w:cs="Times New Roman"/>
        </w:rPr>
        <w:t xml:space="preserve">ts, </w:t>
      </w:r>
      <w:proofErr w:type="spellStart"/>
      <w:r w:rsidR="005A1D26">
        <w:rPr>
          <w:rFonts w:ascii="Times New Roman" w:hAnsi="Times New Roman" w:cs="Times New Roman"/>
        </w:rPr>
        <w:t>Kuncel</w:t>
      </w:r>
      <w:proofErr w:type="spellEnd"/>
      <w:r w:rsidR="005A1D26">
        <w:rPr>
          <w:rFonts w:ascii="Times New Roman" w:hAnsi="Times New Roman" w:cs="Times New Roman"/>
        </w:rPr>
        <w:t>, Shiner, Caspi, &amp; Goldberg</w:t>
      </w:r>
      <w:r w:rsidR="00B33687">
        <w:rPr>
          <w:rFonts w:ascii="Times New Roman" w:hAnsi="Times New Roman" w:cs="Times New Roman"/>
        </w:rPr>
        <w:t>., 2007)</w:t>
      </w:r>
      <w:r w:rsidRPr="002C54E1">
        <w:rPr>
          <w:rFonts w:ascii="Times New Roman" w:hAnsi="Times New Roman" w:cs="Times New Roman"/>
        </w:rPr>
        <w:t>.</w:t>
      </w:r>
      <w:r w:rsidR="00A2337B" w:rsidRPr="00A2337B">
        <w:rPr>
          <w:rFonts w:ascii="SFRM1200" w:eastAsia="Times New Roman" w:hAnsi="SFRM1200" w:cs="Times New Roman"/>
        </w:rPr>
        <w:t xml:space="preserve"> </w:t>
      </w:r>
    </w:p>
    <w:p w14:paraId="1E966E60" w14:textId="584D72FA" w:rsidR="002811D5" w:rsidRPr="002C54E1" w:rsidRDefault="002811D5" w:rsidP="002811D5">
      <w:pPr>
        <w:spacing w:line="480" w:lineRule="auto"/>
        <w:ind w:firstLine="720"/>
        <w:rPr>
          <w:rFonts w:ascii="Times New Roman" w:hAnsi="Times New Roman" w:cs="Times New Roman"/>
        </w:rPr>
      </w:pPr>
      <w:r w:rsidRPr="002C54E1">
        <w:rPr>
          <w:rFonts w:ascii="Times New Roman" w:hAnsi="Times New Roman" w:cs="Times New Roman"/>
        </w:rPr>
        <w:t xml:space="preserve">Despite </w:t>
      </w:r>
      <w:r w:rsidR="00B10D3C">
        <w:rPr>
          <w:rFonts w:ascii="Times New Roman" w:hAnsi="Times New Roman" w:cs="Times New Roman"/>
        </w:rPr>
        <w:t>numerous studies and meta-analyses</w:t>
      </w:r>
      <w:r w:rsidR="00B10D3C" w:rsidRPr="002C54E1">
        <w:rPr>
          <w:rFonts w:ascii="Times New Roman" w:hAnsi="Times New Roman" w:cs="Times New Roman"/>
        </w:rPr>
        <w:t xml:space="preserve"> </w:t>
      </w:r>
      <w:r w:rsidRPr="002C54E1">
        <w:rPr>
          <w:rFonts w:ascii="Times New Roman" w:hAnsi="Times New Roman" w:cs="Times New Roman"/>
        </w:rPr>
        <w:t xml:space="preserve">that </w:t>
      </w:r>
      <w:r w:rsidR="00B10D3C">
        <w:rPr>
          <w:rFonts w:ascii="Times New Roman" w:hAnsi="Times New Roman" w:cs="Times New Roman"/>
        </w:rPr>
        <w:t xml:space="preserve">demonstrate </w:t>
      </w:r>
      <w:r w:rsidRPr="002C54E1">
        <w:rPr>
          <w:rFonts w:ascii="Times New Roman" w:hAnsi="Times New Roman" w:cs="Times New Roman"/>
        </w:rPr>
        <w:t xml:space="preserve">personality </w:t>
      </w:r>
      <w:r w:rsidR="00B10D3C">
        <w:rPr>
          <w:rFonts w:ascii="Times New Roman" w:hAnsi="Times New Roman" w:cs="Times New Roman"/>
        </w:rPr>
        <w:t xml:space="preserve">prospectively </w:t>
      </w:r>
      <w:r w:rsidRPr="002C54E1">
        <w:rPr>
          <w:rFonts w:ascii="Times New Roman" w:hAnsi="Times New Roman" w:cs="Times New Roman"/>
        </w:rPr>
        <w:t>predicts consequential life outcomes, most studies fail to capture true selection effects</w:t>
      </w:r>
      <w:r w:rsidR="00E35375">
        <w:rPr>
          <w:rFonts w:ascii="Times New Roman" w:hAnsi="Times New Roman" w:cs="Times New Roman"/>
        </w:rPr>
        <w:t xml:space="preserve"> for </w:t>
      </w:r>
      <w:r w:rsidR="008156E1">
        <w:rPr>
          <w:rFonts w:ascii="Times New Roman" w:hAnsi="Times New Roman" w:cs="Times New Roman"/>
        </w:rPr>
        <w:t>two</w:t>
      </w:r>
      <w:r w:rsidR="00F420E4">
        <w:rPr>
          <w:rFonts w:ascii="Times New Roman" w:hAnsi="Times New Roman" w:cs="Times New Roman"/>
        </w:rPr>
        <w:t xml:space="preserve"> </w:t>
      </w:r>
      <w:r w:rsidR="00E35375">
        <w:rPr>
          <w:rFonts w:ascii="Times New Roman" w:hAnsi="Times New Roman" w:cs="Times New Roman"/>
        </w:rPr>
        <w:t>main reasons: reverse causality</w:t>
      </w:r>
      <w:r w:rsidR="008156E1">
        <w:rPr>
          <w:rFonts w:ascii="Times New Roman" w:hAnsi="Times New Roman" w:cs="Times New Roman"/>
        </w:rPr>
        <w:t xml:space="preserve"> as well as a combination of </w:t>
      </w:r>
      <w:r w:rsidR="00E35375">
        <w:rPr>
          <w:rFonts w:ascii="Times New Roman" w:hAnsi="Times New Roman" w:cs="Times New Roman"/>
        </w:rPr>
        <w:t>researcher degrees of freedom</w:t>
      </w:r>
      <w:r w:rsidR="000D2073">
        <w:rPr>
          <w:rFonts w:ascii="Times New Roman" w:hAnsi="Times New Roman" w:cs="Times New Roman"/>
        </w:rPr>
        <w:t>, publication bias</w:t>
      </w:r>
      <w:r w:rsidR="008156E1">
        <w:rPr>
          <w:rFonts w:ascii="Times New Roman" w:hAnsi="Times New Roman" w:cs="Times New Roman"/>
        </w:rPr>
        <w:t>, and a lack of understanding of boundary conditions</w:t>
      </w:r>
      <w:r w:rsidR="00B33687">
        <w:rPr>
          <w:rFonts w:ascii="Times New Roman" w:hAnsi="Times New Roman" w:cs="Times New Roman"/>
        </w:rPr>
        <w:t>.</w:t>
      </w:r>
      <w:r w:rsidR="002B52C5">
        <w:rPr>
          <w:rFonts w:ascii="Times New Roman" w:hAnsi="Times New Roman" w:cs="Times New Roman"/>
        </w:rPr>
        <w:t xml:space="preserve"> </w:t>
      </w:r>
      <w:r w:rsidR="00E35375">
        <w:rPr>
          <w:rFonts w:ascii="Times New Roman" w:hAnsi="Times New Roman" w:cs="Times New Roman"/>
        </w:rPr>
        <w:t xml:space="preserve">Reverse causality could </w:t>
      </w:r>
      <w:r w:rsidR="00B33687">
        <w:rPr>
          <w:rFonts w:ascii="Times New Roman" w:hAnsi="Times New Roman" w:cs="Times New Roman"/>
        </w:rPr>
        <w:t>occur</w:t>
      </w:r>
      <w:r w:rsidR="00E35375">
        <w:rPr>
          <w:rFonts w:ascii="Times New Roman" w:hAnsi="Times New Roman" w:cs="Times New Roman"/>
        </w:rPr>
        <w:t xml:space="preserve"> because many of outcomes that personality prospectively predicts also prospectively predict personality. </w:t>
      </w:r>
      <w:r w:rsidRPr="002C54E1">
        <w:rPr>
          <w:rFonts w:ascii="Times New Roman" w:hAnsi="Times New Roman" w:cs="Times New Roman"/>
        </w:rPr>
        <w:t xml:space="preserve">For example, Conscientiousness predicts both work success </w:t>
      </w:r>
      <w:r w:rsidR="00061E56">
        <w:rPr>
          <w:rFonts w:ascii="Times New Roman" w:hAnsi="Times New Roman" w:cs="Times New Roman"/>
        </w:rPr>
        <w:t xml:space="preserve">(Judge, Higgins, </w:t>
      </w:r>
      <w:proofErr w:type="spellStart"/>
      <w:r w:rsidR="00061E56">
        <w:rPr>
          <w:rFonts w:ascii="Times New Roman" w:hAnsi="Times New Roman" w:cs="Times New Roman"/>
        </w:rPr>
        <w:t>Thoresen</w:t>
      </w:r>
      <w:proofErr w:type="spellEnd"/>
      <w:r w:rsidR="00061E56">
        <w:rPr>
          <w:rFonts w:ascii="Times New Roman" w:hAnsi="Times New Roman" w:cs="Times New Roman"/>
        </w:rPr>
        <w:t xml:space="preserve">, &amp; Barrick, 1999; </w:t>
      </w:r>
      <w:proofErr w:type="spellStart"/>
      <w:r w:rsidR="00061E56">
        <w:rPr>
          <w:rFonts w:ascii="Times New Roman" w:hAnsi="Times New Roman" w:cs="Times New Roman"/>
        </w:rPr>
        <w:t>Rothmann</w:t>
      </w:r>
      <w:proofErr w:type="spellEnd"/>
      <w:r w:rsidR="00061E56">
        <w:rPr>
          <w:rFonts w:ascii="Times New Roman" w:hAnsi="Times New Roman" w:cs="Times New Roman"/>
        </w:rPr>
        <w:t xml:space="preserve"> &amp; </w:t>
      </w:r>
      <w:proofErr w:type="spellStart"/>
      <w:r w:rsidR="00061E56">
        <w:rPr>
          <w:rFonts w:ascii="Times New Roman" w:hAnsi="Times New Roman" w:cs="Times New Roman"/>
        </w:rPr>
        <w:t>Coetzer</w:t>
      </w:r>
      <w:proofErr w:type="spellEnd"/>
      <w:r w:rsidR="00061E56">
        <w:rPr>
          <w:rFonts w:ascii="Times New Roman" w:hAnsi="Times New Roman" w:cs="Times New Roman"/>
        </w:rPr>
        <w:t xml:space="preserve">, 2003) </w:t>
      </w:r>
      <w:r w:rsidRPr="002C54E1">
        <w:rPr>
          <w:rFonts w:ascii="Times New Roman" w:hAnsi="Times New Roman" w:cs="Times New Roman"/>
        </w:rPr>
        <w:t>and health</w:t>
      </w:r>
      <w:r w:rsidR="00B33687">
        <w:rPr>
          <w:rFonts w:ascii="Times New Roman" w:hAnsi="Times New Roman" w:cs="Times New Roman"/>
        </w:rPr>
        <w:t xml:space="preserve"> (</w:t>
      </w:r>
      <w:r w:rsidR="00061E56">
        <w:rPr>
          <w:rFonts w:ascii="Times New Roman" w:hAnsi="Times New Roman" w:cs="Times New Roman"/>
        </w:rPr>
        <w:t>e.g. Weston, Hill, &amp; Jackson, 2015</w:t>
      </w:r>
      <w:r w:rsidR="00B33687">
        <w:rPr>
          <w:rFonts w:ascii="Times New Roman" w:hAnsi="Times New Roman" w:cs="Times New Roman"/>
        </w:rPr>
        <w:t>)</w:t>
      </w:r>
      <w:r w:rsidRPr="002C54E1">
        <w:rPr>
          <w:rFonts w:ascii="Times New Roman" w:hAnsi="Times New Roman" w:cs="Times New Roman"/>
        </w:rPr>
        <w:t xml:space="preserve">. However, socioeconomic status also predicts both work success </w:t>
      </w:r>
      <w:r w:rsidR="00343675">
        <w:rPr>
          <w:rFonts w:ascii="Times New Roman" w:hAnsi="Times New Roman" w:cs="Times New Roman"/>
        </w:rPr>
        <w:t xml:space="preserve">(e.g. </w:t>
      </w:r>
      <w:proofErr w:type="spellStart"/>
      <w:r w:rsidR="00343675">
        <w:rPr>
          <w:rFonts w:ascii="Times New Roman" w:hAnsi="Times New Roman" w:cs="Times New Roman"/>
        </w:rPr>
        <w:t>Ensminger</w:t>
      </w:r>
      <w:proofErr w:type="spellEnd"/>
      <w:r w:rsidR="00343675">
        <w:rPr>
          <w:rFonts w:ascii="Times New Roman" w:hAnsi="Times New Roman" w:cs="Times New Roman"/>
        </w:rPr>
        <w:t xml:space="preserve">, Fothergill, Bornstein, &amp; Bradley, 2003) </w:t>
      </w:r>
      <w:r w:rsidRPr="002C54E1">
        <w:rPr>
          <w:rFonts w:ascii="Times New Roman" w:hAnsi="Times New Roman" w:cs="Times New Roman"/>
        </w:rPr>
        <w:t>and health</w:t>
      </w:r>
      <w:r w:rsidR="00B33687">
        <w:rPr>
          <w:rFonts w:ascii="Times New Roman" w:hAnsi="Times New Roman" w:cs="Times New Roman"/>
        </w:rPr>
        <w:t xml:space="preserve"> (</w:t>
      </w:r>
      <w:r w:rsidR="00343675">
        <w:rPr>
          <w:rFonts w:ascii="Times New Roman" w:hAnsi="Times New Roman" w:cs="Times New Roman"/>
        </w:rPr>
        <w:t xml:space="preserve">e.g. </w:t>
      </w:r>
      <w:r w:rsidR="00061E56">
        <w:rPr>
          <w:rFonts w:ascii="Times New Roman" w:hAnsi="Times New Roman" w:cs="Times New Roman"/>
        </w:rPr>
        <w:t>Adler, Boyce</w:t>
      </w:r>
      <w:r w:rsidR="00343675">
        <w:rPr>
          <w:rFonts w:ascii="Times New Roman" w:hAnsi="Times New Roman" w:cs="Times New Roman"/>
        </w:rPr>
        <w:t>, Chesney, Folkman, &amp; Syme, 1993</w:t>
      </w:r>
      <w:r w:rsidR="00B33687">
        <w:rPr>
          <w:rFonts w:ascii="Times New Roman" w:hAnsi="Times New Roman" w:cs="Times New Roman"/>
        </w:rPr>
        <w:t>)</w:t>
      </w:r>
      <w:r w:rsidRPr="002C54E1">
        <w:rPr>
          <w:rFonts w:ascii="Times New Roman" w:hAnsi="Times New Roman" w:cs="Times New Roman"/>
        </w:rPr>
        <w:t>, and work success and health also predict each other</w:t>
      </w:r>
      <w:r w:rsidR="00B33687">
        <w:rPr>
          <w:rFonts w:ascii="Times New Roman" w:hAnsi="Times New Roman" w:cs="Times New Roman"/>
        </w:rPr>
        <w:t xml:space="preserve"> (</w:t>
      </w:r>
      <w:r w:rsidR="00343675">
        <w:rPr>
          <w:rFonts w:ascii="Times New Roman" w:hAnsi="Times New Roman" w:cs="Times New Roman"/>
        </w:rPr>
        <w:t>e.g. Conger &amp; Donnellan, 2007</w:t>
      </w:r>
      <w:r w:rsidR="00B33687">
        <w:rPr>
          <w:rFonts w:ascii="Times New Roman" w:hAnsi="Times New Roman" w:cs="Times New Roman"/>
        </w:rPr>
        <w:t>)</w:t>
      </w:r>
      <w:r w:rsidRPr="002C54E1">
        <w:rPr>
          <w:rFonts w:ascii="Times New Roman" w:hAnsi="Times New Roman" w:cs="Times New Roman"/>
        </w:rPr>
        <w:t xml:space="preserve">. Thus, the direction of the relationships among personality, consequential outcomes, and potential moderators make it difficult to tease apart their relationships. </w:t>
      </w:r>
      <w:r w:rsidR="000D2073">
        <w:rPr>
          <w:rFonts w:ascii="Times New Roman" w:hAnsi="Times New Roman" w:cs="Times New Roman"/>
        </w:rPr>
        <w:t xml:space="preserve">Thus, the existent work </w:t>
      </w:r>
      <w:r w:rsidRPr="002C54E1">
        <w:rPr>
          <w:rFonts w:ascii="Times New Roman" w:hAnsi="Times New Roman" w:cs="Times New Roman"/>
        </w:rPr>
        <w:t xml:space="preserve">examining selection effects of personality on life events cannot disentangle selection effects of </w:t>
      </w:r>
      <w:r w:rsidRPr="002C54E1">
        <w:rPr>
          <w:rFonts w:ascii="Times New Roman" w:hAnsi="Times New Roman" w:cs="Times New Roman"/>
        </w:rPr>
        <w:lastRenderedPageBreak/>
        <w:t xml:space="preserve">personality from selection </w:t>
      </w:r>
      <w:r w:rsidR="00D82673">
        <w:rPr>
          <w:rFonts w:ascii="Times New Roman" w:hAnsi="Times New Roman" w:cs="Times New Roman"/>
        </w:rPr>
        <w:t>bias</w:t>
      </w:r>
      <w:r w:rsidRPr="002C54E1">
        <w:rPr>
          <w:rFonts w:ascii="Times New Roman" w:hAnsi="Times New Roman" w:cs="Times New Roman"/>
        </w:rPr>
        <w:t xml:space="preserve"> of other background characteristics, like health, work factors, and socioeconomic status, which may explain why evidence of personality predicting life events has been mixed. In other words, people who experience the life events that personality predicts might differ from those who do not in important ways that also influence</w:t>
      </w:r>
      <w:r w:rsidR="00B33687">
        <w:rPr>
          <w:rFonts w:ascii="Times New Roman" w:hAnsi="Times New Roman" w:cs="Times New Roman"/>
        </w:rPr>
        <w:t xml:space="preserve"> </w:t>
      </w:r>
      <w:r w:rsidRPr="002C54E1">
        <w:rPr>
          <w:rFonts w:ascii="Times New Roman" w:hAnsi="Times New Roman" w:cs="Times New Roman"/>
        </w:rPr>
        <w:t xml:space="preserve">personality. </w:t>
      </w:r>
    </w:p>
    <w:p w14:paraId="00F8E06F" w14:textId="46A9F57E" w:rsidR="008156E1" w:rsidRDefault="00E35375" w:rsidP="002811D5">
      <w:pPr>
        <w:spacing w:line="480" w:lineRule="auto"/>
        <w:ind w:firstLine="720"/>
        <w:rPr>
          <w:rFonts w:ascii="Times New Roman" w:hAnsi="Times New Roman" w:cs="Times New Roman"/>
        </w:rPr>
      </w:pPr>
      <w:r>
        <w:rPr>
          <w:rFonts w:ascii="Times New Roman" w:hAnsi="Times New Roman" w:cs="Times New Roman"/>
        </w:rPr>
        <w:t>In addition, researcher degrees of freedom occur for a number of reasons. One important indicator of researcher degrees of freedom is publication bias, which favors results</w:t>
      </w:r>
      <w:r w:rsidR="00D82673">
        <w:rPr>
          <w:rFonts w:ascii="Times New Roman" w:hAnsi="Times New Roman" w:cs="Times New Roman"/>
        </w:rPr>
        <w:t xml:space="preserve"> that are surprising or find evidence for links between predictors and outcomes</w:t>
      </w:r>
      <w:r w:rsidR="000D2073">
        <w:rPr>
          <w:rFonts w:ascii="Times New Roman" w:hAnsi="Times New Roman" w:cs="Times New Roman"/>
        </w:rPr>
        <w:t xml:space="preserve"> (</w:t>
      </w:r>
      <w:r w:rsidR="002D52B8">
        <w:rPr>
          <w:rFonts w:ascii="Times New Roman" w:hAnsi="Times New Roman" w:cs="Times New Roman"/>
        </w:rPr>
        <w:t xml:space="preserve">e.g. Franco, Malhotra, &amp; </w:t>
      </w:r>
      <w:proofErr w:type="spellStart"/>
      <w:r w:rsidR="002D52B8">
        <w:rPr>
          <w:rFonts w:ascii="Times New Roman" w:hAnsi="Times New Roman" w:cs="Times New Roman"/>
        </w:rPr>
        <w:t>Simonovits</w:t>
      </w:r>
      <w:proofErr w:type="spellEnd"/>
      <w:r w:rsidR="002D52B8">
        <w:rPr>
          <w:rFonts w:ascii="Times New Roman" w:hAnsi="Times New Roman" w:cs="Times New Roman"/>
        </w:rPr>
        <w:t>, 2014</w:t>
      </w:r>
      <w:r w:rsidR="000D2073">
        <w:rPr>
          <w:rFonts w:ascii="Times New Roman" w:hAnsi="Times New Roman" w:cs="Times New Roman"/>
        </w:rPr>
        <w:t>)</w:t>
      </w:r>
      <w:r>
        <w:rPr>
          <w:rFonts w:ascii="Times New Roman" w:hAnsi="Times New Roman" w:cs="Times New Roman"/>
        </w:rPr>
        <w:t xml:space="preserve">. In other words, it is possible that the specifications of published personality-outcome models </w:t>
      </w:r>
      <w:r w:rsidR="00DA7C8D">
        <w:rPr>
          <w:rFonts w:ascii="Times New Roman" w:hAnsi="Times New Roman" w:cs="Times New Roman"/>
        </w:rPr>
        <w:t>favor</w:t>
      </w:r>
      <w:r>
        <w:rPr>
          <w:rFonts w:ascii="Times New Roman" w:hAnsi="Times New Roman" w:cs="Times New Roman"/>
        </w:rPr>
        <w:t xml:space="preserve"> significant results at the expense of replicable</w:t>
      </w:r>
      <w:r w:rsidR="00B33687">
        <w:rPr>
          <w:rFonts w:ascii="Times New Roman" w:hAnsi="Times New Roman" w:cs="Times New Roman"/>
        </w:rPr>
        <w:t>, reliable, and generalizable</w:t>
      </w:r>
      <w:r>
        <w:rPr>
          <w:rFonts w:ascii="Times New Roman" w:hAnsi="Times New Roman" w:cs="Times New Roman"/>
        </w:rPr>
        <w:t xml:space="preserve"> results.</w:t>
      </w:r>
      <w:r w:rsidR="00D82673">
        <w:rPr>
          <w:rFonts w:ascii="Times New Roman" w:hAnsi="Times New Roman" w:cs="Times New Roman"/>
        </w:rPr>
        <w:t xml:space="preserve"> Although recent work indicates that past work linking personality and outcomes</w:t>
      </w:r>
      <w:r>
        <w:rPr>
          <w:rFonts w:ascii="Times New Roman" w:hAnsi="Times New Roman" w:cs="Times New Roman"/>
        </w:rPr>
        <w:t xml:space="preserve"> </w:t>
      </w:r>
      <w:r w:rsidR="00D82673">
        <w:rPr>
          <w:rFonts w:ascii="Times New Roman" w:hAnsi="Times New Roman" w:cs="Times New Roman"/>
        </w:rPr>
        <w:t>cross-sectionally are highly reproducible</w:t>
      </w:r>
      <w:r w:rsidR="00B33687">
        <w:rPr>
          <w:rFonts w:ascii="Times New Roman" w:hAnsi="Times New Roman" w:cs="Times New Roman"/>
        </w:rPr>
        <w:t xml:space="preserve"> (see Soto, 2019)</w:t>
      </w:r>
      <w:r w:rsidR="00D82673">
        <w:rPr>
          <w:rFonts w:ascii="Times New Roman" w:hAnsi="Times New Roman" w:cs="Times New Roman"/>
        </w:rPr>
        <w:t xml:space="preserve">, this merely means that </w:t>
      </w:r>
      <w:r w:rsidR="00B33687">
        <w:rPr>
          <w:rFonts w:ascii="Times New Roman" w:hAnsi="Times New Roman" w:cs="Times New Roman"/>
        </w:rPr>
        <w:t xml:space="preserve">similar results can be found </w:t>
      </w:r>
      <w:r w:rsidR="00D82673">
        <w:rPr>
          <w:rFonts w:ascii="Times New Roman" w:hAnsi="Times New Roman" w:cs="Times New Roman"/>
        </w:rPr>
        <w:t xml:space="preserve">given similar procedural and analytic choices. However, </w:t>
      </w:r>
      <w:r w:rsidR="00B33687">
        <w:rPr>
          <w:rFonts w:ascii="Times New Roman" w:hAnsi="Times New Roman" w:cs="Times New Roman"/>
        </w:rPr>
        <w:t xml:space="preserve">reproducibility means </w:t>
      </w:r>
      <w:r w:rsidR="00D82673">
        <w:rPr>
          <w:rFonts w:ascii="Times New Roman" w:hAnsi="Times New Roman" w:cs="Times New Roman"/>
        </w:rPr>
        <w:t>the results are reliable, not valid, which is different than either saying that these results are robust to other procedural or analytic choices or from saying that there is a true causal relationship between personality and ou</w:t>
      </w:r>
      <w:r w:rsidR="00B33687">
        <w:rPr>
          <w:rFonts w:ascii="Times New Roman" w:hAnsi="Times New Roman" w:cs="Times New Roman"/>
        </w:rPr>
        <w:t>t</w:t>
      </w:r>
      <w:r w:rsidR="00D82673">
        <w:rPr>
          <w:rFonts w:ascii="Times New Roman" w:hAnsi="Times New Roman" w:cs="Times New Roman"/>
        </w:rPr>
        <w:t xml:space="preserve">comes. </w:t>
      </w:r>
    </w:p>
    <w:p w14:paraId="23EE42B8" w14:textId="546FB225" w:rsidR="00263DB0" w:rsidRPr="002C54E1" w:rsidRDefault="006A49BD" w:rsidP="002811D5">
      <w:pPr>
        <w:spacing w:line="480" w:lineRule="auto"/>
        <w:ind w:firstLine="720"/>
        <w:rPr>
          <w:rFonts w:ascii="Times New Roman" w:hAnsi="Times New Roman" w:cs="Times New Roman"/>
        </w:rPr>
      </w:pPr>
      <w:r>
        <w:rPr>
          <w:rFonts w:ascii="Times New Roman" w:hAnsi="Times New Roman" w:cs="Times New Roman"/>
        </w:rPr>
        <w:t xml:space="preserve">Moreover, the published personality prediction literature has largely tackled basic prediction questions, rather than testing the boundaries of such prediction. Indeed, arbitrarily chosen covariates coupled with </w:t>
      </w:r>
      <w:r w:rsidR="00E35375">
        <w:rPr>
          <w:rFonts w:ascii="Times New Roman" w:hAnsi="Times New Roman" w:cs="Times New Roman"/>
        </w:rPr>
        <w:t>publication bias may account for the observation that</w:t>
      </w:r>
      <w:r w:rsidR="00263DB0" w:rsidRPr="002C54E1">
        <w:rPr>
          <w:rFonts w:ascii="Times New Roman" w:hAnsi="Times New Roman" w:cs="Times New Roman"/>
        </w:rPr>
        <w:t xml:space="preserve"> across different studies, </w:t>
      </w:r>
      <w:r w:rsidR="00E35375">
        <w:rPr>
          <w:rFonts w:ascii="Times New Roman" w:hAnsi="Times New Roman" w:cs="Times New Roman"/>
        </w:rPr>
        <w:t xml:space="preserve">both what </w:t>
      </w:r>
      <w:proofErr w:type="gramStart"/>
      <w:r w:rsidR="00E35375">
        <w:rPr>
          <w:rFonts w:ascii="Times New Roman" w:hAnsi="Times New Roman" w:cs="Times New Roman"/>
        </w:rPr>
        <w:t>personality</w:t>
      </w:r>
      <w:proofErr w:type="gramEnd"/>
      <w:r w:rsidR="00E35375">
        <w:rPr>
          <w:rFonts w:ascii="Times New Roman" w:hAnsi="Times New Roman" w:cs="Times New Roman"/>
        </w:rPr>
        <w:t xml:space="preserve"> predicts and the strength with which personality predicts outcomes is </w:t>
      </w:r>
      <w:r w:rsidR="00263DB0" w:rsidRPr="002C54E1">
        <w:rPr>
          <w:rFonts w:ascii="Times New Roman" w:hAnsi="Times New Roman" w:cs="Times New Roman"/>
        </w:rPr>
        <w:t>not always consistent.</w:t>
      </w:r>
      <w:r>
        <w:rPr>
          <w:rFonts w:ascii="Times New Roman" w:hAnsi="Times New Roman" w:cs="Times New Roman"/>
        </w:rPr>
        <w:t xml:space="preserve"> </w:t>
      </w:r>
      <w:r w:rsidR="00263DB0" w:rsidRPr="002C54E1">
        <w:rPr>
          <w:rFonts w:ascii="Times New Roman" w:hAnsi="Times New Roman" w:cs="Times New Roman"/>
        </w:rPr>
        <w:t xml:space="preserve">As a result, despite seemingly reliable patterns of prediction, </w:t>
      </w:r>
      <w:r>
        <w:rPr>
          <w:rFonts w:ascii="Times New Roman" w:hAnsi="Times New Roman" w:cs="Times New Roman"/>
        </w:rPr>
        <w:t xml:space="preserve">we have almost no evidence concerning the boundaries </w:t>
      </w:r>
      <w:r w:rsidR="008156E1">
        <w:rPr>
          <w:rFonts w:ascii="Times New Roman" w:hAnsi="Times New Roman" w:cs="Times New Roman"/>
        </w:rPr>
        <w:t xml:space="preserve">of and moderators of personality prediction, which is a critical concern in understanding both what </w:t>
      </w:r>
      <w:proofErr w:type="gramStart"/>
      <w:r w:rsidR="008156E1">
        <w:rPr>
          <w:rFonts w:ascii="Times New Roman" w:hAnsi="Times New Roman" w:cs="Times New Roman"/>
        </w:rPr>
        <w:t>personality</w:t>
      </w:r>
      <w:proofErr w:type="gramEnd"/>
      <w:r w:rsidR="008156E1">
        <w:rPr>
          <w:rFonts w:ascii="Times New Roman" w:hAnsi="Times New Roman" w:cs="Times New Roman"/>
        </w:rPr>
        <w:t xml:space="preserve"> predicts and why it does so.</w:t>
      </w:r>
    </w:p>
    <w:p w14:paraId="32F9ECCE" w14:textId="10C9A010" w:rsidR="006343D2" w:rsidRPr="002C54E1" w:rsidRDefault="006343D2" w:rsidP="006343D2">
      <w:pPr>
        <w:spacing w:line="480" w:lineRule="auto"/>
        <w:ind w:firstLine="720"/>
        <w:rPr>
          <w:rFonts w:ascii="Times New Roman" w:hAnsi="Times New Roman" w:cs="Times New Roman"/>
        </w:rPr>
      </w:pPr>
      <w:r w:rsidRPr="002C54E1">
        <w:rPr>
          <w:rFonts w:ascii="Times New Roman" w:hAnsi="Times New Roman" w:cs="Times New Roman"/>
        </w:rPr>
        <w:lastRenderedPageBreak/>
        <w:t xml:space="preserve">In the present study, </w:t>
      </w:r>
      <w:r w:rsidR="00B0204E">
        <w:rPr>
          <w:rFonts w:ascii="Times New Roman" w:hAnsi="Times New Roman" w:cs="Times New Roman"/>
        </w:rPr>
        <w:t>using 10 longitudinal panel studies,</w:t>
      </w:r>
      <w:r w:rsidR="00B0204E" w:rsidRPr="002C54E1">
        <w:rPr>
          <w:rFonts w:ascii="Times New Roman" w:hAnsi="Times New Roman" w:cs="Times New Roman"/>
        </w:rPr>
        <w:t xml:space="preserve"> </w:t>
      </w:r>
      <w:r w:rsidRPr="002C54E1">
        <w:rPr>
          <w:rFonts w:ascii="Times New Roman" w:hAnsi="Times New Roman" w:cs="Times New Roman"/>
        </w:rPr>
        <w:t>I will examine whether</w:t>
      </w:r>
      <w:r w:rsidR="00301D48" w:rsidRPr="002C54E1">
        <w:rPr>
          <w:rFonts w:ascii="Times New Roman" w:hAnsi="Times New Roman" w:cs="Times New Roman"/>
        </w:rPr>
        <w:t xml:space="preserve"> </w:t>
      </w:r>
      <w:r w:rsidR="00B33687">
        <w:rPr>
          <w:rFonts w:ascii="Times New Roman" w:hAnsi="Times New Roman" w:cs="Times New Roman"/>
        </w:rPr>
        <w:t>14</w:t>
      </w:r>
      <w:r w:rsidR="00301D48" w:rsidRPr="002C54E1">
        <w:rPr>
          <w:rFonts w:ascii="Times New Roman" w:hAnsi="Times New Roman" w:cs="Times New Roman"/>
        </w:rPr>
        <w:t xml:space="preserve"> measures of </w:t>
      </w:r>
      <w:r w:rsidRPr="002C54E1">
        <w:rPr>
          <w:rFonts w:ascii="Times New Roman" w:hAnsi="Times New Roman" w:cs="Times New Roman"/>
        </w:rPr>
        <w:t>personality at a baseline assessment predict the future experience of 1</w:t>
      </w:r>
      <w:r w:rsidR="00301D48" w:rsidRPr="002C54E1">
        <w:rPr>
          <w:rFonts w:ascii="Times New Roman" w:hAnsi="Times New Roman" w:cs="Times New Roman"/>
        </w:rPr>
        <w:t>4</w:t>
      </w:r>
      <w:r w:rsidRPr="002C54E1">
        <w:rPr>
          <w:rFonts w:ascii="Times New Roman" w:hAnsi="Times New Roman" w:cs="Times New Roman"/>
        </w:rPr>
        <w:t xml:space="preserve"> life events </w:t>
      </w:r>
      <w:r w:rsidR="00301D48" w:rsidRPr="002C54E1">
        <w:rPr>
          <w:rFonts w:ascii="Times New Roman" w:hAnsi="Times New Roman" w:cs="Times New Roman"/>
        </w:rPr>
        <w:t xml:space="preserve">and outcomes </w:t>
      </w:r>
      <w:r w:rsidRPr="002C54E1">
        <w:rPr>
          <w:rFonts w:ascii="Times New Roman" w:hAnsi="Times New Roman" w:cs="Times New Roman"/>
        </w:rPr>
        <w:t xml:space="preserve">that occur throughout the lifespan independently of selection </w:t>
      </w:r>
      <w:r w:rsidR="00D82673">
        <w:rPr>
          <w:rFonts w:ascii="Times New Roman" w:hAnsi="Times New Roman" w:cs="Times New Roman"/>
        </w:rPr>
        <w:t>bias</w:t>
      </w:r>
      <w:r w:rsidRPr="002C54E1">
        <w:rPr>
          <w:rFonts w:ascii="Times New Roman" w:hAnsi="Times New Roman" w:cs="Times New Roman"/>
        </w:rPr>
        <w:t xml:space="preserve"> of other background </w:t>
      </w:r>
      <w:r w:rsidR="00301D48" w:rsidRPr="002C54E1">
        <w:rPr>
          <w:rFonts w:ascii="Times New Roman" w:hAnsi="Times New Roman" w:cs="Times New Roman"/>
        </w:rPr>
        <w:t>characteristics</w:t>
      </w:r>
      <w:r w:rsidR="00D82673">
        <w:rPr>
          <w:rFonts w:ascii="Times New Roman" w:hAnsi="Times New Roman" w:cs="Times New Roman"/>
        </w:rPr>
        <w:t xml:space="preserve"> and of procedural and analytic procedures</w:t>
      </w:r>
      <w:r w:rsidRPr="002C54E1">
        <w:rPr>
          <w:rFonts w:ascii="Times New Roman" w:hAnsi="Times New Roman" w:cs="Times New Roman"/>
        </w:rPr>
        <w:t xml:space="preserve">. Previous </w:t>
      </w:r>
      <w:r w:rsidR="00D82673">
        <w:rPr>
          <w:rFonts w:ascii="Times New Roman" w:hAnsi="Times New Roman" w:cs="Times New Roman"/>
        </w:rPr>
        <w:t xml:space="preserve">work </w:t>
      </w:r>
      <w:r w:rsidRPr="002C54E1">
        <w:rPr>
          <w:rFonts w:ascii="Times New Roman" w:hAnsi="Times New Roman" w:cs="Times New Roman"/>
        </w:rPr>
        <w:t xml:space="preserve">has examined selection effects of </w:t>
      </w:r>
      <w:r w:rsidR="00301D48" w:rsidRPr="002C54E1">
        <w:rPr>
          <w:rFonts w:ascii="Times New Roman" w:hAnsi="Times New Roman" w:cs="Times New Roman"/>
        </w:rPr>
        <w:t xml:space="preserve">personality </w:t>
      </w:r>
      <w:r w:rsidRPr="002C54E1">
        <w:rPr>
          <w:rFonts w:ascii="Times New Roman" w:hAnsi="Times New Roman" w:cs="Times New Roman"/>
        </w:rPr>
        <w:t xml:space="preserve">on life events using </w:t>
      </w:r>
      <w:r w:rsidR="00D82673">
        <w:rPr>
          <w:rFonts w:ascii="Times New Roman" w:hAnsi="Times New Roman" w:cs="Times New Roman"/>
        </w:rPr>
        <w:t xml:space="preserve">these </w:t>
      </w:r>
      <w:r w:rsidR="00301D48" w:rsidRPr="002C54E1">
        <w:rPr>
          <w:rFonts w:ascii="Times New Roman" w:hAnsi="Times New Roman" w:cs="Times New Roman"/>
        </w:rPr>
        <w:t>samples</w:t>
      </w:r>
      <w:r w:rsidRPr="002C54E1">
        <w:rPr>
          <w:rFonts w:ascii="Times New Roman" w:hAnsi="Times New Roman" w:cs="Times New Roman"/>
        </w:rPr>
        <w:t xml:space="preserve">, but the present study </w:t>
      </w:r>
      <w:r w:rsidR="00301D48" w:rsidRPr="002C54E1">
        <w:rPr>
          <w:rFonts w:ascii="Times New Roman" w:hAnsi="Times New Roman" w:cs="Times New Roman"/>
        </w:rPr>
        <w:t xml:space="preserve">(1) </w:t>
      </w:r>
      <w:r w:rsidRPr="002C54E1">
        <w:rPr>
          <w:rFonts w:ascii="Times New Roman" w:hAnsi="Times New Roman" w:cs="Times New Roman"/>
        </w:rPr>
        <w:t>tests whether selection effects persist after accounting for background characteristics</w:t>
      </w:r>
      <w:r w:rsidR="00B10D3C">
        <w:rPr>
          <w:rFonts w:ascii="Times New Roman" w:hAnsi="Times New Roman" w:cs="Times New Roman"/>
        </w:rPr>
        <w:t xml:space="preserve"> via propensity score matching</w:t>
      </w:r>
      <w:r w:rsidR="00301D48" w:rsidRPr="002C54E1">
        <w:rPr>
          <w:rFonts w:ascii="Times New Roman" w:hAnsi="Times New Roman" w:cs="Times New Roman"/>
        </w:rPr>
        <w:t xml:space="preserve"> </w:t>
      </w:r>
      <w:r w:rsidR="00D82673">
        <w:rPr>
          <w:rFonts w:ascii="Times New Roman" w:hAnsi="Times New Roman" w:cs="Times New Roman"/>
        </w:rPr>
        <w:t xml:space="preserve">and </w:t>
      </w:r>
      <w:r w:rsidR="00301D48" w:rsidRPr="002C54E1">
        <w:rPr>
          <w:rFonts w:ascii="Times New Roman" w:hAnsi="Times New Roman" w:cs="Times New Roman"/>
        </w:rPr>
        <w:t xml:space="preserve">(2) </w:t>
      </w:r>
      <w:r w:rsidR="001B5F6D">
        <w:rPr>
          <w:rFonts w:ascii="Times New Roman" w:hAnsi="Times New Roman" w:cs="Times New Roman"/>
        </w:rPr>
        <w:t>specification curve</w:t>
      </w:r>
      <w:r w:rsidR="00301D48" w:rsidRPr="002C54E1">
        <w:rPr>
          <w:rFonts w:ascii="Times New Roman" w:hAnsi="Times New Roman" w:cs="Times New Roman"/>
        </w:rPr>
        <w:t xml:space="preserve"> techniques</w:t>
      </w:r>
      <w:r w:rsidR="00920356">
        <w:rPr>
          <w:rFonts w:ascii="Times New Roman" w:hAnsi="Times New Roman" w:cs="Times New Roman"/>
        </w:rPr>
        <w:t xml:space="preserve"> to examine the different boundary conditions where personality</w:t>
      </w:r>
      <w:r w:rsidR="000D2073">
        <w:rPr>
          <w:rFonts w:ascii="Times New Roman" w:hAnsi="Times New Roman" w:cs="Times New Roman"/>
        </w:rPr>
        <w:t>-</w:t>
      </w:r>
      <w:r w:rsidR="00920356">
        <w:rPr>
          <w:rFonts w:ascii="Times New Roman" w:hAnsi="Times New Roman" w:cs="Times New Roman"/>
        </w:rPr>
        <w:t>outcome associations exist, each</w:t>
      </w:r>
      <w:r w:rsidR="00D82673">
        <w:rPr>
          <w:rFonts w:ascii="Times New Roman" w:hAnsi="Times New Roman" w:cs="Times New Roman"/>
        </w:rPr>
        <w:t xml:space="preserve"> (3) </w:t>
      </w:r>
      <w:r w:rsidR="00D82673" w:rsidRPr="002C54E1">
        <w:rPr>
          <w:rFonts w:ascii="Times New Roman" w:hAnsi="Times New Roman" w:cs="Times New Roman"/>
        </w:rPr>
        <w:t>using</w:t>
      </w:r>
      <w:r w:rsidR="00B33687">
        <w:rPr>
          <w:rFonts w:ascii="Times New Roman" w:hAnsi="Times New Roman" w:cs="Times New Roman"/>
        </w:rPr>
        <w:t xml:space="preserve"> a</w:t>
      </w:r>
      <w:r w:rsidR="00D82673" w:rsidRPr="002C54E1">
        <w:rPr>
          <w:rFonts w:ascii="Times New Roman" w:hAnsi="Times New Roman" w:cs="Times New Roman"/>
        </w:rPr>
        <w:t xml:space="preserve"> mega-analy</w:t>
      </w:r>
      <w:r w:rsidR="00B33687">
        <w:rPr>
          <w:rFonts w:ascii="Times New Roman" w:hAnsi="Times New Roman" w:cs="Times New Roman"/>
        </w:rPr>
        <w:t>tic procedure</w:t>
      </w:r>
      <w:r w:rsidR="00301D48" w:rsidRPr="002C54E1">
        <w:rPr>
          <w:rFonts w:ascii="Times New Roman" w:hAnsi="Times New Roman" w:cs="Times New Roman"/>
        </w:rPr>
        <w:t xml:space="preserve"> to test the robustness of effects</w:t>
      </w:r>
      <w:r w:rsidRPr="002C54E1">
        <w:rPr>
          <w:rFonts w:ascii="Times New Roman" w:hAnsi="Times New Roman" w:cs="Times New Roman"/>
        </w:rPr>
        <w:t xml:space="preserve">. </w:t>
      </w:r>
    </w:p>
    <w:p w14:paraId="12C1A8A5" w14:textId="1F4B0D5D" w:rsidR="00301D48" w:rsidRPr="00301D48" w:rsidRDefault="00301D48" w:rsidP="00B33687">
      <w:pPr>
        <w:spacing w:line="480" w:lineRule="auto"/>
        <w:jc w:val="center"/>
        <w:rPr>
          <w:rFonts w:ascii="Times New Roman" w:hAnsi="Times New Roman" w:cs="Times New Roman"/>
        </w:rPr>
      </w:pPr>
      <w:r w:rsidRPr="00301D48">
        <w:rPr>
          <w:rFonts w:ascii="Times New Roman" w:hAnsi="Times New Roman" w:cs="Times New Roman"/>
          <w:b/>
          <w:bCs/>
        </w:rPr>
        <w:t>Selection Effects</w:t>
      </w:r>
    </w:p>
    <w:p w14:paraId="148A726C" w14:textId="15098366" w:rsidR="00301D48" w:rsidRPr="00301D48" w:rsidRDefault="00301D48" w:rsidP="001B5F6D">
      <w:pPr>
        <w:spacing w:line="480" w:lineRule="auto"/>
        <w:ind w:firstLine="720"/>
        <w:rPr>
          <w:rFonts w:ascii="Times New Roman" w:hAnsi="Times New Roman" w:cs="Times New Roman"/>
        </w:rPr>
      </w:pPr>
      <w:r w:rsidRPr="00301D48">
        <w:rPr>
          <w:rFonts w:ascii="Times New Roman" w:hAnsi="Times New Roman" w:cs="Times New Roman"/>
        </w:rPr>
        <w:t xml:space="preserve">Personality is reliable predictor of a number of outcomes, including major life events, such as </w:t>
      </w:r>
      <w:r w:rsidR="003F0585">
        <w:rPr>
          <w:rFonts w:ascii="Times New Roman" w:hAnsi="Times New Roman" w:cs="Times New Roman"/>
        </w:rPr>
        <w:t>divorce</w:t>
      </w:r>
      <w:r w:rsidRPr="00301D48">
        <w:rPr>
          <w:rFonts w:ascii="Times New Roman" w:hAnsi="Times New Roman" w:cs="Times New Roman"/>
        </w:rPr>
        <w:t xml:space="preserve"> (</w:t>
      </w:r>
      <w:r w:rsidR="003F0585">
        <w:rPr>
          <w:rFonts w:ascii="Times New Roman" w:hAnsi="Times New Roman" w:cs="Times New Roman"/>
        </w:rPr>
        <w:t>e.g. Solomon &amp; Jackson, 2014; Specht et al., 2011</w:t>
      </w:r>
      <w:r w:rsidRPr="00301D48">
        <w:rPr>
          <w:rFonts w:ascii="Times New Roman" w:hAnsi="Times New Roman" w:cs="Times New Roman"/>
        </w:rPr>
        <w:t xml:space="preserve">), </w:t>
      </w:r>
      <w:r w:rsidR="003F0585">
        <w:rPr>
          <w:rFonts w:ascii="Times New Roman" w:hAnsi="Times New Roman" w:cs="Times New Roman"/>
        </w:rPr>
        <w:t xml:space="preserve">career success </w:t>
      </w:r>
      <w:r w:rsidRPr="00301D48">
        <w:rPr>
          <w:rFonts w:ascii="Times New Roman" w:hAnsi="Times New Roman" w:cs="Times New Roman"/>
        </w:rPr>
        <w:t>(</w:t>
      </w:r>
      <w:r w:rsidR="003F0585">
        <w:rPr>
          <w:rFonts w:ascii="Times New Roman" w:hAnsi="Times New Roman" w:cs="Times New Roman"/>
        </w:rPr>
        <w:t xml:space="preserve">e.g. Judge, Higgins, </w:t>
      </w:r>
      <w:proofErr w:type="spellStart"/>
      <w:r w:rsidR="003F0585">
        <w:rPr>
          <w:rFonts w:ascii="Times New Roman" w:hAnsi="Times New Roman" w:cs="Times New Roman"/>
        </w:rPr>
        <w:t>Thoresen</w:t>
      </w:r>
      <w:proofErr w:type="spellEnd"/>
      <w:r w:rsidR="003F0585">
        <w:rPr>
          <w:rFonts w:ascii="Times New Roman" w:hAnsi="Times New Roman" w:cs="Times New Roman"/>
        </w:rPr>
        <w:t xml:space="preserve">, &amp; Barrick, 1999; </w:t>
      </w:r>
      <w:proofErr w:type="spellStart"/>
      <w:r w:rsidR="003F0585">
        <w:rPr>
          <w:rFonts w:ascii="Times New Roman" w:hAnsi="Times New Roman" w:cs="Times New Roman"/>
        </w:rPr>
        <w:t>Rothmann</w:t>
      </w:r>
      <w:proofErr w:type="spellEnd"/>
      <w:r w:rsidR="003F0585">
        <w:rPr>
          <w:rFonts w:ascii="Times New Roman" w:hAnsi="Times New Roman" w:cs="Times New Roman"/>
        </w:rPr>
        <w:t xml:space="preserve"> &amp; </w:t>
      </w:r>
      <w:proofErr w:type="spellStart"/>
      <w:r w:rsidR="003F0585">
        <w:rPr>
          <w:rFonts w:ascii="Times New Roman" w:hAnsi="Times New Roman" w:cs="Times New Roman"/>
        </w:rPr>
        <w:t>Coetzer</w:t>
      </w:r>
      <w:proofErr w:type="spellEnd"/>
      <w:r w:rsidR="003F0585">
        <w:rPr>
          <w:rFonts w:ascii="Times New Roman" w:hAnsi="Times New Roman" w:cs="Times New Roman"/>
        </w:rPr>
        <w:t>, 2003</w:t>
      </w:r>
      <w:r w:rsidRPr="00301D48">
        <w:rPr>
          <w:rFonts w:ascii="Times New Roman" w:hAnsi="Times New Roman" w:cs="Times New Roman"/>
        </w:rPr>
        <w:t xml:space="preserve">), and </w:t>
      </w:r>
      <w:r w:rsidR="003F0585">
        <w:rPr>
          <w:rFonts w:ascii="Times New Roman" w:hAnsi="Times New Roman" w:cs="Times New Roman"/>
        </w:rPr>
        <w:t>major health events</w:t>
      </w:r>
      <w:r w:rsidRPr="00301D48">
        <w:rPr>
          <w:rFonts w:ascii="Times New Roman" w:hAnsi="Times New Roman" w:cs="Times New Roman"/>
        </w:rPr>
        <w:t xml:space="preserve"> (</w:t>
      </w:r>
      <w:r w:rsidR="003F0585">
        <w:rPr>
          <w:rFonts w:ascii="Times New Roman" w:hAnsi="Times New Roman" w:cs="Times New Roman"/>
        </w:rPr>
        <w:t>e.g.</w:t>
      </w:r>
      <w:r w:rsidRPr="00301D48">
        <w:rPr>
          <w:rFonts w:ascii="Times New Roman" w:hAnsi="Times New Roman" w:cs="Times New Roman"/>
        </w:rPr>
        <w:t xml:space="preserve"> Weston, Hill, &amp; Jackson, 2015). More Extraverted people are more likely to move in with a partner (Specht et al., 2011), to have children (van </w:t>
      </w:r>
      <w:proofErr w:type="spellStart"/>
      <w:r w:rsidRPr="00301D48">
        <w:rPr>
          <w:rFonts w:ascii="Times New Roman" w:hAnsi="Times New Roman" w:cs="Times New Roman"/>
        </w:rPr>
        <w:t>Scheppingen</w:t>
      </w:r>
      <w:proofErr w:type="spellEnd"/>
      <w:r w:rsidRPr="00301D48">
        <w:rPr>
          <w:rFonts w:ascii="Times New Roman" w:hAnsi="Times New Roman" w:cs="Times New Roman"/>
        </w:rPr>
        <w:t xml:space="preserve"> et al., 2016), and to enter into romantic relationships</w:t>
      </w:r>
      <w:r w:rsidR="001B5F6D">
        <w:rPr>
          <w:rFonts w:ascii="Times New Roman" w:hAnsi="Times New Roman" w:cs="Times New Roman"/>
        </w:rPr>
        <w:t xml:space="preserve"> </w:t>
      </w:r>
      <w:r w:rsidRPr="00301D48">
        <w:rPr>
          <w:rFonts w:ascii="Times New Roman" w:hAnsi="Times New Roman" w:cs="Times New Roman"/>
        </w:rPr>
        <w:t xml:space="preserve">(Wagner, Becker, </w:t>
      </w:r>
      <w:proofErr w:type="spellStart"/>
      <w:r w:rsidRPr="00301D48">
        <w:rPr>
          <w:rFonts w:ascii="Times New Roman" w:hAnsi="Times New Roman" w:cs="Times New Roman"/>
        </w:rPr>
        <w:t>Lüdtke</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Trautwein</w:t>
      </w:r>
      <w:proofErr w:type="spellEnd"/>
      <w:r w:rsidRPr="00301D48">
        <w:rPr>
          <w:rFonts w:ascii="Times New Roman" w:hAnsi="Times New Roman" w:cs="Times New Roman"/>
        </w:rPr>
        <w:t xml:space="preserve">, 2015), while more Agreeable people are more likely to become unemployed and less likely to separate from a partner (Specht et al., 2011) or to enter into military service (Jackson, Thoemmes, </w:t>
      </w:r>
      <w:proofErr w:type="spellStart"/>
      <w:r w:rsidRPr="00301D48">
        <w:rPr>
          <w:rFonts w:ascii="Times New Roman" w:hAnsi="Times New Roman" w:cs="Times New Roman"/>
        </w:rPr>
        <w:t>Jonkmann</w:t>
      </w:r>
      <w:proofErr w:type="spellEnd"/>
      <w:r w:rsidRPr="00301D48">
        <w:rPr>
          <w:rFonts w:ascii="Times New Roman" w:hAnsi="Times New Roman" w:cs="Times New Roman"/>
        </w:rPr>
        <w:t xml:space="preserve">, </w:t>
      </w:r>
      <w:proofErr w:type="spellStart"/>
      <w:r w:rsidRPr="00301D48">
        <w:rPr>
          <w:rFonts w:ascii="Times New Roman" w:hAnsi="Times New Roman" w:cs="Times New Roman"/>
        </w:rPr>
        <w:t>Lüdtke</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Trautwein</w:t>
      </w:r>
      <w:proofErr w:type="spellEnd"/>
      <w:r w:rsidRPr="00301D48">
        <w:rPr>
          <w:rFonts w:ascii="Times New Roman" w:hAnsi="Times New Roman" w:cs="Times New Roman"/>
        </w:rPr>
        <w:t xml:space="preserve">, 2012). Conscientiousness and Neuroticism, in particular, have been linked to health, both cross-sectionally (e.g. Hampson, 2012) and longitudinally (e.g. Weston et al., 2015). In one study, for example, Conscientiousness predicted the onset of high blood pressure, diabetes, stroke, and arthritis, with Conscientiousness serving as a protective factor against each of these health conditions (Weston et al., 2015). </w:t>
      </w:r>
    </w:p>
    <w:p w14:paraId="7AB2E636" w14:textId="224EE71E" w:rsidR="00301D48" w:rsidRPr="00301D48" w:rsidRDefault="00301D48" w:rsidP="00301D48">
      <w:pPr>
        <w:spacing w:line="480" w:lineRule="auto"/>
        <w:ind w:firstLine="720"/>
        <w:rPr>
          <w:rFonts w:ascii="Times New Roman" w:hAnsi="Times New Roman" w:cs="Times New Roman"/>
        </w:rPr>
      </w:pPr>
      <w:r w:rsidRPr="00301D48">
        <w:rPr>
          <w:rFonts w:ascii="Times New Roman" w:hAnsi="Times New Roman" w:cs="Times New Roman"/>
        </w:rPr>
        <w:lastRenderedPageBreak/>
        <w:t xml:space="preserve">But there are a number of reasons to interpret selection effects of personality and life events with caution. First, most studies examine cross-sectional group differences among those who have or have not experienced events, making it impossible to tease apart whether personality predicts life events or life events predict personality (i.e. reverse causality). For example, people who are more Extraverted are more likely to have social and enterprising occupational interests (Barrick, Mount, &amp; Judge, 2001; Larson, </w:t>
      </w:r>
      <w:proofErr w:type="spellStart"/>
      <w:r w:rsidRPr="00301D48">
        <w:rPr>
          <w:rFonts w:ascii="Times New Roman" w:hAnsi="Times New Roman" w:cs="Times New Roman"/>
        </w:rPr>
        <w:t>Rottinghaus</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Borgen</w:t>
      </w:r>
      <w:proofErr w:type="spellEnd"/>
      <w:r w:rsidRPr="00301D48">
        <w:rPr>
          <w:rFonts w:ascii="Times New Roman" w:hAnsi="Times New Roman" w:cs="Times New Roman"/>
        </w:rPr>
        <w:t xml:space="preserve">, 2002), have fewer cardiovascular problems (Miller, Smith, Turner, </w:t>
      </w:r>
      <w:proofErr w:type="spellStart"/>
      <w:r w:rsidRPr="00301D48">
        <w:rPr>
          <w:rFonts w:ascii="Times New Roman" w:hAnsi="Times New Roman" w:cs="Times New Roman"/>
        </w:rPr>
        <w:t>Guijarro</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Hallet</w:t>
      </w:r>
      <w:proofErr w:type="spellEnd"/>
      <w:r w:rsidRPr="00301D48">
        <w:rPr>
          <w:rFonts w:ascii="Times New Roman" w:hAnsi="Times New Roman" w:cs="Times New Roman"/>
        </w:rPr>
        <w:t xml:space="preserve">, 1996), and to start romantic relationships (Wagner et al., 2015). But there is longitudinal evidence that work (e.g. </w:t>
      </w:r>
      <w:proofErr w:type="spellStart"/>
      <w:r w:rsidRPr="00301D48">
        <w:rPr>
          <w:rFonts w:ascii="Times New Roman" w:hAnsi="Times New Roman" w:cs="Times New Roman"/>
        </w:rPr>
        <w:t>Lüdtke</w:t>
      </w:r>
      <w:proofErr w:type="spellEnd"/>
      <w:r w:rsidRPr="00301D48">
        <w:rPr>
          <w:rFonts w:ascii="Times New Roman" w:hAnsi="Times New Roman" w:cs="Times New Roman"/>
        </w:rPr>
        <w:t xml:space="preserve">, Roberts, </w:t>
      </w:r>
      <w:proofErr w:type="spellStart"/>
      <w:r w:rsidRPr="00301D48">
        <w:rPr>
          <w:rFonts w:ascii="Times New Roman" w:hAnsi="Times New Roman" w:cs="Times New Roman"/>
        </w:rPr>
        <w:t>Trautwein</w:t>
      </w:r>
      <w:proofErr w:type="spellEnd"/>
      <w:r w:rsidRPr="00301D48">
        <w:rPr>
          <w:rFonts w:ascii="Times New Roman" w:hAnsi="Times New Roman" w:cs="Times New Roman"/>
        </w:rPr>
        <w:t xml:space="preserve">, &amp; Nagy, 2011), chronic illness (e.g. Mueller, Wagner, &amp; </w:t>
      </w:r>
      <w:proofErr w:type="spellStart"/>
      <w:r w:rsidRPr="00301D48">
        <w:rPr>
          <w:rFonts w:ascii="Times New Roman" w:hAnsi="Times New Roman" w:cs="Times New Roman"/>
        </w:rPr>
        <w:t>Gerstorf</w:t>
      </w:r>
      <w:proofErr w:type="spellEnd"/>
      <w:r w:rsidRPr="00301D48">
        <w:rPr>
          <w:rFonts w:ascii="Times New Roman" w:hAnsi="Times New Roman" w:cs="Times New Roman"/>
        </w:rPr>
        <w:t xml:space="preserve">, 2017) and romantic relationships (e.g. </w:t>
      </w:r>
      <w:proofErr w:type="spellStart"/>
      <w:r w:rsidRPr="00301D48">
        <w:rPr>
          <w:rFonts w:ascii="Times New Roman" w:hAnsi="Times New Roman" w:cs="Times New Roman"/>
        </w:rPr>
        <w:t>Mund</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Neyer</w:t>
      </w:r>
      <w:proofErr w:type="spellEnd"/>
      <w:r w:rsidRPr="00301D48">
        <w:rPr>
          <w:rFonts w:ascii="Times New Roman" w:hAnsi="Times New Roman" w:cs="Times New Roman"/>
        </w:rPr>
        <w:t xml:space="preserve">, 2014; </w:t>
      </w:r>
      <w:proofErr w:type="spellStart"/>
      <w:r w:rsidRPr="00301D48">
        <w:rPr>
          <w:rFonts w:ascii="Times New Roman" w:hAnsi="Times New Roman" w:cs="Times New Roman"/>
        </w:rPr>
        <w:t>Neyer</w:t>
      </w:r>
      <w:proofErr w:type="spellEnd"/>
      <w:r w:rsidRPr="00301D48">
        <w:rPr>
          <w:rFonts w:ascii="Times New Roman" w:hAnsi="Times New Roman" w:cs="Times New Roman"/>
        </w:rPr>
        <w:t xml:space="preserve">, </w:t>
      </w:r>
      <w:proofErr w:type="spellStart"/>
      <w:r w:rsidRPr="00301D48">
        <w:rPr>
          <w:rFonts w:ascii="Times New Roman" w:hAnsi="Times New Roman" w:cs="Times New Roman"/>
        </w:rPr>
        <w:t>Mund</w:t>
      </w:r>
      <w:proofErr w:type="spellEnd"/>
      <w:r w:rsidRPr="00301D48">
        <w:rPr>
          <w:rFonts w:ascii="Times New Roman" w:hAnsi="Times New Roman" w:cs="Times New Roman"/>
        </w:rPr>
        <w:t xml:space="preserve">, Zimmermann, &amp; </w:t>
      </w:r>
      <w:proofErr w:type="spellStart"/>
      <w:r w:rsidRPr="00301D48">
        <w:rPr>
          <w:rFonts w:ascii="Times New Roman" w:hAnsi="Times New Roman" w:cs="Times New Roman"/>
        </w:rPr>
        <w:t>Wrzus</w:t>
      </w:r>
      <w:proofErr w:type="spellEnd"/>
      <w:r w:rsidRPr="00301D48">
        <w:rPr>
          <w:rFonts w:ascii="Times New Roman" w:hAnsi="Times New Roman" w:cs="Times New Roman"/>
        </w:rPr>
        <w:t>, 2014) may influence</w:t>
      </w:r>
      <w:r w:rsidRPr="002C54E1">
        <w:rPr>
          <w:rFonts w:ascii="Times New Roman" w:hAnsi="Times New Roman" w:cs="Times New Roman"/>
        </w:rPr>
        <w:t xml:space="preserve"> personality, which calls into question whether personality influences who experiences life events or vice versa. Without understanding the direction of the relationship, reverse causality remains a </w:t>
      </w:r>
      <w:r w:rsidR="0041371A">
        <w:rPr>
          <w:rFonts w:ascii="Times New Roman" w:hAnsi="Times New Roman" w:cs="Times New Roman"/>
        </w:rPr>
        <w:t xml:space="preserve">possible explanation of observed </w:t>
      </w:r>
      <w:r w:rsidRPr="002C54E1">
        <w:rPr>
          <w:rFonts w:ascii="Times New Roman" w:hAnsi="Times New Roman" w:cs="Times New Roman"/>
        </w:rPr>
        <w:t>personality-</w:t>
      </w:r>
      <w:r w:rsidR="0041371A">
        <w:rPr>
          <w:rFonts w:ascii="Times New Roman" w:hAnsi="Times New Roman" w:cs="Times New Roman"/>
        </w:rPr>
        <w:t xml:space="preserve">outcome associations – that is, they </w:t>
      </w:r>
      <w:r w:rsidRPr="002C54E1">
        <w:rPr>
          <w:rFonts w:ascii="Times New Roman" w:hAnsi="Times New Roman" w:cs="Times New Roman"/>
        </w:rPr>
        <w:t xml:space="preserve">are not selection effects </w:t>
      </w:r>
      <w:r w:rsidR="00B0204E">
        <w:rPr>
          <w:rFonts w:ascii="Times New Roman" w:hAnsi="Times New Roman" w:cs="Times New Roman"/>
        </w:rPr>
        <w:t>because</w:t>
      </w:r>
      <w:r w:rsidRPr="00301D48">
        <w:rPr>
          <w:rFonts w:ascii="Times New Roman" w:hAnsi="Times New Roman" w:cs="Times New Roman"/>
        </w:rPr>
        <w:t xml:space="preserve"> personality predicts experiences and is not simply associated with them. </w:t>
      </w:r>
    </w:p>
    <w:p w14:paraId="369BC112" w14:textId="4B8B43E8" w:rsidR="001B5F6D" w:rsidRDefault="00301D48" w:rsidP="00301D48">
      <w:pPr>
        <w:spacing w:line="480" w:lineRule="auto"/>
        <w:ind w:firstLine="720"/>
        <w:rPr>
          <w:rFonts w:ascii="Times New Roman" w:hAnsi="Times New Roman" w:cs="Times New Roman"/>
        </w:rPr>
      </w:pPr>
      <w:r w:rsidRPr="00301D48">
        <w:rPr>
          <w:rFonts w:ascii="Times New Roman" w:hAnsi="Times New Roman" w:cs="Times New Roman"/>
        </w:rPr>
        <w:t>Second, and perhaps most critically, almost no studies account for baseline factors that may influence both personality and the likelihood of experiencing an event. Personality has been linked to a number of demographic and background factors, including socioeconomic status (Roberts</w:t>
      </w:r>
      <w:r w:rsidR="005A1D26">
        <w:rPr>
          <w:rFonts w:ascii="Times New Roman" w:hAnsi="Times New Roman" w:cs="Times New Roman"/>
        </w:rPr>
        <w:t xml:space="preserve"> et al.</w:t>
      </w:r>
      <w:r w:rsidRPr="00301D48">
        <w:rPr>
          <w:rFonts w:ascii="Times New Roman" w:hAnsi="Times New Roman" w:cs="Times New Roman"/>
        </w:rPr>
        <w:t xml:space="preserve">, 2007), cognitive ability (e.g. </w:t>
      </w:r>
      <w:proofErr w:type="spellStart"/>
      <w:r w:rsidRPr="00301D48">
        <w:rPr>
          <w:rFonts w:ascii="Times New Roman" w:hAnsi="Times New Roman" w:cs="Times New Roman"/>
        </w:rPr>
        <w:t>Moutafi</w:t>
      </w:r>
      <w:proofErr w:type="spellEnd"/>
      <w:r w:rsidRPr="00301D48">
        <w:rPr>
          <w:rFonts w:ascii="Times New Roman" w:hAnsi="Times New Roman" w:cs="Times New Roman"/>
        </w:rPr>
        <w:t xml:space="preserve">, Furnham, &amp; </w:t>
      </w:r>
      <w:proofErr w:type="spellStart"/>
      <w:r w:rsidRPr="00301D48">
        <w:rPr>
          <w:rFonts w:ascii="Times New Roman" w:hAnsi="Times New Roman" w:cs="Times New Roman"/>
        </w:rPr>
        <w:t>Paltiel</w:t>
      </w:r>
      <w:proofErr w:type="spellEnd"/>
      <w:r w:rsidRPr="00301D48">
        <w:rPr>
          <w:rFonts w:ascii="Times New Roman" w:hAnsi="Times New Roman" w:cs="Times New Roman"/>
        </w:rPr>
        <w:t xml:space="preserve">, 2005), age (e.g. Donnellan &amp; Lucas, 2008; Soto, John, Gosling, &amp; Potter, 2011), parental education (e.g. </w:t>
      </w:r>
      <w:proofErr w:type="spellStart"/>
      <w:r w:rsidRPr="00301D48">
        <w:rPr>
          <w:rFonts w:ascii="Times New Roman" w:hAnsi="Times New Roman" w:cs="Times New Roman"/>
        </w:rPr>
        <w:t>Sutin</w:t>
      </w:r>
      <w:proofErr w:type="spellEnd"/>
      <w:r w:rsidRPr="00301D48">
        <w:rPr>
          <w:rFonts w:ascii="Times New Roman" w:hAnsi="Times New Roman" w:cs="Times New Roman"/>
        </w:rPr>
        <w:t xml:space="preserve">, </w:t>
      </w:r>
      <w:proofErr w:type="spellStart"/>
      <w:r w:rsidRPr="00301D48">
        <w:rPr>
          <w:rFonts w:ascii="Times New Roman" w:hAnsi="Times New Roman" w:cs="Times New Roman"/>
        </w:rPr>
        <w:t>Luchetti</w:t>
      </w:r>
      <w:proofErr w:type="spellEnd"/>
      <w:r w:rsidRPr="00301D48">
        <w:rPr>
          <w:rFonts w:ascii="Times New Roman" w:hAnsi="Times New Roman" w:cs="Times New Roman"/>
        </w:rPr>
        <w:t xml:space="preserve">, Stephan, Robins, &amp; </w:t>
      </w:r>
      <w:proofErr w:type="spellStart"/>
      <w:r w:rsidRPr="00301D48">
        <w:rPr>
          <w:rFonts w:ascii="Times New Roman" w:hAnsi="Times New Roman" w:cs="Times New Roman"/>
        </w:rPr>
        <w:t>Terracciano</w:t>
      </w:r>
      <w:proofErr w:type="spellEnd"/>
      <w:r w:rsidRPr="00301D48">
        <w:rPr>
          <w:rFonts w:ascii="Times New Roman" w:hAnsi="Times New Roman" w:cs="Times New Roman"/>
        </w:rPr>
        <w:t xml:space="preserve">, 2017), marital satisfaction (e.g. Kelly &amp; Conley, 1987; </w:t>
      </w:r>
      <w:proofErr w:type="spellStart"/>
      <w:r w:rsidRPr="00301D48">
        <w:rPr>
          <w:rFonts w:ascii="Times New Roman" w:hAnsi="Times New Roman" w:cs="Times New Roman"/>
        </w:rPr>
        <w:t>Malouff</w:t>
      </w:r>
      <w:proofErr w:type="spellEnd"/>
      <w:r w:rsidRPr="00301D48">
        <w:rPr>
          <w:rFonts w:ascii="Times New Roman" w:hAnsi="Times New Roman" w:cs="Times New Roman"/>
        </w:rPr>
        <w:t xml:space="preserve"> et al., 2010), health (e.g. Hampson, 2012; Roberts et al., 2007), and geographic region (e.g. </w:t>
      </w:r>
      <w:proofErr w:type="spellStart"/>
      <w:r w:rsidRPr="00301D48">
        <w:rPr>
          <w:rFonts w:ascii="Times New Roman" w:hAnsi="Times New Roman" w:cs="Times New Roman"/>
        </w:rPr>
        <w:t>Rentfrow</w:t>
      </w:r>
      <w:proofErr w:type="spellEnd"/>
      <w:r w:rsidRPr="00301D48">
        <w:rPr>
          <w:rFonts w:ascii="Times New Roman" w:hAnsi="Times New Roman" w:cs="Times New Roman"/>
        </w:rPr>
        <w:t xml:space="preserve">, Jokela, &amp; Lamb, 2015), among others. Although most studies have </w:t>
      </w:r>
      <w:r w:rsidRPr="00301D48">
        <w:rPr>
          <w:rFonts w:ascii="Times New Roman" w:hAnsi="Times New Roman" w:cs="Times New Roman"/>
        </w:rPr>
        <w:lastRenderedPageBreak/>
        <w:t xml:space="preserve">controlled for a small number of these background characteristics, particularly age and gender (e.g. Specht et al., 2011), </w:t>
      </w:r>
      <w:r w:rsidR="001B5F6D">
        <w:rPr>
          <w:rFonts w:ascii="Times New Roman" w:hAnsi="Times New Roman" w:cs="Times New Roman"/>
        </w:rPr>
        <w:t xml:space="preserve">this is problematic. </w:t>
      </w:r>
      <w:r w:rsidR="00783DF9">
        <w:rPr>
          <w:rFonts w:ascii="Times New Roman" w:hAnsi="Times New Roman" w:cs="Times New Roman"/>
        </w:rPr>
        <w:t>T</w:t>
      </w:r>
      <w:r w:rsidR="001B5F6D">
        <w:rPr>
          <w:rFonts w:ascii="Times New Roman" w:hAnsi="Times New Roman" w:cs="Times New Roman"/>
        </w:rPr>
        <w:t xml:space="preserve">he small sets of background characteristics do </w:t>
      </w:r>
      <w:r w:rsidRPr="00301D48">
        <w:rPr>
          <w:rFonts w:ascii="Times New Roman" w:hAnsi="Times New Roman" w:cs="Times New Roman"/>
        </w:rPr>
        <w:t xml:space="preserve">not account for selection bias based on other characteristics that personality has been linked to. Indeed, in the small number of studies that have accounted for broader ranges of background characteristics (Jackson et al., 2012; </w:t>
      </w:r>
      <w:proofErr w:type="spellStart"/>
      <w:r w:rsidRPr="00301D48">
        <w:rPr>
          <w:rFonts w:ascii="Times New Roman" w:hAnsi="Times New Roman" w:cs="Times New Roman"/>
        </w:rPr>
        <w:t>Nieß</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Zacher</w:t>
      </w:r>
      <w:proofErr w:type="spellEnd"/>
      <w:r w:rsidRPr="00301D48">
        <w:rPr>
          <w:rFonts w:ascii="Times New Roman" w:hAnsi="Times New Roman" w:cs="Times New Roman"/>
        </w:rPr>
        <w:t xml:space="preserve">, 2015; van </w:t>
      </w:r>
      <w:proofErr w:type="spellStart"/>
      <w:r w:rsidRPr="00301D48">
        <w:rPr>
          <w:rFonts w:ascii="Times New Roman" w:hAnsi="Times New Roman" w:cs="Times New Roman"/>
        </w:rPr>
        <w:t>Scheppingen</w:t>
      </w:r>
      <w:proofErr w:type="spellEnd"/>
      <w:r w:rsidRPr="00301D48">
        <w:rPr>
          <w:rFonts w:ascii="Times New Roman" w:hAnsi="Times New Roman" w:cs="Times New Roman"/>
        </w:rPr>
        <w:t xml:space="preserve"> et al., 2016; Wagner et al., 2015), personality-related selection effects have been much more limited. In one study, for example, single young adults were less extraverted and had lower self-esteem than young adults who entered into romantic relationships (Wagner et al., 2015). After accounting for selection bias through matching, single young adults had higher mean self-esteem than those in relationships. In other words, matching individuals on background characteristics can greatly impact personality selection effects on life events</w:t>
      </w:r>
      <w:r w:rsidR="00913163">
        <w:rPr>
          <w:rFonts w:ascii="Times New Roman" w:hAnsi="Times New Roman" w:cs="Times New Roman"/>
        </w:rPr>
        <w:t xml:space="preserve"> – in </w:t>
      </w:r>
      <w:r w:rsidR="00913163">
        <w:rPr>
          <w:rFonts w:ascii="Times New Roman" w:hAnsi="Times New Roman" w:cs="Times New Roman"/>
          <w:i/>
          <w:iCs/>
        </w:rPr>
        <w:t xml:space="preserve">direction </w:t>
      </w:r>
      <w:r w:rsidR="00913163">
        <w:rPr>
          <w:rFonts w:ascii="Times New Roman" w:hAnsi="Times New Roman" w:cs="Times New Roman"/>
        </w:rPr>
        <w:t>as well as magnitude</w:t>
      </w:r>
      <w:r w:rsidRPr="00301D48">
        <w:rPr>
          <w:rFonts w:ascii="Times New Roman" w:hAnsi="Times New Roman" w:cs="Times New Roman"/>
        </w:rPr>
        <w:t xml:space="preserve">. Without matching, selection effects that are seemingly driven by personality may be driven by the direct or indirect influence of other factors. </w:t>
      </w:r>
    </w:p>
    <w:p w14:paraId="3C36945D" w14:textId="18481DF7" w:rsidR="00301D48" w:rsidRDefault="00783DF9" w:rsidP="00301D48">
      <w:pPr>
        <w:spacing w:line="480" w:lineRule="auto"/>
        <w:ind w:firstLine="720"/>
        <w:rPr>
          <w:rFonts w:ascii="Times New Roman" w:hAnsi="Times New Roman" w:cs="Times New Roman"/>
        </w:rPr>
      </w:pPr>
      <w:r>
        <w:rPr>
          <w:rFonts w:ascii="Times New Roman" w:hAnsi="Times New Roman" w:cs="Times New Roman"/>
        </w:rPr>
        <w:t>Third</w:t>
      </w:r>
      <w:r w:rsidR="001B5F6D">
        <w:rPr>
          <w:rFonts w:ascii="Times New Roman" w:hAnsi="Times New Roman" w:cs="Times New Roman"/>
        </w:rPr>
        <w:t xml:space="preserve">, which background characteristics are controlled for are often somewhat arbitrary and may introduce many researcher degrees of freedom when not consistent across studies. In other words, one study may control for age and gender and find no effect of personality predicting an outcome, while another study using the same or a different </w:t>
      </w:r>
      <w:r w:rsidR="00913163">
        <w:rPr>
          <w:rFonts w:ascii="Times New Roman" w:hAnsi="Times New Roman" w:cs="Times New Roman"/>
        </w:rPr>
        <w:t>sample</w:t>
      </w:r>
      <w:r w:rsidR="001B5F6D">
        <w:rPr>
          <w:rFonts w:ascii="Times New Roman" w:hAnsi="Times New Roman" w:cs="Times New Roman"/>
        </w:rPr>
        <w:t xml:space="preserve"> may find different results when also controlling for SES.</w:t>
      </w:r>
      <w:r w:rsidR="00B32BB4">
        <w:rPr>
          <w:rFonts w:ascii="Times New Roman" w:hAnsi="Times New Roman" w:cs="Times New Roman"/>
        </w:rPr>
        <w:t xml:space="preserve"> Such inconsistency in which covariates are included can produce inconsistent results and make true hypothesis tests difficult.</w:t>
      </w:r>
      <w:r>
        <w:rPr>
          <w:rFonts w:ascii="Times New Roman" w:hAnsi="Times New Roman" w:cs="Times New Roman"/>
        </w:rPr>
        <w:t xml:space="preserve"> Recently, </w:t>
      </w:r>
      <w:proofErr w:type="spellStart"/>
      <w:r>
        <w:rPr>
          <w:rFonts w:ascii="Times New Roman" w:hAnsi="Times New Roman" w:cs="Times New Roman"/>
        </w:rPr>
        <w:t>Simonsohn</w:t>
      </w:r>
      <w:proofErr w:type="spellEnd"/>
      <w:r>
        <w:rPr>
          <w:rFonts w:ascii="Times New Roman" w:hAnsi="Times New Roman" w:cs="Times New Roman"/>
        </w:rPr>
        <w:t xml:space="preserve"> and colleagues</w:t>
      </w:r>
      <w:r w:rsidR="0041371A">
        <w:rPr>
          <w:rFonts w:ascii="Times New Roman" w:hAnsi="Times New Roman" w:cs="Times New Roman"/>
        </w:rPr>
        <w:t xml:space="preserve"> (2015)</w:t>
      </w:r>
      <w:r>
        <w:rPr>
          <w:rFonts w:ascii="Times New Roman" w:hAnsi="Times New Roman" w:cs="Times New Roman"/>
        </w:rPr>
        <w:t xml:space="preserve"> proposed specification curves as a possible solution to inconsistencies in model specification (</w:t>
      </w:r>
      <w:proofErr w:type="spellStart"/>
      <w:r>
        <w:rPr>
          <w:rFonts w:ascii="Times New Roman" w:hAnsi="Times New Roman" w:cs="Times New Roman"/>
        </w:rPr>
        <w:t>Simonsohn</w:t>
      </w:r>
      <w:proofErr w:type="spellEnd"/>
      <w:r>
        <w:rPr>
          <w:rFonts w:ascii="Times New Roman" w:hAnsi="Times New Roman" w:cs="Times New Roman"/>
        </w:rPr>
        <w:t xml:space="preserve">, Simmons, &amp; Nelson, 2015). Importantly, specification curves make it possible not just to test how different sets of covariates influence results but also how other specifications, including how indicators are operationalized and even </w:t>
      </w:r>
      <w:r>
        <w:rPr>
          <w:rFonts w:ascii="Times New Roman" w:hAnsi="Times New Roman" w:cs="Times New Roman"/>
        </w:rPr>
        <w:lastRenderedPageBreak/>
        <w:t xml:space="preserve">the form of a model, influence results. By </w:t>
      </w:r>
      <w:r w:rsidR="0041371A">
        <w:rPr>
          <w:rFonts w:ascii="Times New Roman" w:hAnsi="Times New Roman" w:cs="Times New Roman"/>
        </w:rPr>
        <w:t>testing</w:t>
      </w:r>
      <w:r>
        <w:rPr>
          <w:rFonts w:ascii="Times New Roman" w:hAnsi="Times New Roman" w:cs="Times New Roman"/>
        </w:rPr>
        <w:t xml:space="preserve"> all possible combinations of reasonable and theoretically valid tests, researchers can test the robustness of an effect</w:t>
      </w:r>
      <w:r w:rsidR="0041371A">
        <w:rPr>
          <w:rFonts w:ascii="Times New Roman" w:hAnsi="Times New Roman" w:cs="Times New Roman"/>
        </w:rPr>
        <w:t xml:space="preserve"> by assuming that robust associations should persist across specifications</w:t>
      </w:r>
      <w:r>
        <w:rPr>
          <w:rFonts w:ascii="Times New Roman" w:hAnsi="Times New Roman" w:cs="Times New Roman"/>
        </w:rPr>
        <w:t xml:space="preserve">. Thus, in the present study, </w:t>
      </w:r>
      <w:r w:rsidR="0041371A">
        <w:rPr>
          <w:rFonts w:ascii="Times New Roman" w:hAnsi="Times New Roman" w:cs="Times New Roman"/>
        </w:rPr>
        <w:t>I</w:t>
      </w:r>
      <w:r>
        <w:rPr>
          <w:rFonts w:ascii="Times New Roman" w:hAnsi="Times New Roman" w:cs="Times New Roman"/>
        </w:rPr>
        <w:t xml:space="preserve"> can test how the selection of covariates influences the relationship between personality and outcomes across all studies as well as within specific studies.</w:t>
      </w:r>
    </w:p>
    <w:p w14:paraId="21B2490D" w14:textId="7DF53CA6" w:rsidR="00663778" w:rsidRPr="00301D48" w:rsidRDefault="00663778" w:rsidP="00301D48">
      <w:pPr>
        <w:spacing w:line="480" w:lineRule="auto"/>
        <w:ind w:firstLine="720"/>
        <w:rPr>
          <w:rFonts w:ascii="Times New Roman" w:hAnsi="Times New Roman" w:cs="Times New Roman"/>
        </w:rPr>
      </w:pPr>
      <w:r>
        <w:rPr>
          <w:rFonts w:ascii="Times New Roman" w:hAnsi="Times New Roman" w:cs="Times New Roman"/>
        </w:rPr>
        <w:t xml:space="preserve">Fourth, </w:t>
      </w:r>
      <w:r w:rsidR="008B7308">
        <w:rPr>
          <w:rFonts w:ascii="Times New Roman" w:hAnsi="Times New Roman" w:cs="Times New Roman"/>
        </w:rPr>
        <w:t xml:space="preserve">the arbitrariness with which covariates are selected has resulted in unclear boundary conditions of </w:t>
      </w:r>
      <w:r>
        <w:rPr>
          <w:rFonts w:ascii="Times New Roman" w:hAnsi="Times New Roman" w:cs="Times New Roman"/>
        </w:rPr>
        <w:t>when and for whom personality predicts important outcom</w:t>
      </w:r>
      <w:r w:rsidR="008B7308">
        <w:rPr>
          <w:rFonts w:ascii="Times New Roman" w:hAnsi="Times New Roman" w:cs="Times New Roman"/>
        </w:rPr>
        <w:t>es. Indeed,</w:t>
      </w:r>
      <w:r>
        <w:rPr>
          <w:rFonts w:ascii="Times New Roman" w:hAnsi="Times New Roman" w:cs="Times New Roman"/>
        </w:rPr>
        <w:t xml:space="preserve"> </w:t>
      </w:r>
      <w:r w:rsidR="00F0016B">
        <w:rPr>
          <w:rFonts w:ascii="Times New Roman" w:hAnsi="Times New Roman" w:cs="Times New Roman"/>
        </w:rPr>
        <w:t xml:space="preserve">a survey of the literature on essentially any personality-outcome association will reveal that most to all will include one to five covariates. Some, like age and gender, tend to be included in most, but others, like socioeconomic status, health status (in many distinct forms), marriage status, and many others tend to be represented inconsistently and much </w:t>
      </w:r>
      <w:r w:rsidR="00B0204E">
        <w:rPr>
          <w:rFonts w:ascii="Times New Roman" w:hAnsi="Times New Roman" w:cs="Times New Roman"/>
        </w:rPr>
        <w:t>less</w:t>
      </w:r>
      <w:r w:rsidR="00F0016B">
        <w:rPr>
          <w:rFonts w:ascii="Times New Roman" w:hAnsi="Times New Roman" w:cs="Times New Roman"/>
        </w:rPr>
        <w:t xml:space="preserve"> often. The result is that it personality appears to predict</w:t>
      </w:r>
      <w:r w:rsidR="005854EB">
        <w:rPr>
          <w:rFonts w:ascii="Times New Roman" w:hAnsi="Times New Roman" w:cs="Times New Roman"/>
        </w:rPr>
        <w:t xml:space="preserve"> outcomes in some, but not all investigations, but there is no understanding of why this is the case and arbitrary covariate inclusion cannot be eliminated as a cause. Thus, there is no understanding of the boundary conditions of when, how, and for whom personality predicts outcomes, which is imperative for understanding why this occurs and using it potentially change negative or create positive outcomes.</w:t>
      </w:r>
    </w:p>
    <w:p w14:paraId="2E7AAB15" w14:textId="6C01E8CB" w:rsidR="00301D48" w:rsidRPr="002C54E1" w:rsidRDefault="00301D48" w:rsidP="00301D48">
      <w:pPr>
        <w:spacing w:line="480" w:lineRule="auto"/>
        <w:ind w:firstLine="720"/>
        <w:rPr>
          <w:rFonts w:ascii="Times New Roman" w:hAnsi="Times New Roman" w:cs="Times New Roman"/>
        </w:rPr>
      </w:pPr>
      <w:r w:rsidRPr="00301D48">
        <w:rPr>
          <w:rFonts w:ascii="Times New Roman" w:hAnsi="Times New Roman" w:cs="Times New Roman"/>
        </w:rPr>
        <w:t xml:space="preserve">In the present study, </w:t>
      </w:r>
      <w:r w:rsidR="0041371A">
        <w:rPr>
          <w:rFonts w:ascii="Times New Roman" w:hAnsi="Times New Roman" w:cs="Times New Roman"/>
        </w:rPr>
        <w:t>I</w:t>
      </w:r>
      <w:r w:rsidRPr="00301D48">
        <w:rPr>
          <w:rFonts w:ascii="Times New Roman" w:hAnsi="Times New Roman" w:cs="Times New Roman"/>
        </w:rPr>
        <w:t xml:space="preserve"> address concerns </w:t>
      </w:r>
      <w:r w:rsidR="00783DF9">
        <w:rPr>
          <w:rFonts w:ascii="Times New Roman" w:hAnsi="Times New Roman" w:cs="Times New Roman"/>
        </w:rPr>
        <w:t>about reverse causality</w:t>
      </w:r>
      <w:r w:rsidR="008B7308">
        <w:rPr>
          <w:rFonts w:ascii="Times New Roman" w:hAnsi="Times New Roman" w:cs="Times New Roman"/>
        </w:rPr>
        <w:t xml:space="preserve">, </w:t>
      </w:r>
      <w:r w:rsidR="0041371A">
        <w:rPr>
          <w:rFonts w:ascii="Times New Roman" w:hAnsi="Times New Roman" w:cs="Times New Roman"/>
        </w:rPr>
        <w:t>researcher degrees of freedom</w:t>
      </w:r>
      <w:r w:rsidR="008B7308">
        <w:rPr>
          <w:rFonts w:ascii="Times New Roman" w:hAnsi="Times New Roman" w:cs="Times New Roman"/>
        </w:rPr>
        <w:t xml:space="preserve">, and the boundary conditions of personality-outcome associations </w:t>
      </w:r>
      <w:r w:rsidRPr="00301D48">
        <w:rPr>
          <w:rFonts w:ascii="Times New Roman" w:hAnsi="Times New Roman" w:cs="Times New Roman"/>
        </w:rPr>
        <w:t xml:space="preserve">by examining selection effects </w:t>
      </w:r>
      <w:r w:rsidR="0041371A">
        <w:rPr>
          <w:rFonts w:ascii="Times New Roman" w:hAnsi="Times New Roman" w:cs="Times New Roman"/>
        </w:rPr>
        <w:t xml:space="preserve">of 14 personality characteristics </w:t>
      </w:r>
      <w:r w:rsidRPr="00301D48">
        <w:rPr>
          <w:rFonts w:ascii="Times New Roman" w:hAnsi="Times New Roman" w:cs="Times New Roman"/>
        </w:rPr>
        <w:t xml:space="preserve">(1) in </w:t>
      </w:r>
      <w:r w:rsidR="0041371A">
        <w:rPr>
          <w:rFonts w:ascii="Times New Roman" w:hAnsi="Times New Roman" w:cs="Times New Roman"/>
        </w:rPr>
        <w:t>14</w:t>
      </w:r>
      <w:r w:rsidRPr="00301D48">
        <w:rPr>
          <w:rFonts w:ascii="Times New Roman" w:hAnsi="Times New Roman" w:cs="Times New Roman"/>
        </w:rPr>
        <w:t xml:space="preserve"> broad </w:t>
      </w:r>
      <w:r w:rsidR="0041371A">
        <w:rPr>
          <w:rFonts w:ascii="Times New Roman" w:hAnsi="Times New Roman" w:cs="Times New Roman"/>
        </w:rPr>
        <w:t xml:space="preserve">outcomes and </w:t>
      </w:r>
      <w:r w:rsidRPr="00301D48">
        <w:rPr>
          <w:rFonts w:ascii="Times New Roman" w:hAnsi="Times New Roman" w:cs="Times New Roman"/>
        </w:rPr>
        <w:t xml:space="preserve">life events (2) longitudinally (3) while accounting for more than 50 </w:t>
      </w:r>
      <w:r w:rsidRPr="002C54E1">
        <w:rPr>
          <w:rFonts w:ascii="Times New Roman" w:hAnsi="Times New Roman" w:cs="Times New Roman"/>
        </w:rPr>
        <w:t>background characteristics</w:t>
      </w:r>
      <w:r w:rsidR="0000197B">
        <w:rPr>
          <w:rFonts w:ascii="Times New Roman" w:hAnsi="Times New Roman" w:cs="Times New Roman"/>
        </w:rPr>
        <w:t xml:space="preserve"> in 10 large longitudinal panel studies</w:t>
      </w:r>
      <w:r w:rsidRPr="002C54E1">
        <w:rPr>
          <w:rFonts w:ascii="Times New Roman" w:hAnsi="Times New Roman" w:cs="Times New Roman"/>
        </w:rPr>
        <w:t xml:space="preserve">. </w:t>
      </w:r>
      <w:r w:rsidR="0000197B">
        <w:rPr>
          <w:rFonts w:ascii="Times New Roman" w:hAnsi="Times New Roman" w:cs="Times New Roman"/>
        </w:rPr>
        <w:t xml:space="preserve">In addition, because of the large sample size, both within studies as well as across all of them, </w:t>
      </w:r>
      <w:r w:rsidR="0041371A">
        <w:rPr>
          <w:rFonts w:ascii="Times New Roman" w:hAnsi="Times New Roman" w:cs="Times New Roman"/>
        </w:rPr>
        <w:t>I</w:t>
      </w:r>
      <w:r w:rsidR="0000197B">
        <w:rPr>
          <w:rFonts w:ascii="Times New Roman" w:hAnsi="Times New Roman" w:cs="Times New Roman"/>
        </w:rPr>
        <w:t xml:space="preserve"> will be able to test important moderators of selection effects. </w:t>
      </w:r>
      <w:r w:rsidRPr="002C54E1">
        <w:rPr>
          <w:rFonts w:ascii="Times New Roman" w:hAnsi="Times New Roman" w:cs="Times New Roman"/>
        </w:rPr>
        <w:t xml:space="preserve">Doing so will allow </w:t>
      </w:r>
      <w:r w:rsidR="0041371A">
        <w:rPr>
          <w:rFonts w:ascii="Times New Roman" w:hAnsi="Times New Roman" w:cs="Times New Roman"/>
        </w:rPr>
        <w:t>me</w:t>
      </w:r>
      <w:r w:rsidRPr="002C54E1">
        <w:rPr>
          <w:rFonts w:ascii="Times New Roman" w:hAnsi="Times New Roman" w:cs="Times New Roman"/>
        </w:rPr>
        <w:t xml:space="preserve"> to more closely approximate personality’s unique role in predicting relatively </w:t>
      </w:r>
      <w:r w:rsidRPr="002C54E1">
        <w:rPr>
          <w:rFonts w:ascii="Times New Roman" w:hAnsi="Times New Roman" w:cs="Times New Roman"/>
        </w:rPr>
        <w:lastRenderedPageBreak/>
        <w:t>common life experiences and events</w:t>
      </w:r>
      <w:r w:rsidR="0000197B">
        <w:rPr>
          <w:rFonts w:ascii="Times New Roman" w:hAnsi="Times New Roman" w:cs="Times New Roman"/>
        </w:rPr>
        <w:t xml:space="preserve"> as well as its consistency across samples</w:t>
      </w:r>
      <w:r w:rsidRPr="002C54E1">
        <w:rPr>
          <w:rFonts w:ascii="Times New Roman" w:hAnsi="Times New Roman" w:cs="Times New Roman"/>
        </w:rPr>
        <w:t xml:space="preserve">, which </w:t>
      </w:r>
      <w:r w:rsidR="0041371A">
        <w:rPr>
          <w:rFonts w:ascii="Times New Roman" w:hAnsi="Times New Roman" w:cs="Times New Roman"/>
        </w:rPr>
        <w:t>I</w:t>
      </w:r>
      <w:r w:rsidRPr="002C54E1">
        <w:rPr>
          <w:rFonts w:ascii="Times New Roman" w:hAnsi="Times New Roman" w:cs="Times New Roman"/>
        </w:rPr>
        <w:t xml:space="preserve"> argue will push research toward better understanding the mechanisms through which personality influences the life course. </w:t>
      </w:r>
    </w:p>
    <w:p w14:paraId="33022091" w14:textId="4DF0B701" w:rsidR="00301D48" w:rsidRPr="00301D48" w:rsidRDefault="00301D48" w:rsidP="00301D48">
      <w:pPr>
        <w:spacing w:line="480" w:lineRule="auto"/>
        <w:ind w:firstLine="720"/>
        <w:rPr>
          <w:rFonts w:ascii="Times New Roman" w:hAnsi="Times New Roman" w:cs="Times New Roman"/>
        </w:rPr>
      </w:pPr>
      <w:r w:rsidRPr="00301D48">
        <w:rPr>
          <w:rFonts w:ascii="Times New Roman" w:hAnsi="Times New Roman" w:cs="Times New Roman"/>
        </w:rPr>
        <w:t xml:space="preserve">Given that life events cannot be experimentally </w:t>
      </w:r>
      <w:proofErr w:type="gramStart"/>
      <w:r w:rsidRPr="00301D48">
        <w:rPr>
          <w:rFonts w:ascii="Times New Roman" w:hAnsi="Times New Roman" w:cs="Times New Roman"/>
        </w:rPr>
        <w:t>manipulated</w:t>
      </w:r>
      <w:proofErr w:type="gramEnd"/>
      <w:r w:rsidRPr="00301D48">
        <w:rPr>
          <w:rFonts w:ascii="Times New Roman" w:hAnsi="Times New Roman" w:cs="Times New Roman"/>
        </w:rPr>
        <w:t xml:space="preserve"> and subjective evaluations of life events are often unavailable, research examining life events and personality </w:t>
      </w:r>
      <w:r w:rsidR="005854EB">
        <w:rPr>
          <w:rFonts w:ascii="Times New Roman" w:hAnsi="Times New Roman" w:cs="Times New Roman"/>
        </w:rPr>
        <w:t xml:space="preserve">prediction </w:t>
      </w:r>
      <w:r w:rsidRPr="00301D48">
        <w:rPr>
          <w:rFonts w:ascii="Times New Roman" w:hAnsi="Times New Roman" w:cs="Times New Roman"/>
        </w:rPr>
        <w:t xml:space="preserve">must use alternative methods to improve upon previous work. Given that personality both predicts who experiences specific events (e.g. </w:t>
      </w:r>
      <w:proofErr w:type="spellStart"/>
      <w:r w:rsidRPr="00301D48">
        <w:rPr>
          <w:rFonts w:ascii="Times New Roman" w:hAnsi="Times New Roman" w:cs="Times New Roman"/>
        </w:rPr>
        <w:t>Neyer</w:t>
      </w:r>
      <w:proofErr w:type="spellEnd"/>
      <w:r w:rsidRPr="00301D48">
        <w:rPr>
          <w:rFonts w:ascii="Times New Roman" w:hAnsi="Times New Roman" w:cs="Times New Roman"/>
        </w:rPr>
        <w:t xml:space="preserve"> &amp; </w:t>
      </w:r>
      <w:proofErr w:type="spellStart"/>
      <w:r w:rsidRPr="00301D48">
        <w:rPr>
          <w:rFonts w:ascii="Times New Roman" w:hAnsi="Times New Roman" w:cs="Times New Roman"/>
        </w:rPr>
        <w:t>Lehnart</w:t>
      </w:r>
      <w:proofErr w:type="spellEnd"/>
      <w:r w:rsidRPr="00301D48">
        <w:rPr>
          <w:rFonts w:ascii="Times New Roman" w:hAnsi="Times New Roman" w:cs="Times New Roman"/>
        </w:rPr>
        <w:t>, 2007; Specht et al., 2011) as well as behavioral responses to them (</w:t>
      </w:r>
      <w:proofErr w:type="spellStart"/>
      <w:r w:rsidRPr="00301D48">
        <w:rPr>
          <w:rFonts w:ascii="Times New Roman" w:hAnsi="Times New Roman" w:cs="Times New Roman"/>
        </w:rPr>
        <w:t>Turiano</w:t>
      </w:r>
      <w:proofErr w:type="spellEnd"/>
      <w:r w:rsidRPr="00301D48">
        <w:rPr>
          <w:rFonts w:ascii="Times New Roman" w:hAnsi="Times New Roman" w:cs="Times New Roman"/>
        </w:rPr>
        <w:t xml:space="preserve">, Hill, Roberts, Spiro III, &amp; Mroczek, 2012; Weston &amp; Jackson, 2015, 2016), teasing apart </w:t>
      </w:r>
      <w:r w:rsidR="0000197B">
        <w:rPr>
          <w:rFonts w:ascii="Times New Roman" w:hAnsi="Times New Roman" w:cs="Times New Roman"/>
        </w:rPr>
        <w:t>selection bias from selection</w:t>
      </w:r>
      <w:r w:rsidRPr="00301D48">
        <w:rPr>
          <w:rFonts w:ascii="Times New Roman" w:hAnsi="Times New Roman" w:cs="Times New Roman"/>
        </w:rPr>
        <w:t xml:space="preserve"> effects using propensity score matching may partially approximate teasing apart </w:t>
      </w:r>
      <w:r w:rsidR="0000197B">
        <w:rPr>
          <w:rFonts w:ascii="Times New Roman" w:hAnsi="Times New Roman" w:cs="Times New Roman"/>
        </w:rPr>
        <w:t>how personality uniquely predicts individuals’ experiences and outcomes.</w:t>
      </w:r>
      <w:r w:rsidRPr="00301D48">
        <w:rPr>
          <w:rFonts w:ascii="Times New Roman" w:hAnsi="Times New Roman" w:cs="Times New Roman"/>
        </w:rPr>
        <w:t xml:space="preserve"> </w:t>
      </w:r>
      <w:r w:rsidR="0041371A">
        <w:rPr>
          <w:rFonts w:ascii="Times New Roman" w:hAnsi="Times New Roman" w:cs="Times New Roman"/>
        </w:rPr>
        <w:t>Moreover, by using a specification curve technique, I will be able to observe which indicators may most strongly account for selection bias</w:t>
      </w:r>
      <w:r w:rsidR="00A95FA2">
        <w:rPr>
          <w:rFonts w:ascii="Times New Roman" w:hAnsi="Times New Roman" w:cs="Times New Roman"/>
        </w:rPr>
        <w:t xml:space="preserve"> and test whether observed personality-outcome associations persist reliably above chance levels regardless of covariate inclusion</w:t>
      </w:r>
      <w:r w:rsidR="0041371A">
        <w:rPr>
          <w:rFonts w:ascii="Times New Roman" w:hAnsi="Times New Roman" w:cs="Times New Roman"/>
        </w:rPr>
        <w:t xml:space="preserve">. Thus, together, both propensity score </w:t>
      </w:r>
      <w:proofErr w:type="gramStart"/>
      <w:r w:rsidR="0041371A">
        <w:rPr>
          <w:rFonts w:ascii="Times New Roman" w:hAnsi="Times New Roman" w:cs="Times New Roman"/>
        </w:rPr>
        <w:t>matching</w:t>
      </w:r>
      <w:proofErr w:type="gramEnd"/>
      <w:r w:rsidR="0041371A">
        <w:rPr>
          <w:rFonts w:ascii="Times New Roman" w:hAnsi="Times New Roman" w:cs="Times New Roman"/>
        </w:rPr>
        <w:t xml:space="preserve"> and specification curve analysis will allow me address both the overall robustness of personality-outcome associations, as well as to identify characteristics that may threaten the inferences made when testing such associations.</w:t>
      </w:r>
    </w:p>
    <w:p w14:paraId="4BED625E" w14:textId="77777777" w:rsidR="00301D48" w:rsidRPr="00301D48" w:rsidRDefault="00301D48" w:rsidP="00301D48">
      <w:pPr>
        <w:spacing w:line="480" w:lineRule="auto"/>
        <w:rPr>
          <w:rFonts w:ascii="Times New Roman" w:hAnsi="Times New Roman" w:cs="Times New Roman"/>
        </w:rPr>
      </w:pPr>
      <w:r w:rsidRPr="00301D48">
        <w:rPr>
          <w:rFonts w:ascii="Times New Roman" w:hAnsi="Times New Roman" w:cs="Times New Roman"/>
          <w:b/>
          <w:bCs/>
        </w:rPr>
        <w:t xml:space="preserve">Processes of Selection Effects </w:t>
      </w:r>
    </w:p>
    <w:p w14:paraId="44AE998F" w14:textId="7A7CF458" w:rsidR="005115CF" w:rsidRDefault="005115CF" w:rsidP="005115CF">
      <w:pPr>
        <w:spacing w:line="480" w:lineRule="auto"/>
        <w:ind w:firstLine="720"/>
        <w:rPr>
          <w:rFonts w:ascii="Times New Roman" w:hAnsi="Times New Roman" w:cs="Times New Roman"/>
        </w:rPr>
      </w:pPr>
      <w:r>
        <w:rPr>
          <w:rFonts w:ascii="Times New Roman" w:hAnsi="Times New Roman" w:cs="Times New Roman"/>
        </w:rPr>
        <w:t>Traits are often thought to influence important life outcomes, like health and relationship satisfaction, through accumulation – that is, traits influence outcomes indirectly through the behaviors that trai</w:t>
      </w:r>
      <w:r w:rsidR="005854EB">
        <w:rPr>
          <w:rFonts w:ascii="Times New Roman" w:hAnsi="Times New Roman" w:cs="Times New Roman"/>
        </w:rPr>
        <w:t>t</w:t>
      </w:r>
      <w:r>
        <w:rPr>
          <w:rFonts w:ascii="Times New Roman" w:hAnsi="Times New Roman" w:cs="Times New Roman"/>
        </w:rPr>
        <w:t>s also predict</w:t>
      </w:r>
      <w:r w:rsidR="005854EB">
        <w:rPr>
          <w:rFonts w:ascii="Times New Roman" w:hAnsi="Times New Roman" w:cs="Times New Roman"/>
        </w:rPr>
        <w:t xml:space="preserve"> (e.g. Hampson, Edmonds, Goldberg, </w:t>
      </w:r>
      <w:proofErr w:type="spellStart"/>
      <w:r w:rsidR="005854EB">
        <w:rPr>
          <w:rFonts w:ascii="Times New Roman" w:hAnsi="Times New Roman" w:cs="Times New Roman"/>
        </w:rPr>
        <w:t>Dubanoski</w:t>
      </w:r>
      <w:proofErr w:type="spellEnd"/>
      <w:r w:rsidR="005854EB">
        <w:rPr>
          <w:rFonts w:ascii="Times New Roman" w:hAnsi="Times New Roman" w:cs="Times New Roman"/>
        </w:rPr>
        <w:t xml:space="preserve">, &amp; Hillier, 2015) </w:t>
      </w:r>
      <w:r>
        <w:rPr>
          <w:rFonts w:ascii="Times New Roman" w:hAnsi="Times New Roman" w:cs="Times New Roman"/>
        </w:rPr>
        <w:t xml:space="preserve">. But to understand </w:t>
      </w:r>
      <w:r w:rsidR="00651721">
        <w:rPr>
          <w:rFonts w:ascii="Times New Roman" w:hAnsi="Times New Roman" w:cs="Times New Roman"/>
        </w:rPr>
        <w:t xml:space="preserve">how personality might influence the events that people experience </w:t>
      </w:r>
      <w:r>
        <w:rPr>
          <w:rFonts w:ascii="Times New Roman" w:hAnsi="Times New Roman" w:cs="Times New Roman"/>
        </w:rPr>
        <w:t xml:space="preserve">through behavior </w:t>
      </w:r>
      <w:r w:rsidR="00451A9F">
        <w:rPr>
          <w:rFonts w:ascii="Times New Roman" w:hAnsi="Times New Roman" w:cs="Times New Roman"/>
        </w:rPr>
        <w:t xml:space="preserve">requires </w:t>
      </w:r>
      <w:r>
        <w:rPr>
          <w:rFonts w:ascii="Times New Roman" w:hAnsi="Times New Roman" w:cs="Times New Roman"/>
        </w:rPr>
        <w:t xml:space="preserve">a true understanding of what the relationship between personality traits </w:t>
      </w:r>
      <w:r>
        <w:rPr>
          <w:rFonts w:ascii="Times New Roman" w:hAnsi="Times New Roman" w:cs="Times New Roman"/>
        </w:rPr>
        <w:lastRenderedPageBreak/>
        <w:t>and behaviors is</w:t>
      </w:r>
      <w:r w:rsidR="00451A9F">
        <w:rPr>
          <w:rFonts w:ascii="Times New Roman" w:hAnsi="Times New Roman" w:cs="Times New Roman"/>
        </w:rPr>
        <w:t xml:space="preserve">. Traits, as they are traditionally considered in trait-outcome associations, are relatively stable patterns of thoughts, beliefs, and behavior that differentiate people from one another (a nomothetic approach). This alone is descriptive, describing how people differ from one another on a number of core dimensions rather than </w:t>
      </w:r>
      <w:r w:rsidR="00451A9F">
        <w:rPr>
          <w:rFonts w:ascii="Times New Roman" w:hAnsi="Times New Roman" w:cs="Times New Roman"/>
          <w:i/>
          <w:iCs/>
        </w:rPr>
        <w:t xml:space="preserve">why </w:t>
      </w:r>
      <w:r w:rsidR="00451A9F">
        <w:rPr>
          <w:rFonts w:ascii="Times New Roman" w:hAnsi="Times New Roman" w:cs="Times New Roman"/>
        </w:rPr>
        <w:t>they differ</w:t>
      </w:r>
      <w:r>
        <w:rPr>
          <w:rFonts w:ascii="Times New Roman" w:hAnsi="Times New Roman" w:cs="Times New Roman"/>
        </w:rPr>
        <w:t xml:space="preserve">, which means that traits are not good causal candidates for </w:t>
      </w:r>
      <w:r>
        <w:rPr>
          <w:rFonts w:ascii="Times New Roman" w:hAnsi="Times New Roman" w:cs="Times New Roman"/>
          <w:i/>
          <w:iCs/>
        </w:rPr>
        <w:t xml:space="preserve">why </w:t>
      </w:r>
      <w:r>
        <w:rPr>
          <w:rFonts w:ascii="Times New Roman" w:hAnsi="Times New Roman" w:cs="Times New Roman"/>
        </w:rPr>
        <w:t>people engage in certain behaviors</w:t>
      </w:r>
      <w:r w:rsidR="00451A9F">
        <w:rPr>
          <w:rFonts w:ascii="Times New Roman" w:hAnsi="Times New Roman" w:cs="Times New Roman"/>
        </w:rPr>
        <w:t xml:space="preserve">. </w:t>
      </w:r>
      <w:r>
        <w:rPr>
          <w:rFonts w:ascii="Times New Roman" w:hAnsi="Times New Roman" w:cs="Times New Roman"/>
        </w:rPr>
        <w:t>Instead, understanding</w:t>
      </w:r>
      <w:r w:rsidR="00451A9F">
        <w:rPr>
          <w:rFonts w:ascii="Times New Roman" w:hAnsi="Times New Roman" w:cs="Times New Roman"/>
        </w:rPr>
        <w:t xml:space="preserve"> why people differ from one another – that is, why core dimensions of personality can be reliably recovered – requires first understanding a person (an idiographic approach</w:t>
      </w:r>
      <w:r w:rsidR="00684B8C">
        <w:rPr>
          <w:rFonts w:ascii="Times New Roman" w:hAnsi="Times New Roman" w:cs="Times New Roman"/>
        </w:rPr>
        <w:t>; Beck &amp; Jackson, 2019ab; Borsboom, 2003; Molenaar, 2004</w:t>
      </w:r>
      <w:r w:rsidR="00451A9F">
        <w:rPr>
          <w:rFonts w:ascii="Times New Roman" w:hAnsi="Times New Roman" w:cs="Times New Roman"/>
        </w:rPr>
        <w:t>).</w:t>
      </w:r>
      <w:r w:rsidR="00684B8C">
        <w:rPr>
          <w:rFonts w:ascii="Times New Roman" w:hAnsi="Times New Roman" w:cs="Times New Roman"/>
        </w:rPr>
        <w:t xml:space="preserve"> In part, this is due to the observation that the structure of personality within a person</w:t>
      </w:r>
      <w:r>
        <w:rPr>
          <w:rFonts w:ascii="Times New Roman" w:hAnsi="Times New Roman" w:cs="Times New Roman"/>
        </w:rPr>
        <w:t>, measured as states or behaviors repeatedly measured over short intervals,</w:t>
      </w:r>
      <w:r w:rsidR="00684B8C">
        <w:rPr>
          <w:rFonts w:ascii="Times New Roman" w:hAnsi="Times New Roman" w:cs="Times New Roman"/>
        </w:rPr>
        <w:t xml:space="preserve"> rarely adheres to the between person structure (Beck &amp; Jackson, 2019ac; Borkenau &amp; </w:t>
      </w:r>
      <w:proofErr w:type="spellStart"/>
      <w:r w:rsidR="00684B8C">
        <w:rPr>
          <w:rFonts w:ascii="Times New Roman" w:hAnsi="Times New Roman" w:cs="Times New Roman"/>
        </w:rPr>
        <w:t>Ostendorpf</w:t>
      </w:r>
      <w:proofErr w:type="spellEnd"/>
      <w:r w:rsidR="00684B8C">
        <w:rPr>
          <w:rFonts w:ascii="Times New Roman" w:hAnsi="Times New Roman" w:cs="Times New Roman"/>
        </w:rPr>
        <w:t xml:space="preserve">, 1998; Molenaar, 2004). Instead, </w:t>
      </w:r>
      <w:r>
        <w:rPr>
          <w:rFonts w:ascii="Times New Roman" w:hAnsi="Times New Roman" w:cs="Times New Roman"/>
        </w:rPr>
        <w:t>within a person, these states and behaviors form unique combinations and patterns</w:t>
      </w:r>
      <w:r w:rsidR="00A95FA2">
        <w:rPr>
          <w:rFonts w:ascii="Times New Roman" w:hAnsi="Times New Roman" w:cs="Times New Roman"/>
        </w:rPr>
        <w:t>. In other words</w:t>
      </w:r>
      <w:r>
        <w:rPr>
          <w:rFonts w:ascii="Times New Roman" w:hAnsi="Times New Roman" w:cs="Times New Roman"/>
        </w:rPr>
        <w:t xml:space="preserve">, </w:t>
      </w:r>
      <w:r w:rsidR="00684B8C">
        <w:rPr>
          <w:rFonts w:ascii="Times New Roman" w:hAnsi="Times New Roman" w:cs="Times New Roman"/>
        </w:rPr>
        <w:t>individuals appear to exhibit unique traits, much as the “father” of personality, Gordon W. Allport, suggested nearly a century ago (Allport, 1937).</w:t>
      </w:r>
    </w:p>
    <w:p w14:paraId="3E7E541B" w14:textId="7E041B85" w:rsidR="005D4D3D" w:rsidRPr="005D4D3D" w:rsidRDefault="005115CF" w:rsidP="000A4E5F">
      <w:pPr>
        <w:spacing w:line="480" w:lineRule="auto"/>
        <w:ind w:firstLine="720"/>
        <w:rPr>
          <w:rFonts w:ascii="Times New Roman" w:hAnsi="Times New Roman" w:cs="Times New Roman"/>
          <w:iCs/>
        </w:rPr>
      </w:pPr>
      <w:r>
        <w:rPr>
          <w:rFonts w:ascii="Times New Roman" w:hAnsi="Times New Roman" w:cs="Times New Roman"/>
        </w:rPr>
        <w:t xml:space="preserve">Thus, because nomothetic personality traits do not appear to exhibit “top down” influence on behaviors, another explanation is needed to understand how traits are linked to behavior. But there have been few attempts to examine a more “bottom up” approach, in which traits are the outcome of patterns of behavior rather than the other way around, despite several calls </w:t>
      </w:r>
      <w:r w:rsidR="00807ADD">
        <w:rPr>
          <w:rFonts w:ascii="Times New Roman" w:hAnsi="Times New Roman" w:cs="Times New Roman"/>
        </w:rPr>
        <w:t xml:space="preserve">for such approaches (Baumert et al., 2017; Beck &amp; Jackson, 2019ab; Borsboom et al., 2003; Cramer et al., 2012; </w:t>
      </w:r>
      <w:r w:rsidR="00807ADD" w:rsidRPr="005D4D3D">
        <w:rPr>
          <w:rFonts w:ascii="Times New Roman" w:hAnsi="Times New Roman" w:cs="Times New Roman"/>
        </w:rPr>
        <w:t>Mischel &amp; Shoda, 1995</w:t>
      </w:r>
      <w:r w:rsidR="00807ADD">
        <w:rPr>
          <w:rFonts w:ascii="Times New Roman" w:hAnsi="Times New Roman" w:cs="Times New Roman"/>
        </w:rPr>
        <w:t>).</w:t>
      </w:r>
      <w:r w:rsidR="0085782B">
        <w:rPr>
          <w:rFonts w:ascii="Times New Roman" w:hAnsi="Times New Roman" w:cs="Times New Roman"/>
        </w:rPr>
        <w:t xml:space="preserve"> Recently, I expanded on previous proposals that emergence underscores the link between within- and between-person personality structure</w:t>
      </w:r>
      <w:r w:rsidR="00807ADD">
        <w:rPr>
          <w:rFonts w:ascii="Times New Roman" w:hAnsi="Times New Roman" w:cs="Times New Roman"/>
        </w:rPr>
        <w:t xml:space="preserve"> (Baumert et al., 2017; Cramer et al., 2012)</w:t>
      </w:r>
      <w:r w:rsidR="0085782B">
        <w:rPr>
          <w:rFonts w:ascii="Times New Roman" w:hAnsi="Times New Roman" w:cs="Times New Roman"/>
        </w:rPr>
        <w:t xml:space="preserve"> </w:t>
      </w:r>
      <w:r w:rsidR="00A95FA2">
        <w:rPr>
          <w:rFonts w:ascii="Times New Roman" w:hAnsi="Times New Roman" w:cs="Times New Roman"/>
        </w:rPr>
        <w:t>by differentiating idiographic, within-person, and between-person approaches to personality as well as the links between them</w:t>
      </w:r>
      <w:r w:rsidR="0085782B">
        <w:rPr>
          <w:rFonts w:ascii="Times New Roman" w:hAnsi="Times New Roman" w:cs="Times New Roman"/>
        </w:rPr>
        <w:t xml:space="preserve"> (Beck, 2019). </w:t>
      </w:r>
      <w:r w:rsidR="000A4E5F">
        <w:rPr>
          <w:rFonts w:ascii="Times New Roman" w:hAnsi="Times New Roman" w:cs="Times New Roman"/>
        </w:rPr>
        <w:t xml:space="preserve">Moreover, I argued </w:t>
      </w:r>
      <w:r w:rsidR="000A4E5F">
        <w:rPr>
          <w:rFonts w:ascii="Times New Roman" w:hAnsi="Times New Roman" w:cs="Times New Roman"/>
        </w:rPr>
        <w:lastRenderedPageBreak/>
        <w:t xml:space="preserve">that doing so has important implications for description, prediction, and explanation, with idiographic, within-, and between-person approaches having different utility and applicability at different levels. </w:t>
      </w:r>
      <w:r w:rsidR="005D4D3D" w:rsidRPr="005D4D3D">
        <w:rPr>
          <w:rFonts w:ascii="Times New Roman" w:hAnsi="Times New Roman" w:cs="Times New Roman"/>
          <w:iCs/>
        </w:rPr>
        <w:t>A summary of these levels is shown in 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1396"/>
        <w:gridCol w:w="1350"/>
        <w:gridCol w:w="2357"/>
        <w:gridCol w:w="1223"/>
        <w:gridCol w:w="1669"/>
      </w:tblGrid>
      <w:tr w:rsidR="005D4D3D" w:rsidRPr="005D4D3D" w14:paraId="51063BA4" w14:textId="77777777" w:rsidTr="00F52667">
        <w:tc>
          <w:tcPr>
            <w:tcW w:w="9360" w:type="dxa"/>
            <w:gridSpan w:val="6"/>
            <w:tcBorders>
              <w:bottom w:val="single" w:sz="4" w:space="0" w:color="auto"/>
            </w:tcBorders>
          </w:tcPr>
          <w:p w14:paraId="2AB8C23A"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Table 1</w:t>
            </w:r>
          </w:p>
          <w:p w14:paraId="0CFFEBD0" w14:textId="77777777" w:rsidR="005D4D3D" w:rsidRPr="005D4D3D" w:rsidRDefault="005D4D3D" w:rsidP="00F52667">
            <w:pPr>
              <w:rPr>
                <w:rFonts w:ascii="Times New Roman" w:hAnsi="Times New Roman" w:cs="Times New Roman"/>
                <w:i/>
                <w:iCs/>
              </w:rPr>
            </w:pPr>
            <w:r w:rsidRPr="005D4D3D">
              <w:rPr>
                <w:rFonts w:ascii="Times New Roman" w:hAnsi="Times New Roman" w:cs="Times New Roman"/>
                <w:i/>
                <w:iCs/>
              </w:rPr>
              <w:t>Summary of Idiographic, Within-Person, and Nomothetic Levels</w:t>
            </w:r>
          </w:p>
        </w:tc>
      </w:tr>
      <w:tr w:rsidR="005D4D3D" w:rsidRPr="005D4D3D" w14:paraId="3043940F" w14:textId="77777777" w:rsidTr="00F52667">
        <w:tc>
          <w:tcPr>
            <w:tcW w:w="1365" w:type="dxa"/>
            <w:tcBorders>
              <w:top w:val="single" w:sz="4" w:space="0" w:color="auto"/>
              <w:bottom w:val="single" w:sz="4" w:space="0" w:color="auto"/>
            </w:tcBorders>
          </w:tcPr>
          <w:p w14:paraId="772ADB71"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Level</w:t>
            </w:r>
          </w:p>
        </w:tc>
        <w:tc>
          <w:tcPr>
            <w:tcW w:w="1396" w:type="dxa"/>
            <w:tcBorders>
              <w:top w:val="single" w:sz="4" w:space="0" w:color="auto"/>
              <w:bottom w:val="single" w:sz="4" w:space="0" w:color="auto"/>
            </w:tcBorders>
          </w:tcPr>
          <w:p w14:paraId="42316839"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Utility</w:t>
            </w:r>
          </w:p>
        </w:tc>
        <w:tc>
          <w:tcPr>
            <w:tcW w:w="1350" w:type="dxa"/>
            <w:tcBorders>
              <w:top w:val="single" w:sz="4" w:space="0" w:color="auto"/>
              <w:bottom w:val="single" w:sz="4" w:space="0" w:color="auto"/>
            </w:tcBorders>
          </w:tcPr>
          <w:p w14:paraId="7C783B61"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Bandwidth</w:t>
            </w:r>
          </w:p>
        </w:tc>
        <w:tc>
          <w:tcPr>
            <w:tcW w:w="2357" w:type="dxa"/>
            <w:tcBorders>
              <w:top w:val="single" w:sz="4" w:space="0" w:color="auto"/>
              <w:bottom w:val="single" w:sz="4" w:space="0" w:color="auto"/>
            </w:tcBorders>
          </w:tcPr>
          <w:p w14:paraId="2B8AEEED"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Units</w:t>
            </w:r>
          </w:p>
        </w:tc>
        <w:tc>
          <w:tcPr>
            <w:tcW w:w="1223" w:type="dxa"/>
            <w:tcBorders>
              <w:top w:val="single" w:sz="4" w:space="0" w:color="auto"/>
              <w:bottom w:val="single" w:sz="4" w:space="0" w:color="auto"/>
            </w:tcBorders>
          </w:tcPr>
          <w:p w14:paraId="0BFCC927"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Examples</w:t>
            </w:r>
          </w:p>
        </w:tc>
        <w:tc>
          <w:tcPr>
            <w:tcW w:w="1669" w:type="dxa"/>
            <w:tcBorders>
              <w:top w:val="single" w:sz="4" w:space="0" w:color="auto"/>
              <w:bottom w:val="single" w:sz="4" w:space="0" w:color="auto"/>
            </w:tcBorders>
          </w:tcPr>
          <w:p w14:paraId="7BBD827B" w14:textId="77777777" w:rsidR="005D4D3D" w:rsidRPr="005D4D3D" w:rsidRDefault="005D4D3D" w:rsidP="00F52667">
            <w:pPr>
              <w:jc w:val="center"/>
              <w:rPr>
                <w:rFonts w:ascii="Times New Roman" w:hAnsi="Times New Roman" w:cs="Times New Roman"/>
                <w:b/>
                <w:bCs/>
              </w:rPr>
            </w:pPr>
            <w:r w:rsidRPr="005D4D3D">
              <w:rPr>
                <w:rFonts w:ascii="Times New Roman" w:hAnsi="Times New Roman" w:cs="Times New Roman"/>
                <w:b/>
                <w:bCs/>
              </w:rPr>
              <w:t>Methods</w:t>
            </w:r>
          </w:p>
        </w:tc>
      </w:tr>
      <w:tr w:rsidR="005D4D3D" w:rsidRPr="005D4D3D" w14:paraId="6930A450" w14:textId="77777777" w:rsidTr="00F52667">
        <w:tc>
          <w:tcPr>
            <w:tcW w:w="1365" w:type="dxa"/>
            <w:tcBorders>
              <w:top w:val="single" w:sz="4" w:space="0" w:color="auto"/>
            </w:tcBorders>
          </w:tcPr>
          <w:p w14:paraId="2B93C22A"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Idiographic</w:t>
            </w:r>
          </w:p>
        </w:tc>
        <w:tc>
          <w:tcPr>
            <w:tcW w:w="1396" w:type="dxa"/>
            <w:tcBorders>
              <w:top w:val="single" w:sz="4" w:space="0" w:color="auto"/>
            </w:tcBorders>
          </w:tcPr>
          <w:p w14:paraId="5E8CA05E"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Explanation</w:t>
            </w:r>
          </w:p>
        </w:tc>
        <w:tc>
          <w:tcPr>
            <w:tcW w:w="1350" w:type="dxa"/>
            <w:tcBorders>
              <w:top w:val="single" w:sz="4" w:space="0" w:color="auto"/>
            </w:tcBorders>
          </w:tcPr>
          <w:p w14:paraId="53F1318E"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Micro</w:t>
            </w:r>
          </w:p>
        </w:tc>
        <w:tc>
          <w:tcPr>
            <w:tcW w:w="2357" w:type="dxa"/>
            <w:tcBorders>
              <w:top w:val="single" w:sz="4" w:space="0" w:color="auto"/>
            </w:tcBorders>
          </w:tcPr>
          <w:p w14:paraId="6706F4A4"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 xml:space="preserve">Unique socioemotional cognitive </w:t>
            </w:r>
            <w:r w:rsidRPr="005D4D3D">
              <w:rPr>
                <w:rFonts w:ascii="Times New Roman" w:hAnsi="Times New Roman" w:cs="Times New Roman"/>
                <w:i/>
                <w:iCs/>
              </w:rPr>
              <w:t>processes</w:t>
            </w:r>
          </w:p>
        </w:tc>
        <w:tc>
          <w:tcPr>
            <w:tcW w:w="1223" w:type="dxa"/>
            <w:tcBorders>
              <w:top w:val="single" w:sz="4" w:space="0" w:color="auto"/>
            </w:tcBorders>
          </w:tcPr>
          <w:p w14:paraId="10E4328A"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Affect</w:t>
            </w:r>
          </w:p>
          <w:p w14:paraId="1D738E62"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Attention</w:t>
            </w:r>
          </w:p>
        </w:tc>
        <w:tc>
          <w:tcPr>
            <w:tcW w:w="1669" w:type="dxa"/>
            <w:tcBorders>
              <w:top w:val="single" w:sz="4" w:space="0" w:color="auto"/>
            </w:tcBorders>
          </w:tcPr>
          <w:p w14:paraId="752A0C8E"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Dynamical Systems</w:t>
            </w:r>
          </w:p>
        </w:tc>
      </w:tr>
      <w:tr w:rsidR="005D4D3D" w:rsidRPr="005D4D3D" w14:paraId="2832FED7" w14:textId="77777777" w:rsidTr="00F52667">
        <w:tc>
          <w:tcPr>
            <w:tcW w:w="1365" w:type="dxa"/>
          </w:tcPr>
          <w:p w14:paraId="0A1C6D4E"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Within-Person</w:t>
            </w:r>
          </w:p>
        </w:tc>
        <w:tc>
          <w:tcPr>
            <w:tcW w:w="1396" w:type="dxa"/>
          </w:tcPr>
          <w:p w14:paraId="7F99ED73"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Description,</w:t>
            </w:r>
          </w:p>
          <w:p w14:paraId="4F3743BF"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Prediction</w:t>
            </w:r>
          </w:p>
        </w:tc>
        <w:tc>
          <w:tcPr>
            <w:tcW w:w="1350" w:type="dxa"/>
          </w:tcPr>
          <w:p w14:paraId="162ED0AE"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Narrow</w:t>
            </w:r>
          </w:p>
        </w:tc>
        <w:tc>
          <w:tcPr>
            <w:tcW w:w="2357" w:type="dxa"/>
          </w:tcPr>
          <w:p w14:paraId="1D0851F8"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 xml:space="preserve">Unique Socioemotional behavioral </w:t>
            </w:r>
            <w:r w:rsidRPr="005D4D3D">
              <w:rPr>
                <w:rFonts w:ascii="Times New Roman" w:hAnsi="Times New Roman" w:cs="Times New Roman"/>
                <w:i/>
                <w:iCs/>
              </w:rPr>
              <w:t>states</w:t>
            </w:r>
          </w:p>
        </w:tc>
        <w:tc>
          <w:tcPr>
            <w:tcW w:w="1223" w:type="dxa"/>
          </w:tcPr>
          <w:p w14:paraId="633D57C1"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Emotions</w:t>
            </w:r>
          </w:p>
          <w:p w14:paraId="435C7DF3"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Behaviors</w:t>
            </w:r>
          </w:p>
          <w:p w14:paraId="4E58B043"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Beliefs</w:t>
            </w:r>
          </w:p>
        </w:tc>
        <w:tc>
          <w:tcPr>
            <w:tcW w:w="1669" w:type="dxa"/>
          </w:tcPr>
          <w:p w14:paraId="3B6EE424"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P-technique; Vector Autoregressive Models</w:t>
            </w:r>
          </w:p>
        </w:tc>
      </w:tr>
      <w:tr w:rsidR="005D4D3D" w:rsidRPr="005D4D3D" w14:paraId="0354D074" w14:textId="77777777" w:rsidTr="00F52667">
        <w:tc>
          <w:tcPr>
            <w:tcW w:w="1365" w:type="dxa"/>
            <w:tcBorders>
              <w:bottom w:val="single" w:sz="4" w:space="0" w:color="auto"/>
            </w:tcBorders>
          </w:tcPr>
          <w:p w14:paraId="476735B4" w14:textId="7BA44F09" w:rsidR="005D4D3D" w:rsidRPr="005D4D3D" w:rsidRDefault="00A95FA2" w:rsidP="00F52667">
            <w:pPr>
              <w:rPr>
                <w:rFonts w:ascii="Times New Roman" w:hAnsi="Times New Roman" w:cs="Times New Roman"/>
              </w:rPr>
            </w:pPr>
            <w:r>
              <w:rPr>
                <w:rFonts w:ascii="Times New Roman" w:hAnsi="Times New Roman" w:cs="Times New Roman"/>
              </w:rPr>
              <w:t>Between-Person</w:t>
            </w:r>
          </w:p>
        </w:tc>
        <w:tc>
          <w:tcPr>
            <w:tcW w:w="1396" w:type="dxa"/>
            <w:tcBorders>
              <w:bottom w:val="single" w:sz="4" w:space="0" w:color="auto"/>
            </w:tcBorders>
          </w:tcPr>
          <w:p w14:paraId="5D840BB0"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 xml:space="preserve">Description, </w:t>
            </w:r>
          </w:p>
          <w:p w14:paraId="2DC13BDA"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Prediction</w:t>
            </w:r>
          </w:p>
        </w:tc>
        <w:tc>
          <w:tcPr>
            <w:tcW w:w="1350" w:type="dxa"/>
            <w:tcBorders>
              <w:bottom w:val="single" w:sz="4" w:space="0" w:color="auto"/>
            </w:tcBorders>
          </w:tcPr>
          <w:p w14:paraId="6921D6A9"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Broad</w:t>
            </w:r>
          </w:p>
        </w:tc>
        <w:tc>
          <w:tcPr>
            <w:tcW w:w="2357" w:type="dxa"/>
            <w:tcBorders>
              <w:bottom w:val="single" w:sz="4" w:space="0" w:color="auto"/>
            </w:tcBorders>
          </w:tcPr>
          <w:p w14:paraId="523501A3"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 xml:space="preserve">Shared aggregated socioemotional behavioral </w:t>
            </w:r>
            <w:r w:rsidRPr="005D4D3D">
              <w:rPr>
                <w:rFonts w:ascii="Times New Roman" w:hAnsi="Times New Roman" w:cs="Times New Roman"/>
                <w:i/>
                <w:iCs/>
              </w:rPr>
              <w:t>tendencies</w:t>
            </w:r>
          </w:p>
        </w:tc>
        <w:tc>
          <w:tcPr>
            <w:tcW w:w="1223" w:type="dxa"/>
            <w:tcBorders>
              <w:bottom w:val="single" w:sz="4" w:space="0" w:color="auto"/>
            </w:tcBorders>
          </w:tcPr>
          <w:p w14:paraId="568CA7CD"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The Big 5</w:t>
            </w:r>
          </w:p>
          <w:p w14:paraId="6D0E384A"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HEXACO</w:t>
            </w:r>
          </w:p>
        </w:tc>
        <w:tc>
          <w:tcPr>
            <w:tcW w:w="1669" w:type="dxa"/>
            <w:tcBorders>
              <w:bottom w:val="single" w:sz="4" w:space="0" w:color="auto"/>
            </w:tcBorders>
          </w:tcPr>
          <w:p w14:paraId="55926066" w14:textId="77777777" w:rsidR="005D4D3D" w:rsidRPr="005D4D3D" w:rsidRDefault="005D4D3D" w:rsidP="00F52667">
            <w:pPr>
              <w:rPr>
                <w:rFonts w:ascii="Times New Roman" w:hAnsi="Times New Roman" w:cs="Times New Roman"/>
              </w:rPr>
            </w:pPr>
            <w:r w:rsidRPr="005D4D3D">
              <w:rPr>
                <w:rFonts w:ascii="Times New Roman" w:hAnsi="Times New Roman" w:cs="Times New Roman"/>
              </w:rPr>
              <w:t>R-technique</w:t>
            </w:r>
          </w:p>
          <w:p w14:paraId="6B890A16" w14:textId="40763F42" w:rsidR="005D4D3D" w:rsidRPr="005D4D3D" w:rsidRDefault="005D4D3D" w:rsidP="00F52667">
            <w:pPr>
              <w:rPr>
                <w:rFonts w:ascii="Times New Roman" w:hAnsi="Times New Roman" w:cs="Times New Roman"/>
              </w:rPr>
            </w:pPr>
            <w:r w:rsidRPr="005D4D3D">
              <w:rPr>
                <w:rFonts w:ascii="Times New Roman" w:hAnsi="Times New Roman" w:cs="Times New Roman"/>
              </w:rPr>
              <w:t xml:space="preserve">Network </w:t>
            </w:r>
            <w:r w:rsidR="000A4E5F">
              <w:rPr>
                <w:rFonts w:ascii="Times New Roman" w:hAnsi="Times New Roman" w:cs="Times New Roman"/>
              </w:rPr>
              <w:t>P</w:t>
            </w:r>
            <w:r w:rsidRPr="005D4D3D">
              <w:rPr>
                <w:rFonts w:ascii="Times New Roman" w:hAnsi="Times New Roman" w:cs="Times New Roman"/>
              </w:rPr>
              <w:t>sychometrics</w:t>
            </w:r>
          </w:p>
        </w:tc>
      </w:tr>
    </w:tbl>
    <w:p w14:paraId="6B5036D2" w14:textId="725E072F" w:rsidR="005D4D3D" w:rsidRDefault="005D4D3D" w:rsidP="005D4D3D">
      <w:pPr>
        <w:spacing w:line="480" w:lineRule="auto"/>
        <w:rPr>
          <w:rFonts w:ascii="Times New Roman" w:hAnsi="Times New Roman" w:cs="Times New Roman"/>
          <w:iCs/>
        </w:rPr>
      </w:pPr>
    </w:p>
    <w:p w14:paraId="64122AED" w14:textId="0636B5D1" w:rsidR="00C46685" w:rsidRPr="00C46685" w:rsidRDefault="00A95FA2" w:rsidP="00610181">
      <w:pPr>
        <w:spacing w:line="480" w:lineRule="auto"/>
        <w:ind w:firstLine="720"/>
        <w:rPr>
          <w:rFonts w:ascii="Times New Roman" w:hAnsi="Times New Roman" w:cs="Times New Roman"/>
        </w:rPr>
      </w:pPr>
      <w:r>
        <w:rPr>
          <w:rFonts w:ascii="Times New Roman" w:hAnsi="Times New Roman" w:cs="Times New Roman"/>
          <w:iCs/>
        </w:rPr>
        <w:t>Specifically, I argue that s</w:t>
      </w:r>
      <w:r w:rsidR="00C46685" w:rsidRPr="00C46685">
        <w:rPr>
          <w:rFonts w:ascii="Times New Roman" w:hAnsi="Times New Roman" w:cs="Times New Roman"/>
          <w:iCs/>
        </w:rPr>
        <w:t>tarting with the idiographic level, each of these levels sequentially produces the next. In other words, the idiographic level underlies the within-person level, which in turn underlies the nomothetic</w:t>
      </w:r>
      <w:r>
        <w:rPr>
          <w:rFonts w:ascii="Times New Roman" w:hAnsi="Times New Roman" w:cs="Times New Roman"/>
          <w:iCs/>
        </w:rPr>
        <w:t>, between-person</w:t>
      </w:r>
      <w:r w:rsidR="00C46685" w:rsidRPr="00C46685">
        <w:rPr>
          <w:rFonts w:ascii="Times New Roman" w:hAnsi="Times New Roman" w:cs="Times New Roman"/>
          <w:iCs/>
        </w:rPr>
        <w:t xml:space="preserve"> level. Importantly, just as Allport (1937) argued, only the idiographic level has causal properties. The within- and between-person levels themselves have no causal properties and are better described as different levels of aggregation, as described by Cattell’s (1946) data box, that are incredibly useful for description and prediction. </w:t>
      </w:r>
      <w:r w:rsidR="00610181" w:rsidRPr="00610181">
        <w:rPr>
          <w:rFonts w:ascii="Times New Roman" w:hAnsi="Times New Roman" w:cs="Times New Roman"/>
        </w:rPr>
        <w:t>Instead,</w:t>
      </w:r>
      <w:r w:rsidR="00610181">
        <w:rPr>
          <w:rFonts w:ascii="Times New Roman" w:hAnsi="Times New Roman" w:cs="Times New Roman"/>
          <w:b/>
          <w:bCs/>
        </w:rPr>
        <w:t xml:space="preserve"> </w:t>
      </w:r>
      <w:r w:rsidR="00610181">
        <w:rPr>
          <w:rFonts w:ascii="Times New Roman" w:hAnsi="Times New Roman" w:cs="Times New Roman"/>
        </w:rPr>
        <w:t>n</w:t>
      </w:r>
      <w:r w:rsidR="00C46685" w:rsidRPr="00C46685">
        <w:rPr>
          <w:rFonts w:ascii="Times New Roman" w:hAnsi="Times New Roman" w:cs="Times New Roman"/>
        </w:rPr>
        <w:t xml:space="preserve">omothetic personality traits, which rely on reflective models, capture patterns of correlated behaviors and are not good candidate explanatory mechanisms because they suggest that there should be correspondence, or </w:t>
      </w:r>
      <w:r w:rsidR="00C46685" w:rsidRPr="00877C13">
        <w:rPr>
          <w:rFonts w:ascii="Times New Roman" w:hAnsi="Times New Roman" w:cs="Times New Roman"/>
          <w:i/>
          <w:iCs/>
        </w:rPr>
        <w:t>common causes</w:t>
      </w:r>
      <w:r w:rsidR="00C46685" w:rsidRPr="00C46685">
        <w:rPr>
          <w:rFonts w:ascii="Times New Roman" w:hAnsi="Times New Roman" w:cs="Times New Roman"/>
        </w:rPr>
        <w:t xml:space="preserve">, underlying those traits if they are to explain behavior – that is, the structure should reflect the causal processes that underlie it. In other words, if Agreeableness is to be a candidate cause of politeness, then the cause of politeness should be the same across people. However, this rarely, if ever, holds. Evidence suggests, for example, that some people are motivated to be polite because of a desire </w:t>
      </w:r>
      <w:r w:rsidR="00C46685" w:rsidRPr="00C46685">
        <w:rPr>
          <w:rFonts w:ascii="Times New Roman" w:hAnsi="Times New Roman" w:cs="Times New Roman"/>
        </w:rPr>
        <w:lastRenderedPageBreak/>
        <w:t>for power, some because of a favorable view of others, and some out of social convention (Baumert et al., 2017). In each case, this is a different individual-level causal theory that results in the same structure when measured and observed nomothetically.</w:t>
      </w:r>
    </w:p>
    <w:p w14:paraId="58624EFC" w14:textId="19A2EEC5" w:rsidR="00E86CDB" w:rsidRDefault="00C46685" w:rsidP="00C46685">
      <w:pPr>
        <w:spacing w:line="480" w:lineRule="auto"/>
        <w:ind w:firstLine="720"/>
        <w:rPr>
          <w:rFonts w:ascii="Times New Roman" w:hAnsi="Times New Roman" w:cs="Times New Roman"/>
        </w:rPr>
      </w:pPr>
      <w:r w:rsidRPr="00C46685">
        <w:rPr>
          <w:rFonts w:ascii="Times New Roman" w:hAnsi="Times New Roman" w:cs="Times New Roman"/>
        </w:rPr>
        <w:t xml:space="preserve">That unique idiographic processes produce unique within-person states that themselves underscore a </w:t>
      </w:r>
      <w:proofErr w:type="gramStart"/>
      <w:r w:rsidRPr="00C46685">
        <w:rPr>
          <w:rFonts w:ascii="Times New Roman" w:hAnsi="Times New Roman" w:cs="Times New Roman"/>
        </w:rPr>
        <w:t>higher-order common nomothetic traits</w:t>
      </w:r>
      <w:proofErr w:type="gramEnd"/>
      <w:r w:rsidRPr="00C46685">
        <w:rPr>
          <w:rFonts w:ascii="Times New Roman" w:hAnsi="Times New Roman" w:cs="Times New Roman"/>
        </w:rPr>
        <w:t xml:space="preserve"> suggests why each level has different utility for description, prediction, and explanation. In prediction, we are typically most interested in building the most simple and parsimonious model. Idiographic processes, which are micro phenomena, are too fine grained and too often joined by relationships that are too complex to be parsimoniously modeled and understood, making them non-optimal for both predicting and describing</w:t>
      </w:r>
      <w:r w:rsidR="00A95FA2">
        <w:rPr>
          <w:rFonts w:ascii="Times New Roman" w:hAnsi="Times New Roman" w:cs="Times New Roman"/>
        </w:rPr>
        <w:t xml:space="preserve"> broader </w:t>
      </w:r>
      <w:r w:rsidRPr="00C46685">
        <w:rPr>
          <w:rFonts w:ascii="Times New Roman" w:hAnsi="Times New Roman" w:cs="Times New Roman"/>
        </w:rPr>
        <w:t>phenomena. Idiographic processes are, however, excellent candidate explanations of within-person states and</w:t>
      </w:r>
      <w:r w:rsidR="00A95FA2">
        <w:rPr>
          <w:rFonts w:ascii="Times New Roman" w:hAnsi="Times New Roman" w:cs="Times New Roman"/>
        </w:rPr>
        <w:t>, through such within-person states,</w:t>
      </w:r>
      <w:r w:rsidRPr="00C46685">
        <w:rPr>
          <w:rFonts w:ascii="Times New Roman" w:hAnsi="Times New Roman" w:cs="Times New Roman"/>
        </w:rPr>
        <w:t xml:space="preserve"> nomothetic traits. </w:t>
      </w:r>
    </w:p>
    <w:p w14:paraId="41AD9AAC" w14:textId="3C13A308" w:rsidR="00E86CDB" w:rsidRDefault="00C46685" w:rsidP="00C46685">
      <w:pPr>
        <w:spacing w:line="480" w:lineRule="auto"/>
        <w:ind w:firstLine="720"/>
        <w:rPr>
          <w:rFonts w:ascii="Times New Roman" w:hAnsi="Times New Roman" w:cs="Times New Roman"/>
        </w:rPr>
      </w:pPr>
      <w:r w:rsidRPr="00C46685">
        <w:rPr>
          <w:rFonts w:ascii="Times New Roman" w:hAnsi="Times New Roman" w:cs="Times New Roman"/>
        </w:rPr>
        <w:t xml:space="preserve">Within-person states, in turn, are much more parsimonious than idiographic processes, making these narrower individual-level dimensions useful for both the prediction and description. Description at this level, like at the idiographic level, is unique to the individual, meaning it is not always possible to make references to other individuals (i.e. no rank ordering on shared dimensions). Moreover, the breadth of the prediction is smaller, however, because the breadth and timing of the phenomena is smaller (e.g. my heartrate right now may predict whether I am exercising but may not predict how much I have exercised this year). </w:t>
      </w:r>
    </w:p>
    <w:p w14:paraId="298EC367" w14:textId="64EA366D" w:rsidR="006737A4" w:rsidRDefault="00C46685" w:rsidP="00C46685">
      <w:pPr>
        <w:spacing w:line="480" w:lineRule="auto"/>
        <w:ind w:firstLine="720"/>
        <w:rPr>
          <w:rFonts w:ascii="Times New Roman" w:hAnsi="Times New Roman" w:cs="Times New Roman"/>
        </w:rPr>
      </w:pPr>
      <w:r w:rsidRPr="00C46685">
        <w:rPr>
          <w:rFonts w:ascii="Times New Roman" w:hAnsi="Times New Roman" w:cs="Times New Roman"/>
        </w:rPr>
        <w:t xml:space="preserve">Finally, common nomothetic traits are useful for both broad description and prediction. Descriptively, broad traits can parsimoniously describe how individuals differ from one another on shared dimensions, which is useful when comparing individuals. Predictively, broad traits are strong predictors </w:t>
      </w:r>
      <w:r>
        <w:rPr>
          <w:rFonts w:ascii="Times New Roman" w:hAnsi="Times New Roman" w:cs="Times New Roman"/>
        </w:rPr>
        <w:t xml:space="preserve">of </w:t>
      </w:r>
      <w:r w:rsidRPr="00C46685">
        <w:rPr>
          <w:rFonts w:ascii="Times New Roman" w:hAnsi="Times New Roman" w:cs="Times New Roman"/>
        </w:rPr>
        <w:t xml:space="preserve">broad outcomes as they represent similar levels of aggregation because both represent multiply determined phenomena that have evolved over time. </w:t>
      </w:r>
      <w:r>
        <w:rPr>
          <w:rFonts w:ascii="Times New Roman" w:hAnsi="Times New Roman" w:cs="Times New Roman"/>
        </w:rPr>
        <w:t xml:space="preserve">Importantly, implicit in </w:t>
      </w:r>
      <w:r>
        <w:rPr>
          <w:rFonts w:ascii="Times New Roman" w:hAnsi="Times New Roman" w:cs="Times New Roman"/>
        </w:rPr>
        <w:lastRenderedPageBreak/>
        <w:t>this is that the broad, nomothetic traits, themselves are products of the dynamics of idiographic processes that influence observable within-person states and behaviors whose patterns underlie these broad, nomothetic traits. Thus, the causal true causal link between nomothetic traits and outcomes goes back to the lowest, idiographic level.</w:t>
      </w:r>
      <w:r w:rsidR="006737A4">
        <w:rPr>
          <w:rFonts w:ascii="Times New Roman" w:hAnsi="Times New Roman" w:cs="Times New Roman"/>
        </w:rPr>
        <w:t xml:space="preserve"> </w:t>
      </w:r>
      <w:r w:rsidR="00E86CDB">
        <w:rPr>
          <w:rFonts w:ascii="Times New Roman" w:hAnsi="Times New Roman" w:cs="Times New Roman"/>
        </w:rPr>
        <w:t>Despite this, however, the power of nomothetic traits lies in their ability to parsimoniously describe large populations of people and to predict important broad outcomes, like health, longevity, and academic and career success.</w:t>
      </w:r>
    </w:p>
    <w:p w14:paraId="6CE398F8" w14:textId="0E5CFD33" w:rsidR="00301D48" w:rsidRDefault="001E1138" w:rsidP="001E1138">
      <w:pPr>
        <w:spacing w:line="480" w:lineRule="auto"/>
        <w:ind w:firstLine="720"/>
        <w:rPr>
          <w:rFonts w:ascii="Times New Roman" w:hAnsi="Times New Roman" w:cs="Times New Roman"/>
        </w:rPr>
      </w:pPr>
      <w:r>
        <w:rPr>
          <w:rFonts w:ascii="Times New Roman" w:hAnsi="Times New Roman" w:cs="Times New Roman"/>
          <w:b/>
          <w:bCs/>
        </w:rPr>
        <w:t>From persons to persons in situations</w:t>
      </w:r>
      <w:r>
        <w:rPr>
          <w:rFonts w:ascii="Times New Roman" w:hAnsi="Times New Roman" w:cs="Times New Roman"/>
        </w:rPr>
        <w:t>. Thus far, I have argued that unique idiographic processes give rise to within-person patterns of behaviors and experiences that underlie and explain nomothetic traits. In other words, the focus has been on how person-level properties are related to these outcomes to the neglect of considering the importance of situations and context. However, a</w:t>
      </w:r>
      <w:r w:rsidR="00301D48" w:rsidRPr="00301D48">
        <w:rPr>
          <w:rFonts w:ascii="Times New Roman" w:hAnsi="Times New Roman" w:cs="Times New Roman"/>
        </w:rPr>
        <w:t>ccording to the correspondence principle of personality development, the correspondence between persons and the situations they encounter (or select into) are the foundation of the stability of personality – people select into situations that align with person-level characteristics, and those situations, in turn, reaffirm (or solidify) those characteristics</w:t>
      </w:r>
      <w:r w:rsidR="00651721">
        <w:rPr>
          <w:rFonts w:ascii="Times New Roman" w:hAnsi="Times New Roman" w:cs="Times New Roman"/>
        </w:rPr>
        <w:t xml:space="preserve"> (Roberts</w:t>
      </w:r>
      <w:r w:rsidR="007D5ED1">
        <w:rPr>
          <w:rFonts w:ascii="Times New Roman" w:hAnsi="Times New Roman" w:cs="Times New Roman"/>
        </w:rPr>
        <w:t xml:space="preserve"> et al., </w:t>
      </w:r>
      <w:r w:rsidR="00651721">
        <w:rPr>
          <w:rFonts w:ascii="Times New Roman" w:hAnsi="Times New Roman" w:cs="Times New Roman"/>
        </w:rPr>
        <w:t>20</w:t>
      </w:r>
      <w:r w:rsidR="007D5ED1">
        <w:rPr>
          <w:rFonts w:ascii="Times New Roman" w:hAnsi="Times New Roman" w:cs="Times New Roman"/>
        </w:rPr>
        <w:t>08</w:t>
      </w:r>
      <w:r w:rsidR="00651721">
        <w:rPr>
          <w:rFonts w:ascii="Times New Roman" w:hAnsi="Times New Roman" w:cs="Times New Roman"/>
        </w:rPr>
        <w:t>)</w:t>
      </w:r>
      <w:r w:rsidR="00301D48" w:rsidRPr="00301D48">
        <w:rPr>
          <w:rFonts w:ascii="Times New Roman" w:hAnsi="Times New Roman" w:cs="Times New Roman"/>
        </w:rPr>
        <w:t xml:space="preserve">. This applies both to smaller, more everyday life events, like </w:t>
      </w:r>
      <w:r w:rsidR="008473CB">
        <w:rPr>
          <w:rFonts w:ascii="Times New Roman" w:hAnsi="Times New Roman" w:cs="Times New Roman"/>
        </w:rPr>
        <w:t>choosing a lunch venue</w:t>
      </w:r>
      <w:r w:rsidR="00301D48" w:rsidRPr="00301D48">
        <w:rPr>
          <w:rFonts w:ascii="Times New Roman" w:hAnsi="Times New Roman" w:cs="Times New Roman"/>
        </w:rPr>
        <w:t>, as well as major life events, like having a child. In other words, the process through which people experience life events is predictable. People are neither passive victims of their environment nor fully active controllers of it. Instead, individuals and their environment mutually influence one another through person-environment transactions (Roberts</w:t>
      </w:r>
      <w:r w:rsidR="00651721">
        <w:rPr>
          <w:rFonts w:ascii="Times New Roman" w:hAnsi="Times New Roman" w:cs="Times New Roman"/>
        </w:rPr>
        <w:t xml:space="preserve"> et al.</w:t>
      </w:r>
      <w:r w:rsidR="00301D48" w:rsidRPr="00301D48">
        <w:rPr>
          <w:rFonts w:ascii="Times New Roman" w:hAnsi="Times New Roman" w:cs="Times New Roman"/>
        </w:rPr>
        <w:t>, 20</w:t>
      </w:r>
      <w:r w:rsidR="007D5ED1">
        <w:rPr>
          <w:rFonts w:ascii="Times New Roman" w:hAnsi="Times New Roman" w:cs="Times New Roman"/>
        </w:rPr>
        <w:t>08</w:t>
      </w:r>
      <w:r w:rsidR="00301D48" w:rsidRPr="00301D48">
        <w:rPr>
          <w:rFonts w:ascii="Times New Roman" w:hAnsi="Times New Roman" w:cs="Times New Roman"/>
        </w:rPr>
        <w:t xml:space="preserve">). Person-environment transactions capture the dynamic interplay through which persons and their environment jointly and continuously influence one another. Of course, persons and situations are not always on equal footing – depending on the person and the context, one may have greater influence. </w:t>
      </w:r>
    </w:p>
    <w:p w14:paraId="0182E654" w14:textId="228A202E" w:rsidR="00C567C8" w:rsidRPr="00301D48" w:rsidRDefault="00C567C8" w:rsidP="00C567C8">
      <w:pPr>
        <w:spacing w:line="480" w:lineRule="auto"/>
        <w:ind w:firstLine="720"/>
        <w:rPr>
          <w:rFonts w:ascii="Times New Roman" w:hAnsi="Times New Roman" w:cs="Times New Roman"/>
        </w:rPr>
      </w:pPr>
      <w:r w:rsidRPr="00301D48">
        <w:rPr>
          <w:rFonts w:ascii="Times New Roman" w:hAnsi="Times New Roman" w:cs="Times New Roman"/>
        </w:rPr>
        <w:lastRenderedPageBreak/>
        <w:t>Past research indicates that there are at least three kinds of transactions</w:t>
      </w:r>
      <w:r w:rsidR="0025103A">
        <w:rPr>
          <w:rFonts w:ascii="Times New Roman" w:hAnsi="Times New Roman" w:cs="Times New Roman"/>
        </w:rPr>
        <w:t xml:space="preserve"> (Roberts et al., 20</w:t>
      </w:r>
      <w:r w:rsidR="007D5ED1">
        <w:rPr>
          <w:rFonts w:ascii="Times New Roman" w:hAnsi="Times New Roman" w:cs="Times New Roman"/>
        </w:rPr>
        <w:t>08</w:t>
      </w:r>
      <w:r w:rsidR="0025103A">
        <w:rPr>
          <w:rFonts w:ascii="Times New Roman" w:hAnsi="Times New Roman" w:cs="Times New Roman"/>
        </w:rPr>
        <w:t>)</w:t>
      </w:r>
      <w:r w:rsidRPr="00301D48">
        <w:rPr>
          <w:rFonts w:ascii="Times New Roman" w:hAnsi="Times New Roman" w:cs="Times New Roman"/>
        </w:rPr>
        <w:t xml:space="preserve">. First, active person-environment transactions occur when individuals seek out contexts that align with their personalities. For example, people higher in Extraversion tend to seek out social stimulation, like attending parties. Second, reactive person-environment transactions occur when individuals in the same situation respond differently. Essentially, when the context is the </w:t>
      </w:r>
      <w:proofErr w:type="gramStart"/>
      <w:r w:rsidRPr="00301D48">
        <w:rPr>
          <w:rFonts w:ascii="Times New Roman" w:hAnsi="Times New Roman" w:cs="Times New Roman"/>
        </w:rPr>
        <w:t>same</w:t>
      </w:r>
      <w:proofErr w:type="gramEnd"/>
      <w:r w:rsidRPr="00301D48">
        <w:rPr>
          <w:rFonts w:ascii="Times New Roman" w:hAnsi="Times New Roman" w:cs="Times New Roman"/>
        </w:rPr>
        <w:t xml:space="preserve"> but the response is different, the context has drawn out a response from each individual that is aligned with their personalities. For example, while at a party, someone higher in Extraversion is likely to talk and spend time with large groups, while someone lower in Extraversion will likely converse with a smaller group or single person. Finally, evocative person-environment transactions highlight how individuals can draw out or influence environmental contexts in ways that may influence their behavior through reciprocal processes. For example, the Extraverted individual at a party might draw more sociable behaviors out of others, encouraging them to act still more Extraverted. </w:t>
      </w:r>
    </w:p>
    <w:p w14:paraId="1FBCBA63" w14:textId="42B33175" w:rsidR="0025103A" w:rsidRPr="002C54E1" w:rsidRDefault="0025103A" w:rsidP="0025103A">
      <w:pPr>
        <w:spacing w:line="480" w:lineRule="auto"/>
        <w:ind w:firstLine="720"/>
        <w:rPr>
          <w:rFonts w:ascii="Times New Roman" w:hAnsi="Times New Roman" w:cs="Times New Roman"/>
        </w:rPr>
      </w:pPr>
      <w:r w:rsidRPr="00301D48">
        <w:rPr>
          <w:rFonts w:ascii="Times New Roman" w:hAnsi="Times New Roman" w:cs="Times New Roman"/>
        </w:rPr>
        <w:t xml:space="preserve">Thus, persons and environments are constantly influencing one another through combinations of active, reactive and evocative person-environment transactions, at least in the short-term. But such person-environment changes can also influence major life events. For example, through active person-environment transactions, a more Extraverted person may have more opportunities to meet potential romantic partners, which might make them more likely to marry earlier. Similarly, through reactive person-environment transactions, someone lower in Neuroticism may act more calmly and answer questions more effectively in an interview than someone higher in Neuroticism, making it more likely they will start a job. </w:t>
      </w:r>
      <w:r>
        <w:rPr>
          <w:rFonts w:ascii="Times New Roman" w:hAnsi="Times New Roman" w:cs="Times New Roman"/>
        </w:rPr>
        <w:t xml:space="preserve">Again, the explanation for these patterns is not the nomothetic personality trait itself but regularities in within-person patterns reliably produces nomothetic traits that differentiate people in ways that </w:t>
      </w:r>
      <w:r>
        <w:rPr>
          <w:rFonts w:ascii="Times New Roman" w:hAnsi="Times New Roman" w:cs="Times New Roman"/>
        </w:rPr>
        <w:lastRenderedPageBreak/>
        <w:t xml:space="preserve">are associated with these outcomes. </w:t>
      </w:r>
      <w:r w:rsidRPr="00301D48">
        <w:rPr>
          <w:rFonts w:ascii="Times New Roman" w:hAnsi="Times New Roman" w:cs="Times New Roman"/>
        </w:rPr>
        <w:t xml:space="preserve">Thus, </w:t>
      </w:r>
      <w:r>
        <w:rPr>
          <w:rFonts w:ascii="Times New Roman" w:hAnsi="Times New Roman" w:cs="Times New Roman"/>
        </w:rPr>
        <w:t xml:space="preserve">to the extent that background characteristics, like SES and age, are unrelated or inconsistently related to idiographic processes, </w:t>
      </w:r>
      <w:r w:rsidRPr="00301D48">
        <w:rPr>
          <w:rFonts w:ascii="Times New Roman" w:hAnsi="Times New Roman" w:cs="Times New Roman"/>
        </w:rPr>
        <w:t>there is reason to believe that personality should predict the life events that people experience</w:t>
      </w:r>
      <w:r>
        <w:rPr>
          <w:rFonts w:ascii="Times New Roman" w:hAnsi="Times New Roman" w:cs="Times New Roman"/>
        </w:rPr>
        <w:t xml:space="preserve"> </w:t>
      </w:r>
      <w:r w:rsidRPr="00301D48">
        <w:rPr>
          <w:rFonts w:ascii="Times New Roman" w:hAnsi="Times New Roman" w:cs="Times New Roman"/>
        </w:rPr>
        <w:t xml:space="preserve">even when considering other background characteristics. The characteristic signature of a person that is “left” after controlling for those variables should still influence situation selection. </w:t>
      </w:r>
    </w:p>
    <w:p w14:paraId="5D56D76E" w14:textId="47D7D89B" w:rsidR="00B02065" w:rsidRPr="00B02065" w:rsidRDefault="0022551F" w:rsidP="00B02065">
      <w:pPr>
        <w:spacing w:line="480" w:lineRule="auto"/>
        <w:rPr>
          <w:rFonts w:ascii="Times New Roman" w:hAnsi="Times New Roman" w:cs="Times New Roman"/>
          <w:b/>
          <w:bCs/>
        </w:rPr>
      </w:pPr>
      <w:r>
        <w:rPr>
          <w:rFonts w:ascii="Times New Roman" w:hAnsi="Times New Roman" w:cs="Times New Roman"/>
          <w:b/>
          <w:bCs/>
        </w:rPr>
        <w:t>Moderators</w:t>
      </w:r>
      <w:r w:rsidR="00B02065" w:rsidRPr="00B02065">
        <w:rPr>
          <w:rFonts w:ascii="Times New Roman" w:hAnsi="Times New Roman" w:cs="Times New Roman"/>
          <w:b/>
          <w:bCs/>
        </w:rPr>
        <w:t xml:space="preserve"> of Personality-Outcome Associations</w:t>
      </w:r>
    </w:p>
    <w:p w14:paraId="2EA25B32" w14:textId="142A5402" w:rsidR="00B02065" w:rsidRDefault="00B02065" w:rsidP="00B02065">
      <w:pPr>
        <w:spacing w:line="480" w:lineRule="auto"/>
        <w:ind w:firstLine="720"/>
        <w:rPr>
          <w:rFonts w:ascii="Times New Roman" w:hAnsi="Times New Roman" w:cs="Times New Roman"/>
        </w:rPr>
      </w:pPr>
      <w:r>
        <w:rPr>
          <w:rFonts w:ascii="Times New Roman" w:hAnsi="Times New Roman" w:cs="Times New Roman"/>
        </w:rPr>
        <w:t xml:space="preserve">But understanding the processes through which </w:t>
      </w:r>
      <w:r w:rsidR="00852702">
        <w:rPr>
          <w:rFonts w:ascii="Times New Roman" w:hAnsi="Times New Roman" w:cs="Times New Roman"/>
        </w:rPr>
        <w:t xml:space="preserve">nomothetic </w:t>
      </w:r>
      <w:r>
        <w:rPr>
          <w:rFonts w:ascii="Times New Roman" w:hAnsi="Times New Roman" w:cs="Times New Roman"/>
        </w:rPr>
        <w:t>personality may be connected to outcomes does not necessarily elucidate the boundary conditions of when and for whom it does. Rather, these processes elucidate why personality prediction is plausible</w:t>
      </w:r>
      <w:r w:rsidR="0025103A">
        <w:rPr>
          <w:rFonts w:ascii="Times New Roman" w:hAnsi="Times New Roman" w:cs="Times New Roman"/>
        </w:rPr>
        <w:t xml:space="preserve"> – or how the processes and patterns could plausibly combine in ways that could influence events</w:t>
      </w:r>
      <w:r>
        <w:rPr>
          <w:rFonts w:ascii="Times New Roman" w:hAnsi="Times New Roman" w:cs="Times New Roman"/>
        </w:rPr>
        <w:t>. Fully understand</w:t>
      </w:r>
      <w:r w:rsidR="00BE62F1">
        <w:rPr>
          <w:rFonts w:ascii="Times New Roman" w:hAnsi="Times New Roman" w:cs="Times New Roman"/>
        </w:rPr>
        <w:t>ing</w:t>
      </w:r>
      <w:r>
        <w:rPr>
          <w:rFonts w:ascii="Times New Roman" w:hAnsi="Times New Roman" w:cs="Times New Roman"/>
        </w:rPr>
        <w:t xml:space="preserve"> the boundary conditions of personality-outcome associations requires understanding how other demographic, social, economic, and health variables, among others, are related to both personality and outcomes.</w:t>
      </w:r>
      <w:r w:rsidR="000C0728" w:rsidRPr="000C0728">
        <w:rPr>
          <w:rFonts w:ascii="Times New Roman" w:hAnsi="Times New Roman" w:cs="Times New Roman"/>
        </w:rPr>
        <w:t xml:space="preserve"> </w:t>
      </w:r>
      <w:r w:rsidR="000C0728">
        <w:rPr>
          <w:rFonts w:ascii="Times New Roman" w:hAnsi="Times New Roman" w:cs="Times New Roman"/>
        </w:rPr>
        <w:t>Moreover, despite evidence that personality-outcome associations are reproducible when following the same procedures (Soto, 2019), there is evidence of cross-sample heterogeneity in personality-outcome associations in large scale panel studies (see Jokela et al., 2013).</w:t>
      </w:r>
    </w:p>
    <w:p w14:paraId="51F32E30" w14:textId="5EB252E5" w:rsidR="001C72AB" w:rsidRDefault="00013535" w:rsidP="00B02065">
      <w:pPr>
        <w:spacing w:line="480" w:lineRule="auto"/>
        <w:ind w:firstLine="720"/>
        <w:rPr>
          <w:rFonts w:ascii="Times New Roman" w:hAnsi="Times New Roman" w:cs="Times New Roman"/>
        </w:rPr>
      </w:pPr>
      <w:r>
        <w:rPr>
          <w:rFonts w:ascii="Times New Roman" w:hAnsi="Times New Roman" w:cs="Times New Roman"/>
        </w:rPr>
        <w:t xml:space="preserve">There are a number of pathways through which </w:t>
      </w:r>
      <w:r w:rsidR="008038B0">
        <w:rPr>
          <w:rFonts w:ascii="Times New Roman" w:hAnsi="Times New Roman" w:cs="Times New Roman"/>
        </w:rPr>
        <w:t xml:space="preserve">many factors beyond personality </w:t>
      </w:r>
      <w:r>
        <w:rPr>
          <w:rFonts w:ascii="Times New Roman" w:hAnsi="Times New Roman" w:cs="Times New Roman"/>
        </w:rPr>
        <w:t xml:space="preserve">may influence personality-outcome associations. First, as noted previously, such measures may </w:t>
      </w:r>
      <w:r w:rsidR="001C72AB">
        <w:rPr>
          <w:rFonts w:ascii="Times New Roman" w:hAnsi="Times New Roman" w:cs="Times New Roman"/>
        </w:rPr>
        <w:t>be confounded with personality itself through reverse causality.</w:t>
      </w:r>
      <w:r w:rsidR="000317A4">
        <w:rPr>
          <w:rFonts w:ascii="Times New Roman" w:hAnsi="Times New Roman" w:cs="Times New Roman"/>
        </w:rPr>
        <w:t xml:space="preserve"> Early childhood experiences, for example, may impact </w:t>
      </w:r>
      <w:r w:rsidR="002A446B">
        <w:rPr>
          <w:rFonts w:ascii="Times New Roman" w:hAnsi="Times New Roman" w:cs="Times New Roman"/>
        </w:rPr>
        <w:t>the pathways that individuals follow in their lives, which, in turn, influences personality development</w:t>
      </w:r>
      <w:r w:rsidR="00403820">
        <w:rPr>
          <w:rFonts w:ascii="Times New Roman" w:hAnsi="Times New Roman" w:cs="Times New Roman"/>
        </w:rPr>
        <w:t>. For example, early childhood interventions, like the Perry Preschool Project</w:t>
      </w:r>
      <w:r w:rsidR="00F72440">
        <w:rPr>
          <w:rFonts w:ascii="Times New Roman" w:hAnsi="Times New Roman" w:cs="Times New Roman"/>
        </w:rPr>
        <w:t xml:space="preserve">, </w:t>
      </w:r>
      <w:r w:rsidR="00403820">
        <w:rPr>
          <w:rFonts w:ascii="Times New Roman" w:hAnsi="Times New Roman" w:cs="Times New Roman"/>
        </w:rPr>
        <w:t>have been shown to predict early boosts in intelligence (IQ) and behavior.</w:t>
      </w:r>
      <w:r w:rsidR="007F5E49">
        <w:rPr>
          <w:rFonts w:ascii="Times New Roman" w:hAnsi="Times New Roman" w:cs="Times New Roman"/>
        </w:rPr>
        <w:t xml:space="preserve"> However, most intelligence differences between those in the program </w:t>
      </w:r>
      <w:r w:rsidR="008038B0">
        <w:rPr>
          <w:rFonts w:ascii="Times New Roman" w:hAnsi="Times New Roman" w:cs="Times New Roman"/>
        </w:rPr>
        <w:t xml:space="preserve">and controls </w:t>
      </w:r>
      <w:r w:rsidR="007F5E49">
        <w:rPr>
          <w:rFonts w:ascii="Times New Roman" w:hAnsi="Times New Roman" w:cs="Times New Roman"/>
        </w:rPr>
        <w:t xml:space="preserve">level out by </w:t>
      </w:r>
      <w:r w:rsidR="007F5E49">
        <w:rPr>
          <w:rFonts w:ascii="Times New Roman" w:hAnsi="Times New Roman" w:cs="Times New Roman"/>
        </w:rPr>
        <w:lastRenderedPageBreak/>
        <w:t xml:space="preserve">about </w:t>
      </w:r>
      <w:r w:rsidR="00CD366E">
        <w:rPr>
          <w:rFonts w:ascii="Times New Roman" w:hAnsi="Times New Roman" w:cs="Times New Roman"/>
        </w:rPr>
        <w:t xml:space="preserve">age 11, while </w:t>
      </w:r>
      <w:r w:rsidR="008038B0">
        <w:rPr>
          <w:rFonts w:ascii="Times New Roman" w:hAnsi="Times New Roman" w:cs="Times New Roman"/>
        </w:rPr>
        <w:t xml:space="preserve">participants </w:t>
      </w:r>
      <w:r w:rsidR="00CD366E">
        <w:rPr>
          <w:rFonts w:ascii="Times New Roman" w:hAnsi="Times New Roman" w:cs="Times New Roman"/>
        </w:rPr>
        <w:t>show lower rates of externalizing behaviors and criminal activity (</w:t>
      </w:r>
      <w:r w:rsidR="00F72440" w:rsidRPr="0017783D">
        <w:rPr>
          <w:rFonts w:ascii="Times New Roman" w:hAnsi="Times New Roman" w:cs="Times New Roman"/>
          <w:color w:val="000000" w:themeColor="text1"/>
        </w:rPr>
        <w:t xml:space="preserve">Heckman, Moon, Pinto, Savelyev, &amp; </w:t>
      </w:r>
      <w:proofErr w:type="spellStart"/>
      <w:r w:rsidR="00F72440" w:rsidRPr="0017783D">
        <w:rPr>
          <w:rFonts w:ascii="Times New Roman" w:hAnsi="Times New Roman" w:cs="Times New Roman"/>
          <w:color w:val="000000" w:themeColor="text1"/>
        </w:rPr>
        <w:t>Yavitz</w:t>
      </w:r>
      <w:proofErr w:type="spellEnd"/>
      <w:r w:rsidR="00F72440" w:rsidRPr="0017783D">
        <w:rPr>
          <w:rFonts w:ascii="Times New Roman" w:hAnsi="Times New Roman" w:cs="Times New Roman"/>
          <w:color w:val="000000" w:themeColor="text1"/>
        </w:rPr>
        <w:t xml:space="preserve">, 2010; </w:t>
      </w:r>
      <w:proofErr w:type="spellStart"/>
      <w:r w:rsidR="00F72440" w:rsidRPr="0017783D">
        <w:rPr>
          <w:rFonts w:ascii="Times New Roman" w:hAnsi="Times New Roman" w:cs="Times New Roman"/>
          <w:color w:val="000000" w:themeColor="text1"/>
        </w:rPr>
        <w:t>Schweinhart</w:t>
      </w:r>
      <w:proofErr w:type="spellEnd"/>
      <w:r w:rsidR="00F72440" w:rsidRPr="0017783D">
        <w:rPr>
          <w:rFonts w:ascii="Times New Roman" w:hAnsi="Times New Roman" w:cs="Times New Roman"/>
          <w:color w:val="000000" w:themeColor="text1"/>
        </w:rPr>
        <w:t xml:space="preserve">, </w:t>
      </w:r>
      <w:proofErr w:type="spellStart"/>
      <w:r w:rsidR="00F72440" w:rsidRPr="0017783D">
        <w:rPr>
          <w:rFonts w:ascii="Times New Roman" w:hAnsi="Times New Roman" w:cs="Times New Roman"/>
          <w:color w:val="000000" w:themeColor="text1"/>
        </w:rPr>
        <w:t>Montie</w:t>
      </w:r>
      <w:proofErr w:type="spellEnd"/>
      <w:r w:rsidR="00F72440" w:rsidRPr="0017783D">
        <w:rPr>
          <w:rFonts w:ascii="Times New Roman" w:hAnsi="Times New Roman" w:cs="Times New Roman"/>
          <w:color w:val="000000" w:themeColor="text1"/>
        </w:rPr>
        <w:t xml:space="preserve">, Xiang, Barnett, Belfield, &amp; </w:t>
      </w:r>
      <w:proofErr w:type="spellStart"/>
      <w:r w:rsidR="00F72440" w:rsidRPr="0017783D">
        <w:rPr>
          <w:rFonts w:ascii="Times New Roman" w:hAnsi="Times New Roman" w:cs="Times New Roman"/>
          <w:color w:val="000000" w:themeColor="text1"/>
        </w:rPr>
        <w:t>Nores</w:t>
      </w:r>
      <w:proofErr w:type="spellEnd"/>
      <w:r w:rsidR="00F72440" w:rsidRPr="0017783D">
        <w:rPr>
          <w:rFonts w:ascii="Times New Roman" w:hAnsi="Times New Roman" w:cs="Times New Roman"/>
          <w:color w:val="000000" w:themeColor="text1"/>
        </w:rPr>
        <w:t>, 2005</w:t>
      </w:r>
      <w:r w:rsidR="00CD366E">
        <w:rPr>
          <w:rFonts w:ascii="Times New Roman" w:hAnsi="Times New Roman" w:cs="Times New Roman"/>
        </w:rPr>
        <w:t>). Such results suggest that while early childhood interventions may not have lasting effects on intelligence, they do impact other aspects of personality in ways that can have strong consequences for other important outcomes.</w:t>
      </w:r>
    </w:p>
    <w:p w14:paraId="0DB568C4" w14:textId="6870FCFD" w:rsidR="00013535" w:rsidRDefault="001C72AB" w:rsidP="004D5147">
      <w:pPr>
        <w:spacing w:line="480" w:lineRule="auto"/>
        <w:ind w:firstLine="720"/>
        <w:rPr>
          <w:rFonts w:ascii="Times New Roman" w:hAnsi="Times New Roman" w:cs="Times New Roman"/>
        </w:rPr>
      </w:pPr>
      <w:r>
        <w:rPr>
          <w:rFonts w:ascii="Times New Roman" w:hAnsi="Times New Roman" w:cs="Times New Roman"/>
        </w:rPr>
        <w:t xml:space="preserve">Second, </w:t>
      </w:r>
      <w:r w:rsidR="0022551F">
        <w:rPr>
          <w:rFonts w:ascii="Times New Roman" w:hAnsi="Times New Roman" w:cs="Times New Roman"/>
        </w:rPr>
        <w:t>personality</w:t>
      </w:r>
      <w:r>
        <w:rPr>
          <w:rFonts w:ascii="Times New Roman" w:hAnsi="Times New Roman" w:cs="Times New Roman"/>
        </w:rPr>
        <w:t xml:space="preserve"> may have a differential </w:t>
      </w:r>
      <w:r w:rsidR="008038B0">
        <w:rPr>
          <w:rFonts w:ascii="Times New Roman" w:hAnsi="Times New Roman" w:cs="Times New Roman"/>
        </w:rPr>
        <w:t>relationship with and impact on bo</w:t>
      </w:r>
      <w:r w:rsidR="00372A2D">
        <w:rPr>
          <w:rFonts w:ascii="Times New Roman" w:hAnsi="Times New Roman" w:cs="Times New Roman"/>
        </w:rPr>
        <w:t xml:space="preserve">th outcomes and covariates </w:t>
      </w:r>
      <w:r>
        <w:rPr>
          <w:rFonts w:ascii="Times New Roman" w:hAnsi="Times New Roman" w:cs="Times New Roman"/>
        </w:rPr>
        <w:t xml:space="preserve">throughout the lifespan. </w:t>
      </w:r>
      <w:r w:rsidR="0022551F">
        <w:rPr>
          <w:rFonts w:ascii="Times New Roman" w:hAnsi="Times New Roman" w:cs="Times New Roman"/>
        </w:rPr>
        <w:t>For example, there is well-documented evidence that personality differentially predicts health behaviors throughout the lifespan, with Conscientiousness predicting different health behaviors to different degrees for individuals above and below age 30 (</w:t>
      </w:r>
      <w:proofErr w:type="spellStart"/>
      <w:r w:rsidR="0022551F">
        <w:rPr>
          <w:rFonts w:ascii="Times New Roman" w:hAnsi="Times New Roman" w:cs="Times New Roman"/>
        </w:rPr>
        <w:t>Bogg</w:t>
      </w:r>
      <w:proofErr w:type="spellEnd"/>
      <w:r w:rsidR="0022551F">
        <w:rPr>
          <w:rFonts w:ascii="Times New Roman" w:hAnsi="Times New Roman" w:cs="Times New Roman"/>
        </w:rPr>
        <w:t xml:space="preserve"> &amp; Roberts, 2004)</w:t>
      </w:r>
      <w:r w:rsidR="00403820">
        <w:rPr>
          <w:rFonts w:ascii="Times New Roman" w:hAnsi="Times New Roman" w:cs="Times New Roman"/>
        </w:rPr>
        <w:t xml:space="preserve">. Moreover, at different ages, certain health behaviors may be differentially important for health, with physical activity playing a large, cumulative effect across the whole lifespan, nutrition playing its largest role in early childhood, and medication adherence being an important health predictor primarily in older adulthood. Such age differential patterns </w:t>
      </w:r>
      <w:r w:rsidR="0025103A">
        <w:rPr>
          <w:rFonts w:ascii="Times New Roman" w:hAnsi="Times New Roman" w:cs="Times New Roman"/>
        </w:rPr>
        <w:t xml:space="preserve">of </w:t>
      </w:r>
      <w:r w:rsidR="00403820">
        <w:rPr>
          <w:rFonts w:ascii="Times New Roman" w:hAnsi="Times New Roman" w:cs="Times New Roman"/>
        </w:rPr>
        <w:t>personality-outcome associations underlie the importance of investigating moderators of such associations (Hill, Edmonds, &amp; Jackson, 2019). In the case of medication adherence, for example, a full lifespan sample may show little association between personality and health indicators influenced by medication adherence because emerging (18-</w:t>
      </w:r>
      <w:r w:rsidR="00B25D19">
        <w:rPr>
          <w:rFonts w:ascii="Times New Roman" w:hAnsi="Times New Roman" w:cs="Times New Roman"/>
        </w:rPr>
        <w:t>2</w:t>
      </w:r>
      <w:r w:rsidR="00403820">
        <w:rPr>
          <w:rFonts w:ascii="Times New Roman" w:hAnsi="Times New Roman" w:cs="Times New Roman"/>
        </w:rPr>
        <w:t xml:space="preserve">5) and young adults (26-40) show little association between personality and such outcomes, while middle (40-60) and older adults (60+) show stronger associations. </w:t>
      </w:r>
      <w:r w:rsidR="004D5147">
        <w:rPr>
          <w:rFonts w:ascii="Times New Roman" w:hAnsi="Times New Roman" w:cs="Times New Roman"/>
        </w:rPr>
        <w:t xml:space="preserve">Without explicitly accounting for different personality-outcome associations for different ages, these may appear null. In contrast, a sample with only emerging and young adults would show no association while a middle and older adult population may show strong effects. Critically, such heterogeneity in the effect may lead some to believe it is neither robust nor reliable, when in fact it is, just as a function of age. Thus, </w:t>
      </w:r>
      <w:r w:rsidR="004D5147">
        <w:rPr>
          <w:rFonts w:ascii="Times New Roman" w:hAnsi="Times New Roman" w:cs="Times New Roman"/>
        </w:rPr>
        <w:lastRenderedPageBreak/>
        <w:t>understanding moderators of personality is imperative to understanding personality-outcome associations.</w:t>
      </w:r>
    </w:p>
    <w:p w14:paraId="47BDA047" w14:textId="41AD9759" w:rsidR="00B02065" w:rsidRDefault="001C72AB" w:rsidP="002E10EB">
      <w:pPr>
        <w:spacing w:line="480" w:lineRule="auto"/>
        <w:ind w:firstLine="720"/>
        <w:rPr>
          <w:rFonts w:ascii="Times New Roman" w:hAnsi="Times New Roman" w:cs="Times New Roman"/>
        </w:rPr>
      </w:pPr>
      <w:r>
        <w:rPr>
          <w:rFonts w:ascii="Times New Roman" w:hAnsi="Times New Roman" w:cs="Times New Roman"/>
        </w:rPr>
        <w:t xml:space="preserve">Third, </w:t>
      </w:r>
      <w:r w:rsidR="000F4E83">
        <w:rPr>
          <w:rFonts w:ascii="Times New Roman" w:hAnsi="Times New Roman" w:cs="Times New Roman"/>
        </w:rPr>
        <w:t xml:space="preserve">concerns about replication within psychology highlight the importance of understanding how cross-study variance can influence the direction and magnitude of personality-outcome associations. </w:t>
      </w:r>
      <w:r w:rsidR="00B02065">
        <w:rPr>
          <w:rFonts w:ascii="Times New Roman" w:hAnsi="Times New Roman" w:cs="Times New Roman"/>
        </w:rPr>
        <w:t xml:space="preserve">As a recent example, </w:t>
      </w:r>
      <w:r w:rsidR="00035B68">
        <w:rPr>
          <w:rFonts w:ascii="Times New Roman" w:hAnsi="Times New Roman" w:cs="Times New Roman"/>
        </w:rPr>
        <w:t xml:space="preserve">Watts, Duncan, and Quan (2018) replicated the results of </w:t>
      </w:r>
      <w:r w:rsidR="007D5ED1">
        <w:rPr>
          <w:rFonts w:ascii="Times New Roman" w:hAnsi="Times New Roman" w:cs="Times New Roman"/>
        </w:rPr>
        <w:t>Shoda, Mischel</w:t>
      </w:r>
      <w:r w:rsidR="00035B68">
        <w:rPr>
          <w:rFonts w:ascii="Times New Roman" w:hAnsi="Times New Roman" w:cs="Times New Roman"/>
        </w:rPr>
        <w:t xml:space="preserve">, </w:t>
      </w:r>
      <w:r w:rsidR="009777E5">
        <w:rPr>
          <w:rFonts w:ascii="Times New Roman" w:hAnsi="Times New Roman" w:cs="Times New Roman"/>
        </w:rPr>
        <w:t>and</w:t>
      </w:r>
      <w:r w:rsidR="00035B68">
        <w:rPr>
          <w:rFonts w:ascii="Times New Roman" w:hAnsi="Times New Roman" w:cs="Times New Roman"/>
        </w:rPr>
        <w:t xml:space="preserve"> Peake’s</w:t>
      </w:r>
      <w:r w:rsidR="000E09DF">
        <w:rPr>
          <w:rFonts w:ascii="Times New Roman" w:hAnsi="Times New Roman" w:cs="Times New Roman"/>
        </w:rPr>
        <w:t xml:space="preserve"> (1990)</w:t>
      </w:r>
      <w:r w:rsidR="00035B68">
        <w:rPr>
          <w:rFonts w:ascii="Times New Roman" w:hAnsi="Times New Roman" w:cs="Times New Roman"/>
        </w:rPr>
        <w:t xml:space="preserve"> test of prospective delay of gratification-</w:t>
      </w:r>
      <w:r w:rsidR="000F4E83">
        <w:rPr>
          <w:rFonts w:ascii="Times New Roman" w:hAnsi="Times New Roman" w:cs="Times New Roman"/>
        </w:rPr>
        <w:t xml:space="preserve">behavior / achievement </w:t>
      </w:r>
      <w:r w:rsidR="00035B68">
        <w:rPr>
          <w:rFonts w:ascii="Times New Roman" w:hAnsi="Times New Roman" w:cs="Times New Roman"/>
        </w:rPr>
        <w:t xml:space="preserve">outcome associations. In </w:t>
      </w:r>
      <w:r w:rsidR="00372A2D">
        <w:rPr>
          <w:rFonts w:ascii="Times New Roman" w:hAnsi="Times New Roman" w:cs="Times New Roman"/>
        </w:rPr>
        <w:t>their</w:t>
      </w:r>
      <w:r w:rsidR="00035B68">
        <w:rPr>
          <w:rFonts w:ascii="Times New Roman" w:hAnsi="Times New Roman" w:cs="Times New Roman"/>
        </w:rPr>
        <w:t xml:space="preserve"> sample, they found that zero-order correlations were approximately half the magnitude of the original sample and those effect sizes were reduced by a factor of approximately two-thirds when controlling for background characteristics. </w:t>
      </w:r>
      <w:r w:rsidR="000F4E83">
        <w:rPr>
          <w:rFonts w:ascii="Times New Roman" w:hAnsi="Times New Roman" w:cs="Times New Roman"/>
        </w:rPr>
        <w:t>They reasoned that o</w:t>
      </w:r>
      <w:r w:rsidR="000E09DF">
        <w:rPr>
          <w:rFonts w:ascii="Times New Roman" w:hAnsi="Times New Roman" w:cs="Times New Roman"/>
        </w:rPr>
        <w:t xml:space="preserve">ne possible reason for such attenuated results could be </w:t>
      </w:r>
      <w:r w:rsidR="000F4E83">
        <w:rPr>
          <w:rFonts w:ascii="Times New Roman" w:hAnsi="Times New Roman" w:cs="Times New Roman"/>
        </w:rPr>
        <w:t xml:space="preserve">task differences </w:t>
      </w:r>
      <w:r w:rsidR="0025103A">
        <w:rPr>
          <w:rFonts w:ascii="Times New Roman" w:hAnsi="Times New Roman" w:cs="Times New Roman"/>
        </w:rPr>
        <w:t>because</w:t>
      </w:r>
      <w:r w:rsidR="000F4E83">
        <w:rPr>
          <w:rFonts w:ascii="Times New Roman" w:hAnsi="Times New Roman" w:cs="Times New Roman"/>
        </w:rPr>
        <w:t xml:space="preserve"> </w:t>
      </w:r>
      <w:r w:rsidR="000E09DF">
        <w:rPr>
          <w:rFonts w:ascii="Times New Roman" w:hAnsi="Times New Roman" w:cs="Times New Roman"/>
        </w:rPr>
        <w:t xml:space="preserve">the sample used in </w:t>
      </w:r>
      <w:r w:rsidR="007D5ED1">
        <w:rPr>
          <w:rFonts w:ascii="Times New Roman" w:hAnsi="Times New Roman" w:cs="Times New Roman"/>
        </w:rPr>
        <w:t>Shoda</w:t>
      </w:r>
      <w:r w:rsidR="000E09DF">
        <w:rPr>
          <w:rFonts w:ascii="Times New Roman" w:hAnsi="Times New Roman" w:cs="Times New Roman"/>
        </w:rPr>
        <w:t xml:space="preserve"> and colleague’s </w:t>
      </w:r>
      <w:r w:rsidR="00372A2D">
        <w:rPr>
          <w:rFonts w:ascii="Times New Roman" w:hAnsi="Times New Roman" w:cs="Times New Roman"/>
        </w:rPr>
        <w:t xml:space="preserve">(1990) </w:t>
      </w:r>
      <w:r w:rsidR="000E09DF">
        <w:rPr>
          <w:rFonts w:ascii="Times New Roman" w:hAnsi="Times New Roman" w:cs="Times New Roman"/>
        </w:rPr>
        <w:t xml:space="preserve">initial study, which included children recruited from the Stanford University community, </w:t>
      </w:r>
      <w:r w:rsidR="00282962">
        <w:rPr>
          <w:rFonts w:ascii="Times New Roman" w:hAnsi="Times New Roman" w:cs="Times New Roman"/>
        </w:rPr>
        <w:t>who</w:t>
      </w:r>
      <w:r w:rsidR="000E09DF">
        <w:rPr>
          <w:rFonts w:ascii="Times New Roman" w:hAnsi="Times New Roman" w:cs="Times New Roman"/>
        </w:rPr>
        <w:t xml:space="preserve"> likely had higher parental income and education than many children in the United States and elsewhere</w:t>
      </w:r>
      <w:r w:rsidR="00372A2D">
        <w:rPr>
          <w:rFonts w:ascii="Times New Roman" w:hAnsi="Times New Roman" w:cs="Times New Roman"/>
        </w:rPr>
        <w:t xml:space="preserve">. The higher overall SES raised </w:t>
      </w:r>
      <w:r w:rsidR="00282962">
        <w:rPr>
          <w:rFonts w:ascii="Times New Roman" w:hAnsi="Times New Roman" w:cs="Times New Roman"/>
        </w:rPr>
        <w:t xml:space="preserve">the possibility </w:t>
      </w:r>
      <w:r w:rsidR="00372A2D">
        <w:rPr>
          <w:rFonts w:ascii="Times New Roman" w:hAnsi="Times New Roman" w:cs="Times New Roman"/>
        </w:rPr>
        <w:t xml:space="preserve">that </w:t>
      </w:r>
      <w:r w:rsidR="00282962">
        <w:rPr>
          <w:rFonts w:ascii="Times New Roman" w:hAnsi="Times New Roman" w:cs="Times New Roman"/>
        </w:rPr>
        <w:t>SES, not delay of gratification, could drive the link between delay and behavioral and achievement outcomes</w:t>
      </w:r>
      <w:r w:rsidR="002E10EB">
        <w:rPr>
          <w:rFonts w:ascii="Times New Roman" w:hAnsi="Times New Roman" w:cs="Times New Roman"/>
        </w:rPr>
        <w:t xml:space="preserve"> given well-established links between SES and such outcomes</w:t>
      </w:r>
      <w:r w:rsidR="00282962">
        <w:rPr>
          <w:rFonts w:ascii="Times New Roman" w:hAnsi="Times New Roman" w:cs="Times New Roman"/>
        </w:rPr>
        <w:t xml:space="preserve">. </w:t>
      </w:r>
      <w:r w:rsidR="00035B68">
        <w:rPr>
          <w:rFonts w:ascii="Times New Roman" w:hAnsi="Times New Roman" w:cs="Times New Roman"/>
        </w:rPr>
        <w:t xml:space="preserve">However, </w:t>
      </w:r>
      <w:r w:rsidR="009777E5">
        <w:rPr>
          <w:rFonts w:ascii="Times New Roman" w:hAnsi="Times New Roman" w:cs="Times New Roman"/>
        </w:rPr>
        <w:t>Watts and colleagues (2018) found that SES did not moderate the association between delay of gratification and composites of behavioral or achievement outcomes.</w:t>
      </w:r>
      <w:r w:rsidR="00BE62F1">
        <w:rPr>
          <w:rFonts w:ascii="Times New Roman" w:hAnsi="Times New Roman" w:cs="Times New Roman"/>
        </w:rPr>
        <w:t xml:space="preserve"> In other words, it appears that delay of gratification and a number of background characteristics predict important achievement and behavioral outcomes, but that these effects appear statistically independent.</w:t>
      </w:r>
    </w:p>
    <w:p w14:paraId="6805A1DC" w14:textId="26AFB0E9" w:rsidR="002E10EB" w:rsidRDefault="002E10EB" w:rsidP="002E10EB">
      <w:pPr>
        <w:spacing w:line="480" w:lineRule="auto"/>
        <w:ind w:firstLine="720"/>
        <w:rPr>
          <w:rFonts w:ascii="Times New Roman" w:hAnsi="Times New Roman" w:cs="Times New Roman"/>
        </w:rPr>
      </w:pPr>
      <w:r>
        <w:rPr>
          <w:rFonts w:ascii="Times New Roman" w:hAnsi="Times New Roman" w:cs="Times New Roman"/>
        </w:rPr>
        <w:t xml:space="preserve">Even though SES does not appear to moderate prospective delay of gratification-outcome associations, however, Watts and colleagues’ </w:t>
      </w:r>
      <w:r w:rsidR="00372A2D">
        <w:rPr>
          <w:rFonts w:ascii="Times New Roman" w:hAnsi="Times New Roman" w:cs="Times New Roman"/>
        </w:rPr>
        <w:t xml:space="preserve">(2018) </w:t>
      </w:r>
      <w:r>
        <w:rPr>
          <w:rFonts w:ascii="Times New Roman" w:hAnsi="Times New Roman" w:cs="Times New Roman"/>
        </w:rPr>
        <w:t xml:space="preserve">study highlights </w:t>
      </w:r>
      <w:r w:rsidR="001F413E">
        <w:rPr>
          <w:rFonts w:ascii="Times New Roman" w:hAnsi="Times New Roman" w:cs="Times New Roman"/>
        </w:rPr>
        <w:t xml:space="preserve">the importance of both replication and examining variation across different samples, studies, and designs. As with </w:t>
      </w:r>
      <w:r w:rsidR="007D5ED1">
        <w:rPr>
          <w:rFonts w:ascii="Times New Roman" w:hAnsi="Times New Roman" w:cs="Times New Roman"/>
        </w:rPr>
        <w:lastRenderedPageBreak/>
        <w:t>Shoda</w:t>
      </w:r>
      <w:r w:rsidR="001F413E">
        <w:rPr>
          <w:rFonts w:ascii="Times New Roman" w:hAnsi="Times New Roman" w:cs="Times New Roman"/>
        </w:rPr>
        <w:t xml:space="preserve"> and colleagues </w:t>
      </w:r>
      <w:r w:rsidR="00372A2D">
        <w:rPr>
          <w:rFonts w:ascii="Times New Roman" w:hAnsi="Times New Roman" w:cs="Times New Roman"/>
        </w:rPr>
        <w:t xml:space="preserve">(1990) </w:t>
      </w:r>
      <w:r w:rsidR="001F413E">
        <w:rPr>
          <w:rFonts w:ascii="Times New Roman" w:hAnsi="Times New Roman" w:cs="Times New Roman"/>
        </w:rPr>
        <w:t xml:space="preserve">original sample, which may have had a restricted range of SES, many studies of personality-outcome associations, even those using large-scale panel studies, may have properties that do not allow them to (1) test potential within- and cross-sample moderators of personality-outcome associations and (2) generalize across different populations. </w:t>
      </w:r>
      <w:r w:rsidR="00AD17FB">
        <w:rPr>
          <w:rFonts w:ascii="Times New Roman" w:hAnsi="Times New Roman" w:cs="Times New Roman"/>
        </w:rPr>
        <w:t>Instead, testing such questions requires pooling or meta-analytic techniques to systematically test whether effects are similar across studies. However, because such studies are time and resource intensive, they remain relatively rare. But a recent pooled analysis of six longitudinal studies that investigated personality-mortality links suggests why such studies are important</w:t>
      </w:r>
      <w:r w:rsidR="000C0728">
        <w:rPr>
          <w:rFonts w:ascii="Times New Roman" w:hAnsi="Times New Roman" w:cs="Times New Roman"/>
        </w:rPr>
        <w:t xml:space="preserve"> (Jokela et al., 2013)</w:t>
      </w:r>
      <w:r w:rsidR="00AD17FB">
        <w:rPr>
          <w:rFonts w:ascii="Times New Roman" w:hAnsi="Times New Roman" w:cs="Times New Roman"/>
        </w:rPr>
        <w:t xml:space="preserve">. Across the studies, Agreeableness, for example, showed no </w:t>
      </w:r>
      <w:r w:rsidR="004F7C09">
        <w:rPr>
          <w:rFonts w:ascii="Times New Roman" w:hAnsi="Times New Roman" w:cs="Times New Roman"/>
        </w:rPr>
        <w:t xml:space="preserve">meta-analytic </w:t>
      </w:r>
      <w:r w:rsidR="00AD17FB">
        <w:rPr>
          <w:rFonts w:ascii="Times New Roman" w:hAnsi="Times New Roman" w:cs="Times New Roman"/>
        </w:rPr>
        <w:t xml:space="preserve">effect overall. However, one study showed a positive Agreeableness-mortality association, one a negative association, and the others no association, highlighting very real heterogeneity </w:t>
      </w:r>
      <w:r w:rsidR="004F7C09">
        <w:rPr>
          <w:rFonts w:ascii="Times New Roman" w:hAnsi="Times New Roman" w:cs="Times New Roman"/>
        </w:rPr>
        <w:t xml:space="preserve">– </w:t>
      </w:r>
      <w:r w:rsidR="00AD17FB">
        <w:rPr>
          <w:rFonts w:ascii="Times New Roman" w:hAnsi="Times New Roman" w:cs="Times New Roman"/>
        </w:rPr>
        <w:t xml:space="preserve">even in studies with large samples </w:t>
      </w:r>
      <w:r w:rsidR="004F7C09">
        <w:rPr>
          <w:rFonts w:ascii="Times New Roman" w:hAnsi="Times New Roman" w:cs="Times New Roman"/>
        </w:rPr>
        <w:t xml:space="preserve">– </w:t>
      </w:r>
      <w:r w:rsidR="00AD17FB">
        <w:rPr>
          <w:rFonts w:ascii="Times New Roman" w:hAnsi="Times New Roman" w:cs="Times New Roman"/>
        </w:rPr>
        <w:t>as well as the importance of looking at cross-study variance in effects.</w:t>
      </w:r>
    </w:p>
    <w:p w14:paraId="47988BAF" w14:textId="40559EA5" w:rsidR="004D63D1" w:rsidRDefault="004D63D1" w:rsidP="002E10EB">
      <w:pPr>
        <w:spacing w:line="480" w:lineRule="auto"/>
        <w:ind w:firstLine="720"/>
        <w:rPr>
          <w:rFonts w:ascii="Times New Roman" w:hAnsi="Times New Roman" w:cs="Times New Roman"/>
        </w:rPr>
      </w:pPr>
      <w:r>
        <w:rPr>
          <w:rFonts w:ascii="Times New Roman" w:hAnsi="Times New Roman" w:cs="Times New Roman"/>
        </w:rPr>
        <w:t>In sum, within- and cross-study moderators can greatly threaten the reproducibility of personality-outcome associations and also mask both the boundary conditions of such associations and the processes underlying them. But large, systematic investigations of personality-outcome associations using multiple samples offer insight into previously untested questions concerning moderators and boundary conditions of personality prediction.</w:t>
      </w:r>
    </w:p>
    <w:p w14:paraId="2E5199D7" w14:textId="70066DBE" w:rsidR="00E35375" w:rsidRDefault="00AD17FB" w:rsidP="002C54E1">
      <w:pPr>
        <w:spacing w:line="480" w:lineRule="auto"/>
        <w:rPr>
          <w:rFonts w:ascii="Times New Roman" w:hAnsi="Times New Roman" w:cs="Times New Roman"/>
          <w:b/>
          <w:bCs/>
        </w:rPr>
      </w:pPr>
      <w:r>
        <w:rPr>
          <w:rFonts w:ascii="Times New Roman" w:hAnsi="Times New Roman" w:cs="Times New Roman"/>
          <w:b/>
          <w:bCs/>
        </w:rPr>
        <w:t>Researcher Degrees of Freedom</w:t>
      </w:r>
    </w:p>
    <w:p w14:paraId="71DC74DD" w14:textId="2E42E988" w:rsidR="005308BF" w:rsidRDefault="005308BF" w:rsidP="005308BF">
      <w:pPr>
        <w:spacing w:line="480" w:lineRule="auto"/>
        <w:ind w:firstLine="720"/>
        <w:rPr>
          <w:rFonts w:ascii="Times New Roman" w:hAnsi="Times New Roman" w:cs="Times New Roman"/>
        </w:rPr>
      </w:pPr>
      <w:r>
        <w:rPr>
          <w:rFonts w:ascii="Times New Roman" w:hAnsi="Times New Roman" w:cs="Times New Roman"/>
        </w:rPr>
        <w:t xml:space="preserve">Although a number of studies, reviews, and even replication studies suggest that personality-outcome associations are relatively robust, these reflect the published literature, which </w:t>
      </w:r>
      <w:r w:rsidR="00732D02">
        <w:rPr>
          <w:rFonts w:ascii="Times New Roman" w:hAnsi="Times New Roman" w:cs="Times New Roman"/>
        </w:rPr>
        <w:t>may</w:t>
      </w:r>
      <w:r>
        <w:rPr>
          <w:rFonts w:ascii="Times New Roman" w:hAnsi="Times New Roman" w:cs="Times New Roman"/>
        </w:rPr>
        <w:t xml:space="preserve"> overestimate the number of significant personality-outcome associations. Publication bias occurs because of an emphasis on positive, surprising, and novel results, sometimes at the expensive of more solid methods and measures. </w:t>
      </w:r>
    </w:p>
    <w:p w14:paraId="6BEEBCAC" w14:textId="5805DFCB" w:rsidR="00E35375" w:rsidRDefault="005308BF" w:rsidP="005308BF">
      <w:pPr>
        <w:spacing w:line="480" w:lineRule="auto"/>
        <w:ind w:firstLine="720"/>
        <w:rPr>
          <w:rFonts w:ascii="Times New Roman" w:hAnsi="Times New Roman" w:cs="Times New Roman"/>
        </w:rPr>
      </w:pPr>
      <w:r>
        <w:rPr>
          <w:rFonts w:ascii="Times New Roman" w:hAnsi="Times New Roman" w:cs="Times New Roman"/>
        </w:rPr>
        <w:lastRenderedPageBreak/>
        <w:t xml:space="preserve">Thus, </w:t>
      </w:r>
      <w:r w:rsidR="001D0440">
        <w:rPr>
          <w:rFonts w:ascii="Times New Roman" w:hAnsi="Times New Roman" w:cs="Times New Roman"/>
        </w:rPr>
        <w:t>results that are novel or positive make up the bulk of the published literature</w:t>
      </w:r>
      <w:r>
        <w:rPr>
          <w:rFonts w:ascii="Times New Roman" w:hAnsi="Times New Roman" w:cs="Times New Roman"/>
        </w:rPr>
        <w:t xml:space="preserve">, which has led to an increase in researcher degrees of freedom, or the many choices that must be made in any study that may not be adequately documented. Although researcher degrees of freedom can occur at any point in a study, from designing questions to writing up the results, in the present paper, I will focus on two forms of researcher degrees of freedom: operationalizing variables (including data cleaning procedures) and choosing covariates. </w:t>
      </w:r>
    </w:p>
    <w:p w14:paraId="221CA2EE" w14:textId="17B8FDC8" w:rsidR="005308BF" w:rsidRDefault="005308BF" w:rsidP="005308BF">
      <w:pPr>
        <w:spacing w:line="480" w:lineRule="auto"/>
        <w:ind w:firstLine="720"/>
        <w:rPr>
          <w:rFonts w:ascii="Times New Roman" w:hAnsi="Times New Roman" w:cs="Times New Roman"/>
        </w:rPr>
      </w:pPr>
      <w:r>
        <w:rPr>
          <w:rFonts w:ascii="Times New Roman" w:hAnsi="Times New Roman" w:cs="Times New Roman"/>
        </w:rPr>
        <w:t>Psychology, and the study of personality, in particular, have long invested great effort into psychometrics, or creating measures of psychological phenomena that have good measurement properties, such as internal consistency and test-retest consistency.</w:t>
      </w:r>
      <w:r w:rsidR="00C24490">
        <w:rPr>
          <w:rFonts w:ascii="Times New Roman" w:hAnsi="Times New Roman" w:cs="Times New Roman"/>
        </w:rPr>
        <w:t xml:space="preserve"> One outcome of this emphasis is that there are many freely available measures of psychological constructs, especially individual difference measures, like the Big Five, self-esteem, depression, and other constructs. However, many studies of personality-outcome associations use scales that have no</w:t>
      </w:r>
      <w:r w:rsidR="00DD1062">
        <w:rPr>
          <w:rFonts w:ascii="Times New Roman" w:hAnsi="Times New Roman" w:cs="Times New Roman"/>
        </w:rPr>
        <w:t>t</w:t>
      </w:r>
      <w:r w:rsidR="00C24490">
        <w:rPr>
          <w:rFonts w:ascii="Times New Roman" w:hAnsi="Times New Roman" w:cs="Times New Roman"/>
        </w:rPr>
        <w:t xml:space="preserve"> been validated, subsets of </w:t>
      </w:r>
      <w:r w:rsidR="00DD1062">
        <w:rPr>
          <w:rFonts w:ascii="Times New Roman" w:hAnsi="Times New Roman" w:cs="Times New Roman"/>
        </w:rPr>
        <w:t xml:space="preserve">indicators within </w:t>
      </w:r>
      <w:r w:rsidR="00C24490">
        <w:rPr>
          <w:rFonts w:ascii="Times New Roman" w:hAnsi="Times New Roman" w:cs="Times New Roman"/>
        </w:rPr>
        <w:t>scales</w:t>
      </w:r>
      <w:r w:rsidR="00DD1062">
        <w:rPr>
          <w:rFonts w:ascii="Times New Roman" w:hAnsi="Times New Roman" w:cs="Times New Roman"/>
        </w:rPr>
        <w:t xml:space="preserve"> that do not have the same psychometric properties as the full scale</w:t>
      </w:r>
      <w:r w:rsidR="00C24490">
        <w:rPr>
          <w:rFonts w:ascii="Times New Roman" w:hAnsi="Times New Roman" w:cs="Times New Roman"/>
        </w:rPr>
        <w:t>,</w:t>
      </w:r>
      <w:r w:rsidR="00DD1062">
        <w:rPr>
          <w:rFonts w:ascii="Times New Roman" w:hAnsi="Times New Roman" w:cs="Times New Roman"/>
        </w:rPr>
        <w:t xml:space="preserve"> or other data cleaning or analytical choices, such as binarizing measures into “high-low” subsets</w:t>
      </w:r>
      <w:r w:rsidR="001E4F7B">
        <w:rPr>
          <w:rFonts w:ascii="Times New Roman" w:hAnsi="Times New Roman" w:cs="Times New Roman"/>
        </w:rPr>
        <w:t xml:space="preserve"> (Flake &amp; Fried, 2019)</w:t>
      </w:r>
      <w:r w:rsidR="00DD1062">
        <w:rPr>
          <w:rFonts w:ascii="Times New Roman" w:hAnsi="Times New Roman" w:cs="Times New Roman"/>
        </w:rPr>
        <w:t>. Importantly, however, different operationalizations of personality characteristics can have strong consequences for estimates of personality-outcome associations, either exaggerating or attenuating the estimates,</w:t>
      </w:r>
      <w:r w:rsidR="00285547">
        <w:rPr>
          <w:rFonts w:ascii="Times New Roman" w:hAnsi="Times New Roman" w:cs="Times New Roman"/>
        </w:rPr>
        <w:t xml:space="preserve"> and invalidating conclusions about the robustness of these associations.</w:t>
      </w:r>
    </w:p>
    <w:p w14:paraId="63893C6F" w14:textId="44505AB1" w:rsidR="00285547" w:rsidRDefault="00285547" w:rsidP="005308BF">
      <w:pPr>
        <w:spacing w:line="480" w:lineRule="auto"/>
        <w:ind w:firstLine="720"/>
        <w:rPr>
          <w:rFonts w:ascii="Times New Roman" w:hAnsi="Times New Roman" w:cs="Times New Roman"/>
        </w:rPr>
      </w:pPr>
      <w:r>
        <w:rPr>
          <w:rFonts w:ascii="Times New Roman" w:hAnsi="Times New Roman" w:cs="Times New Roman"/>
        </w:rPr>
        <w:t xml:space="preserve">Even if constructs are operationalized and </w:t>
      </w:r>
      <w:r w:rsidR="001E4F7B">
        <w:rPr>
          <w:rFonts w:ascii="Times New Roman" w:hAnsi="Times New Roman" w:cs="Times New Roman"/>
        </w:rPr>
        <w:t xml:space="preserve">data are </w:t>
      </w:r>
      <w:r>
        <w:rPr>
          <w:rFonts w:ascii="Times New Roman" w:hAnsi="Times New Roman" w:cs="Times New Roman"/>
        </w:rPr>
        <w:t xml:space="preserve">cleaned similarly, researcher degrees of freedom can creep in through model building and the selection of covariates. Due to publication bias, researcher degrees of freedom creep in when researchers choose model specification </w:t>
      </w:r>
      <w:r w:rsidR="001D0440">
        <w:rPr>
          <w:rFonts w:ascii="Times New Roman" w:hAnsi="Times New Roman" w:cs="Times New Roman"/>
        </w:rPr>
        <w:t xml:space="preserve">without clear theoretical forethought or basis or </w:t>
      </w:r>
      <w:r>
        <w:rPr>
          <w:rFonts w:ascii="Times New Roman" w:hAnsi="Times New Roman" w:cs="Times New Roman"/>
        </w:rPr>
        <w:t xml:space="preserve">based on significance, which may result in different studies using different combinations of covariates, some theoretically </w:t>
      </w:r>
      <w:r>
        <w:rPr>
          <w:rFonts w:ascii="Times New Roman" w:hAnsi="Times New Roman" w:cs="Times New Roman"/>
        </w:rPr>
        <w:lastRenderedPageBreak/>
        <w:t>dubiously linked to either key predictors or outcomes. Importantly,</w:t>
      </w:r>
      <w:r w:rsidR="001D0440">
        <w:rPr>
          <w:rFonts w:ascii="Times New Roman" w:hAnsi="Times New Roman" w:cs="Times New Roman"/>
        </w:rPr>
        <w:t xml:space="preserve"> coupled publication bias,</w:t>
      </w:r>
      <w:r>
        <w:rPr>
          <w:rFonts w:ascii="Times New Roman" w:hAnsi="Times New Roman" w:cs="Times New Roman"/>
        </w:rPr>
        <w:t xml:space="preserve"> </w:t>
      </w:r>
      <w:r w:rsidR="001D0440">
        <w:rPr>
          <w:rFonts w:ascii="Times New Roman" w:hAnsi="Times New Roman" w:cs="Times New Roman"/>
        </w:rPr>
        <w:t xml:space="preserve">this results in </w:t>
      </w:r>
      <w:r>
        <w:rPr>
          <w:rFonts w:ascii="Times New Roman" w:hAnsi="Times New Roman" w:cs="Times New Roman"/>
        </w:rPr>
        <w:t xml:space="preserve">a bias toward significant results rather than robust, valid, and replicable results. </w:t>
      </w:r>
    </w:p>
    <w:p w14:paraId="293F8A37" w14:textId="5DF655EE" w:rsidR="00285547" w:rsidRDefault="00285547" w:rsidP="005308BF">
      <w:pPr>
        <w:spacing w:line="480" w:lineRule="auto"/>
        <w:ind w:firstLine="720"/>
        <w:rPr>
          <w:rFonts w:ascii="Times New Roman" w:hAnsi="Times New Roman" w:cs="Times New Roman"/>
        </w:rPr>
      </w:pPr>
      <w:r>
        <w:rPr>
          <w:rFonts w:ascii="Times New Roman" w:hAnsi="Times New Roman" w:cs="Times New Roman"/>
        </w:rPr>
        <w:t xml:space="preserve">To demonstrate the great heterogeneity in covariate inclusion, </w:t>
      </w:r>
      <w:r w:rsidR="00B871D1">
        <w:rPr>
          <w:rFonts w:ascii="Times New Roman" w:hAnsi="Times New Roman" w:cs="Times New Roman"/>
        </w:rPr>
        <w:t>consider the subset of papers reviewed by Roberts and colleagues (Roberts et al., 2007) on the relationship between personality characteristics (e.g. hostility, optimism, the Big Five) and mortality (see Table 2 in Roberts et al., 2007). The papers reviewed were heterogeneous in many ways, but one of the largest and most obvious is in which covariates (or controls) were included in each study, including age, biological sex, race, blood pressure, smoking, marital status, cohabitation status, physician ratings of health,</w:t>
      </w:r>
      <w:r w:rsidR="00B871D1" w:rsidRPr="00B871D1">
        <w:rPr>
          <w:rFonts w:ascii="Times New Roman" w:hAnsi="Times New Roman" w:cs="Times New Roman"/>
        </w:rPr>
        <w:t xml:space="preserve"> </w:t>
      </w:r>
      <w:r w:rsidR="00B871D1">
        <w:rPr>
          <w:rFonts w:ascii="Times New Roman" w:hAnsi="Times New Roman" w:cs="Times New Roman"/>
        </w:rPr>
        <w:t>depression, IQ, education, income, SES, and expected survival, to name just a few. In total, the reported studies included a total of more than 50 unique covariates, with few studies using the same covariates.</w:t>
      </w:r>
      <w:r w:rsidR="00FE7230">
        <w:rPr>
          <w:rFonts w:ascii="Times New Roman" w:hAnsi="Times New Roman" w:cs="Times New Roman"/>
        </w:rPr>
        <w:t xml:space="preserve"> Although most of these covariates have some plausible link to mortality, some inclusion standards, such as including varying combinations of maternal and paternal background characteristics, </w:t>
      </w:r>
      <w:r w:rsidR="001D0440">
        <w:rPr>
          <w:rFonts w:ascii="Times New Roman" w:hAnsi="Times New Roman" w:cs="Times New Roman"/>
        </w:rPr>
        <w:t xml:space="preserve">seem arbitrary, indicating </w:t>
      </w:r>
      <w:r w:rsidR="00FE7230">
        <w:rPr>
          <w:rFonts w:ascii="Times New Roman" w:hAnsi="Times New Roman" w:cs="Times New Roman"/>
        </w:rPr>
        <w:t xml:space="preserve">likely researcher degrees of freedom. More troublesome, </w:t>
      </w:r>
      <w:r w:rsidR="004631FA">
        <w:rPr>
          <w:rFonts w:ascii="Times New Roman" w:hAnsi="Times New Roman" w:cs="Times New Roman"/>
        </w:rPr>
        <w:t>however, is that despite the published literature indicating some 50 covariates of interest, there has been no systematic study of to date how such covariates influence personality-outcome associations.</w:t>
      </w:r>
    </w:p>
    <w:p w14:paraId="43FA05C6" w14:textId="4D644468" w:rsidR="00285547" w:rsidRPr="00E35375" w:rsidRDefault="00285547" w:rsidP="005308BF">
      <w:pPr>
        <w:spacing w:line="480" w:lineRule="auto"/>
        <w:ind w:firstLine="720"/>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Simonsohn</w:t>
      </w:r>
      <w:proofErr w:type="spellEnd"/>
      <w:r>
        <w:rPr>
          <w:rFonts w:ascii="Times New Roman" w:hAnsi="Times New Roman" w:cs="Times New Roman"/>
        </w:rPr>
        <w:t xml:space="preserve"> and colleagues proposed specification curve analysis as a </w:t>
      </w:r>
      <w:r w:rsidR="004631FA">
        <w:rPr>
          <w:rFonts w:ascii="Times New Roman" w:hAnsi="Times New Roman" w:cs="Times New Roman"/>
        </w:rPr>
        <w:t xml:space="preserve">solution to the effect of publication bias </w:t>
      </w:r>
      <w:r w:rsidR="003C69C1">
        <w:rPr>
          <w:rFonts w:ascii="Times New Roman" w:hAnsi="Times New Roman" w:cs="Times New Roman"/>
        </w:rPr>
        <w:t>on estimating the robustness of statistical tests (</w:t>
      </w:r>
      <w:proofErr w:type="spellStart"/>
      <w:r w:rsidR="003C69C1">
        <w:rPr>
          <w:rFonts w:ascii="Times New Roman" w:hAnsi="Times New Roman" w:cs="Times New Roman"/>
        </w:rPr>
        <w:t>Simonsohn</w:t>
      </w:r>
      <w:proofErr w:type="spellEnd"/>
      <w:r w:rsidR="003C69C1">
        <w:rPr>
          <w:rFonts w:ascii="Times New Roman" w:hAnsi="Times New Roman" w:cs="Times New Roman"/>
        </w:rPr>
        <w:t xml:space="preserve"> et al., 2015). Specification curve analysis proceeds in three parts: identifying plausible specifications, testing all combinations of plausible specifications, and using an inferential </w:t>
      </w:r>
      <w:r w:rsidR="00732D02">
        <w:rPr>
          <w:rFonts w:ascii="Times New Roman" w:hAnsi="Times New Roman" w:cs="Times New Roman"/>
        </w:rPr>
        <w:t xml:space="preserve">permutation-based </w:t>
      </w:r>
      <w:r w:rsidR="003C69C1">
        <w:rPr>
          <w:rFonts w:ascii="Times New Roman" w:hAnsi="Times New Roman" w:cs="Times New Roman"/>
        </w:rPr>
        <w:t>test to test whether the phenomena is robust under the null of no effect. Each of these stages will be discussed in more detail below. Specification curve analysis has been successfully used, for example, in testing the robustness of birth order effects (Roh</w:t>
      </w:r>
      <w:r w:rsidR="00365CA8">
        <w:rPr>
          <w:rFonts w:ascii="Times New Roman" w:hAnsi="Times New Roman" w:cs="Times New Roman"/>
        </w:rPr>
        <w:t>r</w:t>
      </w:r>
      <w:r w:rsidR="003C69C1">
        <w:rPr>
          <w:rFonts w:ascii="Times New Roman" w:hAnsi="Times New Roman" w:cs="Times New Roman"/>
        </w:rPr>
        <w:t>er, Egloff, &amp; Schmukle, 20</w:t>
      </w:r>
      <w:r w:rsidR="00344012">
        <w:rPr>
          <w:rFonts w:ascii="Times New Roman" w:hAnsi="Times New Roman" w:cs="Times New Roman"/>
        </w:rPr>
        <w:t>17</w:t>
      </w:r>
      <w:r w:rsidR="003C69C1">
        <w:rPr>
          <w:rFonts w:ascii="Times New Roman" w:hAnsi="Times New Roman" w:cs="Times New Roman"/>
        </w:rPr>
        <w:t xml:space="preserve">) and </w:t>
      </w:r>
      <w:r w:rsidR="003C69C1">
        <w:rPr>
          <w:rFonts w:ascii="Times New Roman" w:hAnsi="Times New Roman" w:cs="Times New Roman"/>
        </w:rPr>
        <w:lastRenderedPageBreak/>
        <w:t>how black-sounding names predict hiring decisions (</w:t>
      </w:r>
      <w:proofErr w:type="spellStart"/>
      <w:r w:rsidR="003C69C1">
        <w:rPr>
          <w:rFonts w:ascii="Times New Roman" w:hAnsi="Times New Roman" w:cs="Times New Roman"/>
        </w:rPr>
        <w:t>Simonsohn</w:t>
      </w:r>
      <w:proofErr w:type="spellEnd"/>
      <w:r w:rsidR="003C69C1">
        <w:rPr>
          <w:rFonts w:ascii="Times New Roman" w:hAnsi="Times New Roman" w:cs="Times New Roman"/>
        </w:rPr>
        <w:t xml:space="preserve"> et al., 2015). But despite its ability to test both the robustness of personality-outcome associations and to identify covariates that have the largest impact on such associations, to date, specification curve has been applied in almost no cases within personality psychology.</w:t>
      </w:r>
    </w:p>
    <w:p w14:paraId="4BE6E0DD" w14:textId="0B879869" w:rsidR="002C54E1" w:rsidRPr="002C54E1" w:rsidRDefault="002C54E1" w:rsidP="002C54E1">
      <w:pPr>
        <w:spacing w:line="480" w:lineRule="auto"/>
        <w:rPr>
          <w:rFonts w:ascii="Times New Roman" w:hAnsi="Times New Roman" w:cs="Times New Roman"/>
        </w:rPr>
      </w:pPr>
      <w:r w:rsidRPr="002C54E1">
        <w:rPr>
          <w:rFonts w:ascii="Times New Roman" w:hAnsi="Times New Roman" w:cs="Times New Roman"/>
          <w:b/>
          <w:bCs/>
        </w:rPr>
        <w:t xml:space="preserve">The Present Study </w:t>
      </w:r>
    </w:p>
    <w:p w14:paraId="734D4FA8" w14:textId="66B37B46" w:rsidR="002C54E1" w:rsidRPr="002C54E1" w:rsidRDefault="002C54E1" w:rsidP="002C54E1">
      <w:pPr>
        <w:spacing w:line="480" w:lineRule="auto"/>
        <w:ind w:firstLine="720"/>
        <w:rPr>
          <w:rFonts w:ascii="Times New Roman" w:hAnsi="Times New Roman" w:cs="Times New Roman"/>
        </w:rPr>
      </w:pPr>
      <w:r w:rsidRPr="002C54E1">
        <w:rPr>
          <w:rFonts w:ascii="Times New Roman" w:hAnsi="Times New Roman" w:cs="Times New Roman"/>
        </w:rPr>
        <w:t xml:space="preserve">Together, the aforementioned evidence suggests that </w:t>
      </w:r>
      <w:r w:rsidR="00533146">
        <w:rPr>
          <w:rFonts w:ascii="Times New Roman" w:hAnsi="Times New Roman" w:cs="Times New Roman"/>
        </w:rPr>
        <w:t xml:space="preserve">previous investigations of personality-outcome associations have not adequately accounted for reverse causality and publication bias, leaving the robustness </w:t>
      </w:r>
      <w:r w:rsidR="00732D02">
        <w:rPr>
          <w:rFonts w:ascii="Times New Roman" w:hAnsi="Times New Roman" w:cs="Times New Roman"/>
        </w:rPr>
        <w:t xml:space="preserve">and boundary conditions </w:t>
      </w:r>
      <w:r w:rsidR="00533146">
        <w:rPr>
          <w:rFonts w:ascii="Times New Roman" w:hAnsi="Times New Roman" w:cs="Times New Roman"/>
        </w:rPr>
        <w:t>of personality-outcome associations unknown. Moreover, previous investigations have not systematically addressed which covariates are fundamentally influence personality-outcome associations, how study-level characteristics may influence them, or how researcher degrees of freedom influence them. The present study addresses selection bias and researcher degrees of freedom influence</w:t>
      </w:r>
      <w:r w:rsidR="00732D02">
        <w:rPr>
          <w:rFonts w:ascii="Times New Roman" w:hAnsi="Times New Roman" w:cs="Times New Roman"/>
        </w:rPr>
        <w:t xml:space="preserve"> the boundaries of</w:t>
      </w:r>
      <w:r w:rsidR="00533146">
        <w:rPr>
          <w:rFonts w:ascii="Times New Roman" w:hAnsi="Times New Roman" w:cs="Times New Roman"/>
        </w:rPr>
        <w:t xml:space="preserve"> estimates of personality prediction using propensity score matching and specification curve analysis in 10 longitudinal studies using 14 personality characteristics and 14 outcomes.</w:t>
      </w:r>
    </w:p>
    <w:p w14:paraId="10A091EB" w14:textId="5FEBF774" w:rsidR="009827EC" w:rsidRPr="00783DF9" w:rsidRDefault="009827EC" w:rsidP="009827EC">
      <w:pPr>
        <w:spacing w:line="480" w:lineRule="auto"/>
        <w:jc w:val="center"/>
        <w:rPr>
          <w:rFonts w:ascii="Times New Roman" w:hAnsi="Times New Roman" w:cs="Times New Roman"/>
          <w:b/>
          <w:bCs/>
        </w:rPr>
      </w:pPr>
      <w:r w:rsidRPr="00783DF9">
        <w:rPr>
          <w:rFonts w:ascii="Times New Roman" w:hAnsi="Times New Roman" w:cs="Times New Roman"/>
          <w:b/>
          <w:bCs/>
        </w:rPr>
        <w:t>Method</w:t>
      </w:r>
    </w:p>
    <w:p w14:paraId="255F59D3" w14:textId="6A9E4B9B" w:rsidR="000A5C70" w:rsidRDefault="000A5C70" w:rsidP="009827EC">
      <w:pPr>
        <w:spacing w:line="480" w:lineRule="auto"/>
        <w:rPr>
          <w:rFonts w:ascii="Times New Roman" w:hAnsi="Times New Roman" w:cs="Times New Roman"/>
          <w:b/>
          <w:bCs/>
        </w:rPr>
      </w:pPr>
      <w:r>
        <w:rPr>
          <w:rFonts w:ascii="Times New Roman" w:hAnsi="Times New Roman" w:cs="Times New Roman"/>
          <w:b/>
          <w:bCs/>
        </w:rPr>
        <w:t>Participants</w:t>
      </w:r>
    </w:p>
    <w:p w14:paraId="7B697B15" w14:textId="1D2E693F" w:rsidR="00365CA8" w:rsidRDefault="00365CA8" w:rsidP="00365CA8">
      <w:pPr>
        <w:spacing w:line="480" w:lineRule="auto"/>
        <w:ind w:firstLine="720"/>
        <w:rPr>
          <w:rFonts w:ascii="Times New Roman" w:hAnsi="Times New Roman" w:cs="Times New Roman"/>
        </w:rPr>
      </w:pPr>
      <w:r w:rsidRPr="000A5C70">
        <w:rPr>
          <w:rFonts w:ascii="Times New Roman" w:hAnsi="Times New Roman" w:cs="Times New Roman"/>
          <w:b/>
          <w:bCs/>
        </w:rPr>
        <w:t>A</w:t>
      </w:r>
      <w:r>
        <w:rPr>
          <w:rFonts w:ascii="Times New Roman" w:hAnsi="Times New Roman" w:cs="Times New Roman"/>
          <w:b/>
          <w:bCs/>
        </w:rPr>
        <w:t xml:space="preserve">d </w:t>
      </w:r>
      <w:r w:rsidRPr="000A5C70">
        <w:rPr>
          <w:rFonts w:ascii="Times New Roman" w:hAnsi="Times New Roman" w:cs="Times New Roman"/>
          <w:b/>
          <w:bCs/>
        </w:rPr>
        <w:t>Health</w:t>
      </w:r>
      <w:r>
        <w:rPr>
          <w:rFonts w:ascii="Times New Roman" w:hAnsi="Times New Roman" w:cs="Times New Roman"/>
        </w:rPr>
        <w:t>. The National Study of Adolescent to Adult Health (A</w:t>
      </w:r>
      <w:r w:rsidR="004F7C09">
        <w:rPr>
          <w:rFonts w:ascii="Times New Roman" w:hAnsi="Times New Roman" w:cs="Times New Roman"/>
        </w:rPr>
        <w:t>d</w:t>
      </w:r>
      <w:r>
        <w:rPr>
          <w:rFonts w:ascii="Times New Roman" w:hAnsi="Times New Roman" w:cs="Times New Roman"/>
        </w:rPr>
        <w:t xml:space="preserve"> Health</w:t>
      </w:r>
      <w:r w:rsidR="004F7C09">
        <w:rPr>
          <w:rFonts w:ascii="Times New Roman" w:hAnsi="Times New Roman" w:cs="Times New Roman"/>
        </w:rPr>
        <w:t xml:space="preserve">; Harris &amp; </w:t>
      </w:r>
      <w:proofErr w:type="spellStart"/>
      <w:r w:rsidR="004F7C09">
        <w:rPr>
          <w:rFonts w:ascii="Times New Roman" w:hAnsi="Times New Roman" w:cs="Times New Roman"/>
        </w:rPr>
        <w:t>Udry</w:t>
      </w:r>
      <w:proofErr w:type="spellEnd"/>
      <w:r w:rsidR="004F7C09">
        <w:rPr>
          <w:rFonts w:ascii="Times New Roman" w:hAnsi="Times New Roman" w:cs="Times New Roman"/>
        </w:rPr>
        <w:t>, 2018</w:t>
      </w:r>
      <w:r>
        <w:rPr>
          <w:rFonts w:ascii="Times New Roman" w:hAnsi="Times New Roman" w:cs="Times New Roman"/>
        </w:rPr>
        <w:t xml:space="preserve">) is an ongoing longitudinal study of adolescents in the United States that began as a response to a federal mandate to better understand adolescent health. The data are available online at </w:t>
      </w:r>
      <w:hyperlink r:id="rId7" w:history="1">
        <w:r w:rsidRPr="00E65462">
          <w:rPr>
            <w:rStyle w:val="Hyperlink"/>
            <w:rFonts w:ascii="Times New Roman" w:hAnsi="Times New Roman" w:cs="Times New Roman"/>
          </w:rPr>
          <w:t>https://www.icpsr.umich.edu/icpsrweb/DSDR/studies/21600</w:t>
        </w:r>
      </w:hyperlink>
      <w:r>
        <w:rPr>
          <w:rFonts w:ascii="Times New Roman" w:hAnsi="Times New Roman" w:cs="Times New Roman"/>
        </w:rPr>
        <w:t xml:space="preserve">. </w:t>
      </w:r>
    </w:p>
    <w:p w14:paraId="18A3C46D" w14:textId="77777777"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 xml:space="preserve">The initial sample of participants included approximately 20,000 students who completed at home administrations the study. Four waves of data collection (1994-1995, 1996, 2001-2002, </w:t>
      </w:r>
      <w:r>
        <w:rPr>
          <w:rFonts w:ascii="Times New Roman" w:hAnsi="Times New Roman" w:cs="Times New Roman"/>
        </w:rPr>
        <w:lastRenderedPageBreak/>
        <w:t>and 2008) have been completed. The latest release contains data through 2008. Another wave of collection began in 2016 but has not yet been released. More documentation of the data are available at</w:t>
      </w:r>
      <w:r w:rsidRPr="00420754">
        <w:t xml:space="preserve"> </w:t>
      </w:r>
      <w:hyperlink r:id="rId8" w:anchor="intro" w:history="1">
        <w:r w:rsidRPr="00E65462">
          <w:rPr>
            <w:rStyle w:val="Hyperlink"/>
            <w:rFonts w:ascii="Times New Roman" w:hAnsi="Times New Roman" w:cs="Times New Roman"/>
          </w:rPr>
          <w:t>https://www.icpsr.umich.edu/icpsrweb/content/DSDR/add-health-data-guide.html#intro</w:t>
        </w:r>
      </w:hyperlink>
      <w:r>
        <w:rPr>
          <w:rFonts w:ascii="Times New Roman" w:hAnsi="Times New Roman" w:cs="Times New Roman"/>
        </w:rPr>
        <w:t>.</w:t>
      </w:r>
    </w:p>
    <w:p w14:paraId="5DB33D5F" w14:textId="77777777" w:rsidR="00365CA8" w:rsidRPr="000A5C70" w:rsidRDefault="00365CA8" w:rsidP="00365CA8">
      <w:pPr>
        <w:spacing w:line="480" w:lineRule="auto"/>
        <w:ind w:firstLine="720"/>
        <w:rPr>
          <w:rFonts w:ascii="Times New Roman" w:hAnsi="Times New Roman" w:cs="Times New Roman"/>
        </w:rPr>
      </w:pPr>
      <w:r>
        <w:rPr>
          <w:rFonts w:ascii="Times New Roman" w:hAnsi="Times New Roman" w:cs="Times New Roman"/>
        </w:rPr>
        <w:t>Sample sizes vary by year, from 14,738 (1996) to 20,745 (1994-1995). This provides 99% power to detect a correlation effect size of ~.03.</w:t>
      </w:r>
    </w:p>
    <w:p w14:paraId="4B9F2DAF" w14:textId="5BDE4883" w:rsidR="00365CA8" w:rsidRDefault="00365CA8" w:rsidP="00365CA8">
      <w:pPr>
        <w:spacing w:line="480" w:lineRule="auto"/>
        <w:ind w:firstLine="720"/>
        <w:rPr>
          <w:rFonts w:ascii="Times New Roman" w:hAnsi="Times New Roman" w:cs="Times New Roman"/>
        </w:rPr>
      </w:pPr>
      <w:r w:rsidRPr="000A5C70">
        <w:rPr>
          <w:rFonts w:ascii="Times New Roman" w:hAnsi="Times New Roman" w:cs="Times New Roman"/>
          <w:b/>
          <w:bCs/>
        </w:rPr>
        <w:t>BHPS</w:t>
      </w:r>
      <w:r>
        <w:rPr>
          <w:rFonts w:ascii="Times New Roman" w:hAnsi="Times New Roman" w:cs="Times New Roman"/>
        </w:rPr>
        <w:t>. The British Household Panel Study (BHPS</w:t>
      </w:r>
      <w:r w:rsidR="004F7C09">
        <w:rPr>
          <w:rFonts w:ascii="Times New Roman" w:hAnsi="Times New Roman" w:cs="Times New Roman"/>
        </w:rPr>
        <w:t>; University of Essex, 2018</w:t>
      </w:r>
      <w:r>
        <w:rPr>
          <w:rFonts w:ascii="Times New Roman" w:hAnsi="Times New Roman" w:cs="Times New Roman"/>
        </w:rPr>
        <w:t xml:space="preserve">) is a longitudinal study of households in the United Kingdom. These data are available online, through application, from </w:t>
      </w:r>
      <w:r w:rsidRPr="000B4572">
        <w:rPr>
          <w:rFonts w:ascii="Times New Roman" w:hAnsi="Times New Roman" w:cs="Times New Roman"/>
        </w:rPr>
        <w:t>https://www.iser.essex.ac.uk/bhps/about/latest-release-of-bhps-data</w:t>
      </w:r>
      <w:r>
        <w:rPr>
          <w:rFonts w:ascii="Times New Roman" w:hAnsi="Times New Roman" w:cs="Times New Roman"/>
        </w:rPr>
        <w:t>.</w:t>
      </w:r>
    </w:p>
    <w:p w14:paraId="34A87F4C" w14:textId="08219453"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Participants were recruited from more than 15,000 individuals from approximately</w:t>
      </w:r>
      <w:r w:rsidR="00A4440F">
        <w:rPr>
          <w:rFonts w:ascii="Times New Roman" w:hAnsi="Times New Roman" w:cs="Times New Roman"/>
        </w:rPr>
        <w:t xml:space="preserve"> </w:t>
      </w:r>
      <w:r>
        <w:rPr>
          <w:rFonts w:ascii="Times New Roman" w:hAnsi="Times New Roman" w:cs="Times New Roman"/>
        </w:rPr>
        <w:t>8,000 households in the United Kingdom. Data have been collected annually since 1991 from approximately 10,000 individuals (5,500 households) in Great Britain but expanded to include Scotland and Wales in 1999 and Northern Ireland in 2001. In 2010, the BHPS stopped data collection, but 6,700 of the current 8,000 participants were solicited to become part of the broader Understanding Society study</w:t>
      </w:r>
      <w:r w:rsidR="004F7C09">
        <w:rPr>
          <w:rFonts w:ascii="Times New Roman" w:hAnsi="Times New Roman" w:cs="Times New Roman"/>
        </w:rPr>
        <w:t xml:space="preserve"> (University of Essex, 2019)</w:t>
      </w:r>
      <w:r>
        <w:rPr>
          <w:rFonts w:ascii="Times New Roman" w:hAnsi="Times New Roman" w:cs="Times New Roman"/>
        </w:rPr>
        <w:t>. Participants can be matched across studies, so I will use additional data on the original BHPS participants from the Understanding Society study</w:t>
      </w:r>
      <w:r w:rsidR="004F7C09">
        <w:rPr>
          <w:rFonts w:ascii="Times New Roman" w:hAnsi="Times New Roman" w:cs="Times New Roman"/>
        </w:rPr>
        <w:t xml:space="preserve"> for additional waves of outcome data</w:t>
      </w:r>
      <w:r>
        <w:rPr>
          <w:rFonts w:ascii="Times New Roman" w:hAnsi="Times New Roman" w:cs="Times New Roman"/>
        </w:rPr>
        <w:t>.</w:t>
      </w:r>
    </w:p>
    <w:p w14:paraId="3F284F97" w14:textId="04B9CDE1"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 xml:space="preserve">Sample sizes vary by year, ranging from </w:t>
      </w:r>
      <w:r w:rsidR="00A4440F" w:rsidRPr="00A4440F">
        <w:rPr>
          <w:rFonts w:ascii="Times New Roman" w:hAnsi="Times New Roman" w:cs="Times New Roman"/>
        </w:rPr>
        <w:t>10</w:t>
      </w:r>
      <w:r w:rsidR="00A4440F">
        <w:rPr>
          <w:rFonts w:ascii="Times New Roman" w:hAnsi="Times New Roman" w:cs="Times New Roman"/>
        </w:rPr>
        <w:t>,</w:t>
      </w:r>
      <w:r w:rsidR="00A4440F" w:rsidRPr="00A4440F">
        <w:rPr>
          <w:rFonts w:ascii="Times New Roman" w:hAnsi="Times New Roman" w:cs="Times New Roman"/>
        </w:rPr>
        <w:t xml:space="preserve">264 </w:t>
      </w:r>
      <w:r>
        <w:rPr>
          <w:rFonts w:ascii="Times New Roman" w:hAnsi="Times New Roman" w:cs="Times New Roman"/>
        </w:rPr>
        <w:t>(19</w:t>
      </w:r>
      <w:r w:rsidR="00A4440F">
        <w:rPr>
          <w:rFonts w:ascii="Times New Roman" w:hAnsi="Times New Roman" w:cs="Times New Roman"/>
        </w:rPr>
        <w:t>91</w:t>
      </w:r>
      <w:r>
        <w:rPr>
          <w:rFonts w:ascii="Times New Roman" w:hAnsi="Times New Roman" w:cs="Times New Roman"/>
        </w:rPr>
        <w:t xml:space="preserve">) to </w:t>
      </w:r>
      <w:r w:rsidR="00A4440F" w:rsidRPr="00A4440F">
        <w:rPr>
          <w:rFonts w:ascii="Times New Roman" w:hAnsi="Times New Roman" w:cs="Times New Roman"/>
        </w:rPr>
        <w:t xml:space="preserve">14419 </w:t>
      </w:r>
      <w:r>
        <w:rPr>
          <w:rFonts w:ascii="Times New Roman" w:hAnsi="Times New Roman" w:cs="Times New Roman"/>
        </w:rPr>
        <w:t>(20</w:t>
      </w:r>
      <w:r w:rsidR="00A4440F">
        <w:rPr>
          <w:rFonts w:ascii="Times New Roman" w:hAnsi="Times New Roman" w:cs="Times New Roman"/>
        </w:rPr>
        <w:t>08</w:t>
      </w:r>
      <w:r>
        <w:rPr>
          <w:rFonts w:ascii="Times New Roman" w:hAnsi="Times New Roman" w:cs="Times New Roman"/>
        </w:rPr>
        <w:t>). This provides 99% power to detect a zero-order correlation  effect size of ~.05, two-tailed at alpha .05.</w:t>
      </w:r>
    </w:p>
    <w:p w14:paraId="60A6AEC3" w14:textId="62B58EA1" w:rsidR="00665742" w:rsidRPr="00665742" w:rsidRDefault="000A5C70" w:rsidP="00665742">
      <w:pPr>
        <w:spacing w:line="480" w:lineRule="auto"/>
        <w:ind w:firstLine="720"/>
        <w:rPr>
          <w:rFonts w:ascii="Times New Roman" w:hAnsi="Times New Roman" w:cs="Times New Roman"/>
        </w:rPr>
      </w:pPr>
      <w:r>
        <w:rPr>
          <w:rFonts w:ascii="Times New Roman" w:hAnsi="Times New Roman" w:cs="Times New Roman"/>
          <w:b/>
          <w:bCs/>
        </w:rPr>
        <w:t>GSOEP</w:t>
      </w:r>
      <w:r>
        <w:rPr>
          <w:rFonts w:ascii="Times New Roman" w:hAnsi="Times New Roman" w:cs="Times New Roman"/>
        </w:rPr>
        <w:t xml:space="preserve">. </w:t>
      </w:r>
      <w:r w:rsidR="001647AD">
        <w:rPr>
          <w:rFonts w:ascii="Times New Roman" w:hAnsi="Times New Roman" w:cs="Times New Roman"/>
        </w:rPr>
        <w:t>T</w:t>
      </w:r>
      <w:r w:rsidR="00665742" w:rsidRPr="00665742">
        <w:rPr>
          <w:rFonts w:ascii="Times New Roman" w:hAnsi="Times New Roman" w:cs="Times New Roman"/>
        </w:rPr>
        <w:t>he German Socioeconomic Panel Study (GSOEP</w:t>
      </w:r>
      <w:r w:rsidR="004F7C09">
        <w:rPr>
          <w:rFonts w:ascii="Times New Roman" w:hAnsi="Times New Roman" w:cs="Times New Roman"/>
        </w:rPr>
        <w:t>; Socio-Economic Panel, 2017</w:t>
      </w:r>
      <w:r w:rsidR="00665742" w:rsidRPr="00665742">
        <w:rPr>
          <w:rFonts w:ascii="Times New Roman" w:hAnsi="Times New Roman" w:cs="Times New Roman"/>
        </w:rPr>
        <w:t xml:space="preserve">) </w:t>
      </w:r>
      <w:r w:rsidR="001647AD">
        <w:rPr>
          <w:rFonts w:ascii="Times New Roman" w:hAnsi="Times New Roman" w:cs="Times New Roman"/>
        </w:rPr>
        <w:t xml:space="preserve">is an ongoing longitudinal study of German collected </w:t>
      </w:r>
      <w:r w:rsidR="00665742" w:rsidRPr="00665742">
        <w:rPr>
          <w:rFonts w:ascii="Times New Roman" w:hAnsi="Times New Roman" w:cs="Times New Roman"/>
        </w:rPr>
        <w:t>by the German Institute of Economic Research (DIW Berlin)</w:t>
      </w:r>
      <w:r w:rsidR="001647AD">
        <w:rPr>
          <w:rFonts w:ascii="Times New Roman" w:hAnsi="Times New Roman" w:cs="Times New Roman"/>
        </w:rPr>
        <w:t>.</w:t>
      </w:r>
      <w:r w:rsidR="00665742" w:rsidRPr="00665742">
        <w:rPr>
          <w:rFonts w:ascii="Times New Roman" w:hAnsi="Times New Roman" w:cs="Times New Roman"/>
        </w:rPr>
        <w:t xml:space="preserve"> </w:t>
      </w:r>
      <w:r w:rsidR="001647AD">
        <w:rPr>
          <w:rFonts w:ascii="Times New Roman" w:hAnsi="Times New Roman" w:cs="Times New Roman"/>
        </w:rPr>
        <w:t xml:space="preserve">The data are freely available </w:t>
      </w:r>
      <w:r w:rsidR="00665742" w:rsidRPr="00665742">
        <w:rPr>
          <w:rFonts w:ascii="Times New Roman" w:hAnsi="Times New Roman" w:cs="Times New Roman"/>
        </w:rPr>
        <w:t xml:space="preserve">at https://www.diw.de/soep by application. </w:t>
      </w:r>
    </w:p>
    <w:p w14:paraId="63B5F923" w14:textId="55952EB7" w:rsidR="007245DE" w:rsidRDefault="00665742" w:rsidP="00665742">
      <w:pPr>
        <w:spacing w:line="480" w:lineRule="auto"/>
        <w:ind w:firstLine="720"/>
        <w:rPr>
          <w:rFonts w:ascii="Times New Roman" w:hAnsi="Times New Roman" w:cs="Times New Roman"/>
        </w:rPr>
      </w:pPr>
      <w:r w:rsidRPr="00665742">
        <w:rPr>
          <w:rFonts w:ascii="Times New Roman" w:hAnsi="Times New Roman" w:cs="Times New Roman"/>
        </w:rPr>
        <w:lastRenderedPageBreak/>
        <w:t>Data have been collected annually since 198</w:t>
      </w:r>
      <w:r w:rsidR="004F7C09">
        <w:rPr>
          <w:rFonts w:ascii="Times New Roman" w:hAnsi="Times New Roman" w:cs="Times New Roman"/>
        </w:rPr>
        <w:t>4</w:t>
      </w:r>
      <w:r w:rsidRPr="00665742">
        <w:rPr>
          <w:rFonts w:ascii="Times New Roman" w:hAnsi="Times New Roman" w:cs="Times New Roman"/>
        </w:rPr>
        <w:t xml:space="preserve"> (the latest data release includes data up to 201</w:t>
      </w:r>
      <w:r>
        <w:rPr>
          <w:rFonts w:ascii="Times New Roman" w:hAnsi="Times New Roman" w:cs="Times New Roman"/>
        </w:rPr>
        <w:t>7</w:t>
      </w:r>
      <w:r w:rsidRPr="00665742">
        <w:rPr>
          <w:rFonts w:ascii="Times New Roman" w:hAnsi="Times New Roman" w:cs="Times New Roman"/>
        </w:rPr>
        <w:t xml:space="preserve">). Participants have been recruited from more than 11,000 households, which are nationally representative of private German households. 20,000 individuals are sampled each year, on average. It is critical to note that the GSOEP samples households, not individuals, and the households consist of individuals living in both the </w:t>
      </w:r>
      <w:r w:rsidR="00C16C72">
        <w:rPr>
          <w:rFonts w:ascii="Times New Roman" w:hAnsi="Times New Roman" w:cs="Times New Roman"/>
        </w:rPr>
        <w:t>“</w:t>
      </w:r>
      <w:r w:rsidRPr="00665742">
        <w:rPr>
          <w:rFonts w:ascii="Times New Roman" w:hAnsi="Times New Roman" w:cs="Times New Roman"/>
        </w:rPr>
        <w:t>old</w:t>
      </w:r>
      <w:r w:rsidR="00C16C72">
        <w:rPr>
          <w:rFonts w:ascii="Times New Roman" w:hAnsi="Times New Roman" w:cs="Times New Roman"/>
        </w:rPr>
        <w:t>”</w:t>
      </w:r>
      <w:r w:rsidRPr="00665742">
        <w:rPr>
          <w:rFonts w:ascii="Times New Roman" w:hAnsi="Times New Roman" w:cs="Times New Roman"/>
        </w:rPr>
        <w:t xml:space="preserve"> and </w:t>
      </w:r>
      <w:r w:rsidR="00C16C72">
        <w:rPr>
          <w:rFonts w:ascii="Times New Roman" w:hAnsi="Times New Roman" w:cs="Times New Roman"/>
        </w:rPr>
        <w:t>“</w:t>
      </w:r>
      <w:r w:rsidRPr="00665742">
        <w:rPr>
          <w:rFonts w:ascii="Times New Roman" w:hAnsi="Times New Roman" w:cs="Times New Roman"/>
        </w:rPr>
        <w:t>new</w:t>
      </w:r>
      <w:r w:rsidR="00C16C72">
        <w:rPr>
          <w:rFonts w:ascii="Times New Roman" w:hAnsi="Times New Roman" w:cs="Times New Roman"/>
        </w:rPr>
        <w:t>”</w:t>
      </w:r>
      <w:r w:rsidRPr="00665742">
        <w:rPr>
          <w:rFonts w:ascii="Times New Roman" w:hAnsi="Times New Roman" w:cs="Times New Roman"/>
        </w:rPr>
        <w:t xml:space="preserve"> federal states (the former West and East Germany), foreigners, and recent immigrants to Germany.</w:t>
      </w:r>
    </w:p>
    <w:p w14:paraId="55C778D6" w14:textId="5723A2D5" w:rsidR="000A5C70" w:rsidRDefault="00665742" w:rsidP="007245DE">
      <w:pPr>
        <w:spacing w:line="480" w:lineRule="auto"/>
        <w:ind w:firstLine="720"/>
        <w:rPr>
          <w:rFonts w:ascii="Times New Roman" w:hAnsi="Times New Roman" w:cs="Times New Roman"/>
        </w:rPr>
      </w:pPr>
      <w:r w:rsidRPr="00665742">
        <w:rPr>
          <w:rFonts w:ascii="Times New Roman" w:hAnsi="Times New Roman" w:cs="Times New Roman"/>
        </w:rPr>
        <w:t xml:space="preserve"> Sample size varies by year, ranging from approximately 10,000 (1989) to 31,000 (2013). This provides 99% power to detect a zero-order correlation effect size of ~.06, two-tailed at alpha &lt; .05. </w:t>
      </w:r>
    </w:p>
    <w:p w14:paraId="1B008154" w14:textId="08C140C8" w:rsidR="00365CA8" w:rsidRDefault="00365CA8" w:rsidP="00365CA8">
      <w:pPr>
        <w:spacing w:line="480" w:lineRule="auto"/>
        <w:ind w:firstLine="720"/>
        <w:rPr>
          <w:rFonts w:ascii="Times New Roman" w:hAnsi="Times New Roman" w:cs="Times New Roman"/>
        </w:rPr>
      </w:pPr>
      <w:r w:rsidRPr="000A5C70">
        <w:rPr>
          <w:rFonts w:ascii="Times New Roman" w:hAnsi="Times New Roman" w:cs="Times New Roman"/>
          <w:b/>
          <w:bCs/>
        </w:rPr>
        <w:t>HILDA</w:t>
      </w:r>
      <w:r>
        <w:rPr>
          <w:rFonts w:ascii="Times New Roman" w:hAnsi="Times New Roman" w:cs="Times New Roman"/>
        </w:rPr>
        <w:t xml:space="preserve">. The Household Income and </w:t>
      </w:r>
      <w:proofErr w:type="spellStart"/>
      <w:r>
        <w:rPr>
          <w:rFonts w:ascii="Times New Roman" w:hAnsi="Times New Roman" w:cs="Times New Roman"/>
        </w:rPr>
        <w:t>Labour</w:t>
      </w:r>
      <w:proofErr w:type="spellEnd"/>
      <w:r>
        <w:rPr>
          <w:rFonts w:ascii="Times New Roman" w:hAnsi="Times New Roman" w:cs="Times New Roman"/>
        </w:rPr>
        <w:t xml:space="preserve"> Dynamics in Australia (HILDA</w:t>
      </w:r>
      <w:r w:rsidR="00C16C72">
        <w:rPr>
          <w:rFonts w:ascii="Times New Roman" w:hAnsi="Times New Roman" w:cs="Times New Roman"/>
        </w:rPr>
        <w:t xml:space="preserve">; Wilkins, </w:t>
      </w:r>
      <w:proofErr w:type="spellStart"/>
      <w:r w:rsidR="00C16C72">
        <w:rPr>
          <w:rFonts w:ascii="Times New Roman" w:hAnsi="Times New Roman" w:cs="Times New Roman"/>
        </w:rPr>
        <w:t>La</w:t>
      </w:r>
      <w:r w:rsidR="00C16C72" w:rsidRPr="00C16C72">
        <w:rPr>
          <w:rFonts w:ascii="Times New Roman" w:hAnsi="Times New Roman" w:cs="Times New Roman"/>
        </w:rPr>
        <w:t>ß</w:t>
      </w:r>
      <w:proofErr w:type="spellEnd"/>
      <w:r w:rsidR="00C16C72">
        <w:rPr>
          <w:rFonts w:ascii="Times New Roman" w:hAnsi="Times New Roman" w:cs="Times New Roman"/>
        </w:rPr>
        <w:t>, Butterworth, &amp; Vera-Toscano, 2019</w:t>
      </w:r>
      <w:r>
        <w:rPr>
          <w:rFonts w:ascii="Times New Roman" w:hAnsi="Times New Roman" w:cs="Times New Roman"/>
        </w:rPr>
        <w:t xml:space="preserve">) study is an ongoing longitudinal study of Australian households. These data are available through application from </w:t>
      </w:r>
      <w:r w:rsidRPr="003A3422">
        <w:rPr>
          <w:rFonts w:ascii="Times New Roman" w:hAnsi="Times New Roman" w:cs="Times New Roman"/>
        </w:rPr>
        <w:t>https://melbourneinstitute.unimelb.edu.au/hilda/for-data-users</w:t>
      </w:r>
      <w:r>
        <w:rPr>
          <w:rFonts w:ascii="Times New Roman" w:hAnsi="Times New Roman" w:cs="Times New Roman"/>
        </w:rPr>
        <w:t xml:space="preserve">. </w:t>
      </w:r>
    </w:p>
    <w:p w14:paraId="7D6E34A0" w14:textId="605CC699"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Participants were recruited from more than 17,000 individuals. Data have been collected annually since 2001. The latest data release includes 1</w:t>
      </w:r>
      <w:r w:rsidR="00C16C72">
        <w:rPr>
          <w:rFonts w:ascii="Times New Roman" w:hAnsi="Times New Roman" w:cs="Times New Roman"/>
        </w:rPr>
        <w:t>7</w:t>
      </w:r>
      <w:r>
        <w:rPr>
          <w:rFonts w:ascii="Times New Roman" w:hAnsi="Times New Roman" w:cs="Times New Roman"/>
        </w:rPr>
        <w:t xml:space="preserve"> waves of data from 2001 to 2017. More documentation can be found in the HILDA data dictionary at </w:t>
      </w:r>
      <w:r w:rsidRPr="00B63515">
        <w:rPr>
          <w:rFonts w:ascii="Times New Roman" w:hAnsi="Times New Roman" w:cs="Times New Roman"/>
        </w:rPr>
        <w:t>https://www.online.fbe.unimelb.edu.au/HILDAodd/srchSubjectAreas.aspx</w:t>
      </w:r>
      <w:r>
        <w:rPr>
          <w:rFonts w:ascii="Times New Roman" w:hAnsi="Times New Roman" w:cs="Times New Roman"/>
        </w:rPr>
        <w:t xml:space="preserve">. </w:t>
      </w:r>
    </w:p>
    <w:p w14:paraId="07E5D869" w14:textId="594463DA"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 xml:space="preserve">Sample sizes vary by year, ranging from </w:t>
      </w:r>
      <w:r w:rsidR="00A4440F" w:rsidRPr="00A4440F">
        <w:rPr>
          <w:rFonts w:ascii="Times New Roman" w:hAnsi="Times New Roman" w:cs="Times New Roman"/>
        </w:rPr>
        <w:t>12</w:t>
      </w:r>
      <w:r w:rsidR="00A4440F">
        <w:rPr>
          <w:rFonts w:ascii="Times New Roman" w:hAnsi="Times New Roman" w:cs="Times New Roman"/>
        </w:rPr>
        <w:t>,</w:t>
      </w:r>
      <w:r w:rsidR="00A4440F" w:rsidRPr="00A4440F">
        <w:rPr>
          <w:rFonts w:ascii="Times New Roman" w:hAnsi="Times New Roman" w:cs="Times New Roman"/>
        </w:rPr>
        <w:t xml:space="preserve">408 </w:t>
      </w:r>
      <w:r>
        <w:rPr>
          <w:rFonts w:ascii="Times New Roman" w:hAnsi="Times New Roman" w:cs="Times New Roman"/>
        </w:rPr>
        <w:t>(20</w:t>
      </w:r>
      <w:r w:rsidR="00A4440F">
        <w:rPr>
          <w:rFonts w:ascii="Times New Roman" w:hAnsi="Times New Roman" w:cs="Times New Roman"/>
        </w:rPr>
        <w:t>04</w:t>
      </w:r>
      <w:r>
        <w:rPr>
          <w:rFonts w:ascii="Times New Roman" w:hAnsi="Times New Roman" w:cs="Times New Roman"/>
        </w:rPr>
        <w:t xml:space="preserve">) to </w:t>
      </w:r>
      <w:r w:rsidR="00A04FDE" w:rsidRPr="00A04FDE">
        <w:rPr>
          <w:rFonts w:ascii="Times New Roman" w:hAnsi="Times New Roman" w:cs="Times New Roman"/>
        </w:rPr>
        <w:t>17</w:t>
      </w:r>
      <w:r w:rsidR="00A04FDE">
        <w:rPr>
          <w:rFonts w:ascii="Times New Roman" w:hAnsi="Times New Roman" w:cs="Times New Roman"/>
        </w:rPr>
        <w:t>,</w:t>
      </w:r>
      <w:r w:rsidR="00A04FDE" w:rsidRPr="00A04FDE">
        <w:rPr>
          <w:rFonts w:ascii="Times New Roman" w:hAnsi="Times New Roman" w:cs="Times New Roman"/>
        </w:rPr>
        <w:t xml:space="preserve">693 </w:t>
      </w:r>
      <w:r>
        <w:rPr>
          <w:rFonts w:ascii="Times New Roman" w:hAnsi="Times New Roman" w:cs="Times New Roman"/>
        </w:rPr>
        <w:t>(20</w:t>
      </w:r>
      <w:r w:rsidR="00A4440F">
        <w:rPr>
          <w:rFonts w:ascii="Times New Roman" w:hAnsi="Times New Roman" w:cs="Times New Roman"/>
        </w:rPr>
        <w:t>16</w:t>
      </w:r>
      <w:r>
        <w:rPr>
          <w:rFonts w:ascii="Times New Roman" w:hAnsi="Times New Roman" w:cs="Times New Roman"/>
        </w:rPr>
        <w:t>). This provides 99% power to detect a zero-order correlation effect size of ~.03, two tailed at alpha .05.</w:t>
      </w:r>
    </w:p>
    <w:p w14:paraId="6390F95F" w14:textId="3BD23537" w:rsidR="00365CA8" w:rsidRPr="0021109E" w:rsidRDefault="00365CA8" w:rsidP="00365CA8">
      <w:pPr>
        <w:spacing w:line="480" w:lineRule="auto"/>
        <w:ind w:firstLine="720"/>
        <w:rPr>
          <w:rFonts w:ascii="Times New Roman" w:hAnsi="Times New Roman" w:cs="Times New Roman"/>
        </w:rPr>
      </w:pPr>
      <w:r w:rsidRPr="000A5C70">
        <w:rPr>
          <w:rFonts w:ascii="Times New Roman" w:hAnsi="Times New Roman" w:cs="Times New Roman"/>
          <w:b/>
          <w:bCs/>
        </w:rPr>
        <w:t>HRS</w:t>
      </w:r>
      <w:r>
        <w:rPr>
          <w:rFonts w:ascii="Times New Roman" w:hAnsi="Times New Roman" w:cs="Times New Roman"/>
        </w:rPr>
        <w:t xml:space="preserve">. </w:t>
      </w:r>
      <w:r w:rsidRPr="0021109E">
        <w:rPr>
          <w:rFonts w:ascii="Times New Roman" w:hAnsi="Times New Roman" w:cs="Times New Roman"/>
        </w:rPr>
        <w:t xml:space="preserve">This </w:t>
      </w:r>
      <w:r>
        <w:rPr>
          <w:rFonts w:ascii="Times New Roman" w:hAnsi="Times New Roman" w:cs="Times New Roman"/>
        </w:rPr>
        <w:t>study</w:t>
      </w:r>
      <w:r w:rsidRPr="0021109E">
        <w:rPr>
          <w:rFonts w:ascii="Times New Roman" w:hAnsi="Times New Roman" w:cs="Times New Roman"/>
        </w:rPr>
        <w:t xml:space="preserve"> uses the Health and Retirement Study (HRS</w:t>
      </w:r>
      <w:r w:rsidR="00C16C72">
        <w:rPr>
          <w:rFonts w:ascii="Times New Roman" w:hAnsi="Times New Roman" w:cs="Times New Roman"/>
        </w:rPr>
        <w:t xml:space="preserve">; </w:t>
      </w:r>
      <w:proofErr w:type="spellStart"/>
      <w:r w:rsidR="00C16C72">
        <w:rPr>
          <w:rFonts w:ascii="Times New Roman" w:hAnsi="Times New Roman" w:cs="Times New Roman"/>
        </w:rPr>
        <w:t>Juster</w:t>
      </w:r>
      <w:proofErr w:type="spellEnd"/>
      <w:r w:rsidR="00C16C72">
        <w:rPr>
          <w:rFonts w:ascii="Times New Roman" w:hAnsi="Times New Roman" w:cs="Times New Roman"/>
        </w:rPr>
        <w:t xml:space="preserve"> &amp; </w:t>
      </w:r>
      <w:proofErr w:type="spellStart"/>
      <w:r w:rsidR="00C16C72">
        <w:rPr>
          <w:rFonts w:ascii="Times New Roman" w:hAnsi="Times New Roman" w:cs="Times New Roman"/>
        </w:rPr>
        <w:t>Suzman</w:t>
      </w:r>
      <w:proofErr w:type="spellEnd"/>
      <w:r w:rsidR="00C16C72">
        <w:rPr>
          <w:rFonts w:ascii="Times New Roman" w:hAnsi="Times New Roman" w:cs="Times New Roman"/>
        </w:rPr>
        <w:t>, 1995</w:t>
      </w:r>
      <w:r w:rsidRPr="0021109E">
        <w:rPr>
          <w:rFonts w:ascii="Times New Roman" w:hAnsi="Times New Roman" w:cs="Times New Roman"/>
        </w:rPr>
        <w:t xml:space="preserve">) data. The HRS is an ongoing longitudinal study of households in the United States. These data are available at https://hrs.isr.umich.edu by creating a free account. </w:t>
      </w:r>
    </w:p>
    <w:p w14:paraId="4BBB8D39" w14:textId="77777777" w:rsidR="00365CA8" w:rsidRPr="0021109E" w:rsidRDefault="00365CA8" w:rsidP="00365CA8">
      <w:pPr>
        <w:spacing w:line="480" w:lineRule="auto"/>
        <w:ind w:firstLine="720"/>
        <w:rPr>
          <w:rFonts w:ascii="Times New Roman" w:hAnsi="Times New Roman" w:cs="Times New Roman"/>
        </w:rPr>
      </w:pPr>
      <w:r w:rsidRPr="0021109E">
        <w:rPr>
          <w:rFonts w:ascii="Times New Roman" w:hAnsi="Times New Roman" w:cs="Times New Roman"/>
        </w:rPr>
        <w:lastRenderedPageBreak/>
        <w:t>Participants were recruited from more than 35,000 individuals from the financial households of individuals born between 1931 and 1941 in the US. Data have been collected biannually since 1992. The latest data release includes data up to 2016. On average, 10,000 individuals are sampled each wave More information on the HRS can be found at https://hrs.isr.umich.edu/documentation/survey-design, but, in short, the HRS is a nationally representative sample of adults over 50 in the US. It is critical to note that the HRS samples households of the original cohort and follows individuals and their spouses or partners until their death.</w:t>
      </w:r>
    </w:p>
    <w:p w14:paraId="7525AA22" w14:textId="77777777" w:rsidR="00365CA8" w:rsidRDefault="00365CA8" w:rsidP="00365CA8">
      <w:pPr>
        <w:spacing w:line="480" w:lineRule="auto"/>
        <w:ind w:firstLine="720"/>
        <w:rPr>
          <w:rFonts w:ascii="Times New Roman" w:hAnsi="Times New Roman" w:cs="Times New Roman"/>
        </w:rPr>
      </w:pPr>
      <w:r w:rsidRPr="0021109E">
        <w:rPr>
          <w:rFonts w:ascii="Times New Roman" w:hAnsi="Times New Roman" w:cs="Times New Roman"/>
        </w:rPr>
        <w:t xml:space="preserve">Sample size varies by year, ranging from approximately 7,500 (2014) to 15,500 (1992). (https://hrs.isr.umich.edu/sites/default/files/biblio/ResponseRates_2017.pdf). This provides 99% power to detect a zero-order correlation effect size of ~.04, two-tailed at alpha .05.  </w:t>
      </w:r>
    </w:p>
    <w:p w14:paraId="17ABF868" w14:textId="132FEA6D" w:rsidR="00365CA8" w:rsidRDefault="00365CA8" w:rsidP="00365CA8">
      <w:pPr>
        <w:spacing w:line="480" w:lineRule="auto"/>
        <w:ind w:firstLine="720"/>
        <w:rPr>
          <w:rFonts w:ascii="Times New Roman" w:hAnsi="Times New Roman" w:cs="Times New Roman"/>
        </w:rPr>
      </w:pPr>
      <w:r w:rsidRPr="000A5C70">
        <w:rPr>
          <w:rFonts w:ascii="Times New Roman" w:hAnsi="Times New Roman" w:cs="Times New Roman"/>
          <w:b/>
          <w:bCs/>
        </w:rPr>
        <w:t>LISS</w:t>
      </w:r>
      <w:r>
        <w:rPr>
          <w:rFonts w:ascii="Times New Roman" w:hAnsi="Times New Roman" w:cs="Times New Roman"/>
        </w:rPr>
        <w:t>. The Longitudinal Studies for the Social sciences (LISS</w:t>
      </w:r>
      <w:r w:rsidR="00C16C72">
        <w:rPr>
          <w:rFonts w:ascii="Times New Roman" w:hAnsi="Times New Roman" w:cs="Times New Roman"/>
        </w:rPr>
        <w:t xml:space="preserve">; </w:t>
      </w:r>
      <w:proofErr w:type="spellStart"/>
      <w:r w:rsidR="00C16C72" w:rsidRPr="00C16C72">
        <w:rPr>
          <w:rFonts w:ascii="Times New Roman" w:hAnsi="Times New Roman" w:cs="Times New Roman"/>
        </w:rPr>
        <w:t>Scherpenzeel</w:t>
      </w:r>
      <w:proofErr w:type="spellEnd"/>
      <w:r w:rsidR="00C16C72" w:rsidRPr="00C16C72">
        <w:rPr>
          <w:rFonts w:ascii="Times New Roman" w:hAnsi="Times New Roman" w:cs="Times New Roman"/>
        </w:rPr>
        <w:t xml:space="preserve">, Das, Ester, &amp; </w:t>
      </w:r>
      <w:proofErr w:type="spellStart"/>
      <w:r w:rsidR="00C16C72" w:rsidRPr="00C16C72">
        <w:rPr>
          <w:rFonts w:ascii="Times New Roman" w:hAnsi="Times New Roman" w:cs="Times New Roman"/>
        </w:rPr>
        <w:t>Kaczmirek</w:t>
      </w:r>
      <w:proofErr w:type="spellEnd"/>
      <w:r w:rsidR="00C16C72" w:rsidRPr="00C16C72">
        <w:rPr>
          <w:rFonts w:ascii="Times New Roman" w:hAnsi="Times New Roman" w:cs="Times New Roman"/>
        </w:rPr>
        <w:t>, 2010</w:t>
      </w:r>
      <w:r>
        <w:rPr>
          <w:rFonts w:ascii="Times New Roman" w:hAnsi="Times New Roman" w:cs="Times New Roman"/>
        </w:rPr>
        <w:t xml:space="preserve">) is an ongoing longitudinal study of households in the Netherlands. These data are online, through application, from </w:t>
      </w:r>
      <w:r w:rsidRPr="00C12A72">
        <w:rPr>
          <w:rFonts w:ascii="Times New Roman" w:hAnsi="Times New Roman" w:cs="Times New Roman"/>
        </w:rPr>
        <w:t>https://statements.centerdata.nl/liss-panel-data-statement</w:t>
      </w:r>
      <w:r>
        <w:rPr>
          <w:rFonts w:ascii="Times New Roman" w:hAnsi="Times New Roman" w:cs="Times New Roman"/>
        </w:rPr>
        <w:t xml:space="preserve">. </w:t>
      </w:r>
    </w:p>
    <w:p w14:paraId="3B657377" w14:textId="77777777"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 xml:space="preserve">Participants were approximately 8,000 Dutch-speaking individuals permanently residing in the Netherlands from 5,000 households. Data have been collected annually since 2007. The latest data release includes 11 waves of data from 2008 to 2018. More documentation </w:t>
      </w:r>
      <w:proofErr w:type="gramStart"/>
      <w:r>
        <w:rPr>
          <w:rFonts w:ascii="Times New Roman" w:hAnsi="Times New Roman" w:cs="Times New Roman"/>
        </w:rPr>
        <w:t>are</w:t>
      </w:r>
      <w:proofErr w:type="gramEnd"/>
      <w:r>
        <w:rPr>
          <w:rFonts w:ascii="Times New Roman" w:hAnsi="Times New Roman" w:cs="Times New Roman"/>
        </w:rPr>
        <w:t xml:space="preserve"> available at </w:t>
      </w:r>
      <w:r w:rsidRPr="002069FF">
        <w:rPr>
          <w:rFonts w:ascii="Times New Roman" w:hAnsi="Times New Roman" w:cs="Times New Roman"/>
        </w:rPr>
        <w:t>https://www.dataarchive.lissdata.nl/study_units/view/1</w:t>
      </w:r>
      <w:r>
        <w:rPr>
          <w:rFonts w:ascii="Times New Roman" w:hAnsi="Times New Roman" w:cs="Times New Roman"/>
        </w:rPr>
        <w:t>.</w:t>
      </w:r>
    </w:p>
    <w:p w14:paraId="3E0B7339" w14:textId="78B83580" w:rsidR="00365CA8" w:rsidRDefault="00365CA8" w:rsidP="00365CA8">
      <w:pPr>
        <w:spacing w:line="480" w:lineRule="auto"/>
        <w:ind w:firstLine="720"/>
        <w:rPr>
          <w:rFonts w:ascii="Times New Roman" w:hAnsi="Times New Roman" w:cs="Times New Roman"/>
        </w:rPr>
      </w:pPr>
      <w:r>
        <w:rPr>
          <w:rFonts w:ascii="Times New Roman" w:hAnsi="Times New Roman" w:cs="Times New Roman"/>
        </w:rPr>
        <w:t xml:space="preserve">Sample sizes vary by year, ranging from </w:t>
      </w:r>
      <w:r w:rsidR="00A04FDE" w:rsidRPr="00A04FDE">
        <w:rPr>
          <w:rFonts w:ascii="Times New Roman" w:hAnsi="Times New Roman" w:cs="Times New Roman"/>
        </w:rPr>
        <w:t xml:space="preserve">5,021 </w:t>
      </w:r>
      <w:r>
        <w:rPr>
          <w:rFonts w:ascii="Times New Roman" w:hAnsi="Times New Roman" w:cs="Times New Roman"/>
        </w:rPr>
        <w:t>(20</w:t>
      </w:r>
      <w:r w:rsidR="00A04FDE">
        <w:rPr>
          <w:rFonts w:ascii="Times New Roman" w:hAnsi="Times New Roman" w:cs="Times New Roman"/>
        </w:rPr>
        <w:t>18</w:t>
      </w:r>
      <w:r>
        <w:rPr>
          <w:rFonts w:ascii="Times New Roman" w:hAnsi="Times New Roman" w:cs="Times New Roman"/>
        </w:rPr>
        <w:t xml:space="preserve">) to </w:t>
      </w:r>
      <w:r w:rsidR="00A04FDE" w:rsidRPr="00A04FDE">
        <w:rPr>
          <w:rFonts w:ascii="Times New Roman" w:hAnsi="Times New Roman" w:cs="Times New Roman"/>
        </w:rPr>
        <w:t xml:space="preserve">6808 </w:t>
      </w:r>
      <w:r>
        <w:rPr>
          <w:rFonts w:ascii="Times New Roman" w:hAnsi="Times New Roman" w:cs="Times New Roman"/>
        </w:rPr>
        <w:t>(20</w:t>
      </w:r>
      <w:r w:rsidR="00A04FDE">
        <w:rPr>
          <w:rFonts w:ascii="Times New Roman" w:hAnsi="Times New Roman" w:cs="Times New Roman"/>
        </w:rPr>
        <w:t>08</w:t>
      </w:r>
      <w:r>
        <w:rPr>
          <w:rFonts w:ascii="Times New Roman" w:hAnsi="Times New Roman" w:cs="Times New Roman"/>
        </w:rPr>
        <w:t>). This provides 99% power to detect a correlation effect size of ~.04, two-tailed at alpha .05.</w:t>
      </w:r>
    </w:p>
    <w:p w14:paraId="11D4EE0F" w14:textId="1E351314" w:rsidR="00650C6E" w:rsidRDefault="00650C6E" w:rsidP="00650C6E">
      <w:pPr>
        <w:spacing w:line="480" w:lineRule="auto"/>
        <w:ind w:firstLine="720"/>
        <w:rPr>
          <w:rFonts w:ascii="Times New Roman" w:hAnsi="Times New Roman" w:cs="Times New Roman"/>
        </w:rPr>
      </w:pPr>
      <w:r w:rsidRPr="000A5C70">
        <w:rPr>
          <w:rFonts w:ascii="Times New Roman" w:hAnsi="Times New Roman" w:cs="Times New Roman"/>
          <w:b/>
          <w:bCs/>
        </w:rPr>
        <w:lastRenderedPageBreak/>
        <w:t>MIDUS</w:t>
      </w:r>
      <w:r>
        <w:rPr>
          <w:rFonts w:ascii="Times New Roman" w:hAnsi="Times New Roman" w:cs="Times New Roman"/>
        </w:rPr>
        <w:t>. The Midlife in the United States (MIDUS</w:t>
      </w:r>
      <w:r w:rsidR="00C16C72">
        <w:rPr>
          <w:rFonts w:ascii="Times New Roman" w:hAnsi="Times New Roman" w:cs="Times New Roman"/>
        </w:rPr>
        <w:t xml:space="preserve">; Brim, </w:t>
      </w:r>
      <w:proofErr w:type="spellStart"/>
      <w:r w:rsidR="00C16C72">
        <w:rPr>
          <w:rFonts w:ascii="Times New Roman" w:hAnsi="Times New Roman" w:cs="Times New Roman"/>
        </w:rPr>
        <w:t>Ryff</w:t>
      </w:r>
      <w:proofErr w:type="spellEnd"/>
      <w:r w:rsidR="00C16C72">
        <w:rPr>
          <w:rFonts w:ascii="Times New Roman" w:hAnsi="Times New Roman" w:cs="Times New Roman"/>
        </w:rPr>
        <w:t xml:space="preserve">, &amp; Kessler, 2004; </w:t>
      </w:r>
      <w:proofErr w:type="spellStart"/>
      <w:r w:rsidR="00C16C72">
        <w:rPr>
          <w:rFonts w:ascii="Times New Roman" w:hAnsi="Times New Roman" w:cs="Times New Roman"/>
        </w:rPr>
        <w:t>Ryff</w:t>
      </w:r>
      <w:proofErr w:type="spellEnd"/>
      <w:r w:rsidR="00C16C72">
        <w:rPr>
          <w:rFonts w:ascii="Times New Roman" w:hAnsi="Times New Roman" w:cs="Times New Roman"/>
        </w:rPr>
        <w:t xml:space="preserve"> et al., 20</w:t>
      </w:r>
      <w:r w:rsidR="00913BA3">
        <w:rPr>
          <w:rFonts w:ascii="Times New Roman" w:hAnsi="Times New Roman" w:cs="Times New Roman"/>
        </w:rPr>
        <w:t>12, 2016</w:t>
      </w:r>
      <w:r>
        <w:rPr>
          <w:rFonts w:ascii="Times New Roman" w:hAnsi="Times New Roman" w:cs="Times New Roman"/>
        </w:rPr>
        <w:t xml:space="preserve">) study is an ongoing longitudinal study of adults in the United States. </w:t>
      </w:r>
      <w:r w:rsidR="00613E1D">
        <w:rPr>
          <w:rFonts w:ascii="Times New Roman" w:hAnsi="Times New Roman" w:cs="Times New Roman"/>
        </w:rPr>
        <w:t xml:space="preserve">These data are available at </w:t>
      </w:r>
      <w:r w:rsidR="00613E1D" w:rsidRPr="00613E1D">
        <w:rPr>
          <w:rFonts w:ascii="Times New Roman" w:hAnsi="Times New Roman" w:cs="Times New Roman"/>
        </w:rPr>
        <w:t>http://www.icpsr.umich.edu</w:t>
      </w:r>
      <w:r w:rsidR="00613E1D">
        <w:rPr>
          <w:rFonts w:ascii="Times New Roman" w:hAnsi="Times New Roman" w:cs="Times New Roman"/>
        </w:rPr>
        <w:t xml:space="preserve"> by making a free account.</w:t>
      </w:r>
    </w:p>
    <w:p w14:paraId="2C4F0B36" w14:textId="69DAC289" w:rsidR="00613E1D" w:rsidRDefault="00613E1D" w:rsidP="00650C6E">
      <w:pPr>
        <w:spacing w:line="480" w:lineRule="auto"/>
        <w:ind w:firstLine="720"/>
        <w:rPr>
          <w:rFonts w:ascii="Times New Roman" w:hAnsi="Times New Roman" w:cs="Times New Roman"/>
        </w:rPr>
      </w:pPr>
      <w:r>
        <w:rPr>
          <w:rFonts w:ascii="Times New Roman" w:hAnsi="Times New Roman" w:cs="Times New Roman"/>
        </w:rPr>
        <w:t>Participants included more than 10,000 individuals aged 25 or older from the United States. The present study uses data from MIDUS I</w:t>
      </w:r>
      <w:r w:rsidR="00815B6D">
        <w:rPr>
          <w:rFonts w:ascii="Times New Roman" w:hAnsi="Times New Roman" w:cs="Times New Roman"/>
        </w:rPr>
        <w:t xml:space="preserve">, </w:t>
      </w:r>
      <w:r>
        <w:rPr>
          <w:rFonts w:ascii="Times New Roman" w:hAnsi="Times New Roman" w:cs="Times New Roman"/>
        </w:rPr>
        <w:t>II</w:t>
      </w:r>
      <w:r w:rsidR="00815B6D">
        <w:rPr>
          <w:rFonts w:ascii="Times New Roman" w:hAnsi="Times New Roman" w:cs="Times New Roman"/>
        </w:rPr>
        <w:t>, and III</w:t>
      </w:r>
      <w:r>
        <w:rPr>
          <w:rFonts w:ascii="Times New Roman" w:hAnsi="Times New Roman" w:cs="Times New Roman"/>
        </w:rPr>
        <w:t xml:space="preserve">. MIDUS I </w:t>
      </w:r>
      <w:r w:rsidR="00815B6D">
        <w:rPr>
          <w:rFonts w:ascii="Times New Roman" w:hAnsi="Times New Roman" w:cs="Times New Roman"/>
        </w:rPr>
        <w:t xml:space="preserve">was collected in </w:t>
      </w:r>
      <w:r>
        <w:rPr>
          <w:rFonts w:ascii="Times New Roman" w:hAnsi="Times New Roman" w:cs="Times New Roman"/>
        </w:rPr>
        <w:t>1995</w:t>
      </w:r>
      <w:r w:rsidR="00815B6D">
        <w:rPr>
          <w:rFonts w:ascii="Times New Roman" w:hAnsi="Times New Roman" w:cs="Times New Roman"/>
        </w:rPr>
        <w:t xml:space="preserve">-1996. </w:t>
      </w:r>
      <w:r>
        <w:rPr>
          <w:rFonts w:ascii="Times New Roman" w:hAnsi="Times New Roman" w:cs="Times New Roman"/>
        </w:rPr>
        <w:t xml:space="preserve">MIDUS II </w:t>
      </w:r>
      <w:r w:rsidR="00815B6D">
        <w:rPr>
          <w:rFonts w:ascii="Times New Roman" w:hAnsi="Times New Roman" w:cs="Times New Roman"/>
        </w:rPr>
        <w:t xml:space="preserve">was the follow-up to MIDUS I and was collected from 2004-2006. MIDUS III was an additional follow-up conducted from 2013-2014. </w:t>
      </w:r>
      <w:r w:rsidR="001647AD">
        <w:rPr>
          <w:rFonts w:ascii="Times New Roman" w:hAnsi="Times New Roman" w:cs="Times New Roman"/>
        </w:rPr>
        <w:t xml:space="preserve">More information can be found at </w:t>
      </w:r>
      <w:r w:rsidR="001647AD" w:rsidRPr="001647AD">
        <w:rPr>
          <w:rFonts w:ascii="Times New Roman" w:hAnsi="Times New Roman" w:cs="Times New Roman"/>
        </w:rPr>
        <w:t>http://midus.wisc.edu/findings/Understanding_Data_Collection_in_MIDUS.pdf</w:t>
      </w:r>
      <w:r w:rsidR="001647AD">
        <w:rPr>
          <w:rFonts w:ascii="Times New Roman" w:hAnsi="Times New Roman" w:cs="Times New Roman"/>
        </w:rPr>
        <w:t>.</w:t>
      </w:r>
    </w:p>
    <w:p w14:paraId="0917BE64" w14:textId="72C2B86A" w:rsidR="00B2469D" w:rsidRDefault="00B2469D" w:rsidP="00650C6E">
      <w:pPr>
        <w:spacing w:line="480" w:lineRule="auto"/>
        <w:ind w:firstLine="720"/>
        <w:rPr>
          <w:rFonts w:ascii="Times New Roman" w:hAnsi="Times New Roman" w:cs="Times New Roman"/>
        </w:rPr>
      </w:pPr>
      <w:r>
        <w:rPr>
          <w:rFonts w:ascii="Times New Roman" w:hAnsi="Times New Roman" w:cs="Times New Roman"/>
        </w:rPr>
        <w:t xml:space="preserve">Sample size varies by </w:t>
      </w:r>
      <w:r w:rsidR="00815B6D">
        <w:rPr>
          <w:rFonts w:ascii="Times New Roman" w:hAnsi="Times New Roman" w:cs="Times New Roman"/>
        </w:rPr>
        <w:t>wave</w:t>
      </w:r>
      <w:r>
        <w:rPr>
          <w:rFonts w:ascii="Times New Roman" w:hAnsi="Times New Roman" w:cs="Times New Roman"/>
        </w:rPr>
        <w:t xml:space="preserve">, </w:t>
      </w:r>
      <w:r w:rsidR="00815B6D">
        <w:rPr>
          <w:rFonts w:ascii="Times New Roman" w:hAnsi="Times New Roman" w:cs="Times New Roman"/>
        </w:rPr>
        <w:t>with</w:t>
      </w:r>
      <w:r>
        <w:rPr>
          <w:rFonts w:ascii="Times New Roman" w:hAnsi="Times New Roman" w:cs="Times New Roman"/>
        </w:rPr>
        <w:t xml:space="preserve"> </w:t>
      </w:r>
      <w:r w:rsidR="00815B6D">
        <w:rPr>
          <w:rFonts w:ascii="Times New Roman" w:hAnsi="Times New Roman" w:cs="Times New Roman"/>
        </w:rPr>
        <w:t>7</w:t>
      </w:r>
      <w:r w:rsidR="002A446B">
        <w:rPr>
          <w:rFonts w:ascii="Times New Roman" w:hAnsi="Times New Roman" w:cs="Times New Roman"/>
        </w:rPr>
        <w:t>,</w:t>
      </w:r>
      <w:r w:rsidR="00815B6D">
        <w:rPr>
          <w:rFonts w:ascii="Times New Roman" w:hAnsi="Times New Roman" w:cs="Times New Roman"/>
        </w:rPr>
        <w:t>108</w:t>
      </w:r>
      <w:r>
        <w:rPr>
          <w:rFonts w:ascii="Times New Roman" w:hAnsi="Times New Roman" w:cs="Times New Roman"/>
        </w:rPr>
        <w:t xml:space="preserve"> (</w:t>
      </w:r>
      <w:r w:rsidR="00815B6D">
        <w:rPr>
          <w:rFonts w:ascii="Times New Roman" w:hAnsi="Times New Roman" w:cs="Times New Roman"/>
        </w:rPr>
        <w:t>MIDUS I</w:t>
      </w:r>
      <w:r>
        <w:rPr>
          <w:rFonts w:ascii="Times New Roman" w:hAnsi="Times New Roman" w:cs="Times New Roman"/>
        </w:rPr>
        <w:t>)</w:t>
      </w:r>
      <w:r w:rsidR="00815B6D">
        <w:rPr>
          <w:rFonts w:ascii="Times New Roman" w:hAnsi="Times New Roman" w:cs="Times New Roman"/>
        </w:rPr>
        <w:t>, 4</w:t>
      </w:r>
      <w:r w:rsidR="002A446B">
        <w:rPr>
          <w:rFonts w:ascii="Times New Roman" w:hAnsi="Times New Roman" w:cs="Times New Roman"/>
        </w:rPr>
        <w:t>,</w:t>
      </w:r>
      <w:r w:rsidR="00815B6D">
        <w:rPr>
          <w:rFonts w:ascii="Times New Roman" w:hAnsi="Times New Roman" w:cs="Times New Roman"/>
        </w:rPr>
        <w:t>963 (MIDUS II), 3</w:t>
      </w:r>
      <w:r w:rsidR="002A446B">
        <w:rPr>
          <w:rFonts w:ascii="Times New Roman" w:hAnsi="Times New Roman" w:cs="Times New Roman"/>
        </w:rPr>
        <w:t>,</w:t>
      </w:r>
      <w:r w:rsidR="00815B6D">
        <w:rPr>
          <w:rFonts w:ascii="Times New Roman" w:hAnsi="Times New Roman" w:cs="Times New Roman"/>
        </w:rPr>
        <w:t>294</w:t>
      </w:r>
      <w:r w:rsidR="001647AD">
        <w:rPr>
          <w:rFonts w:ascii="Times New Roman" w:hAnsi="Times New Roman" w:cs="Times New Roman"/>
        </w:rPr>
        <w:t xml:space="preserve"> (MIDUS III)</w:t>
      </w:r>
      <w:r>
        <w:rPr>
          <w:rFonts w:ascii="Times New Roman" w:hAnsi="Times New Roman" w:cs="Times New Roman"/>
        </w:rPr>
        <w:t>. This provides 99% power to detect a zero-order correlation effect size of ~.0</w:t>
      </w:r>
      <w:r w:rsidR="001647AD">
        <w:rPr>
          <w:rFonts w:ascii="Times New Roman" w:hAnsi="Times New Roman" w:cs="Times New Roman"/>
        </w:rPr>
        <w:t>6</w:t>
      </w:r>
      <w:r>
        <w:rPr>
          <w:rFonts w:ascii="Times New Roman" w:hAnsi="Times New Roman" w:cs="Times New Roman"/>
        </w:rPr>
        <w:t>, two-tailed at alpha .05.</w:t>
      </w:r>
    </w:p>
    <w:p w14:paraId="740F89B6" w14:textId="11A9C224" w:rsidR="00365CA8" w:rsidRDefault="00365CA8" w:rsidP="00365CA8">
      <w:pPr>
        <w:spacing w:line="480" w:lineRule="auto"/>
        <w:ind w:firstLine="720"/>
        <w:contextualSpacing/>
        <w:rPr>
          <w:rFonts w:ascii="Times New Roman" w:hAnsi="Times New Roman" w:cs="Times New Roman"/>
        </w:rPr>
      </w:pPr>
      <w:r w:rsidRPr="000A5C70">
        <w:rPr>
          <w:rFonts w:ascii="Times New Roman" w:hAnsi="Times New Roman" w:cs="Times New Roman"/>
          <w:b/>
          <w:bCs/>
        </w:rPr>
        <w:t>NLSY</w:t>
      </w:r>
      <w:r>
        <w:rPr>
          <w:rFonts w:ascii="Times New Roman" w:hAnsi="Times New Roman" w:cs="Times New Roman"/>
        </w:rPr>
        <w:t>. The Children to Young Adults Study (CNLSY</w:t>
      </w:r>
      <w:r w:rsidR="00913BA3">
        <w:rPr>
          <w:rFonts w:ascii="Times New Roman" w:hAnsi="Times New Roman" w:cs="Times New Roman"/>
        </w:rPr>
        <w:t>; Bureau of Labor Statistics, 2017</w:t>
      </w:r>
      <w:r>
        <w:rPr>
          <w:rFonts w:ascii="Times New Roman" w:hAnsi="Times New Roman" w:cs="Times New Roman"/>
        </w:rPr>
        <w:t>) is an offshoot study of the National Longitudinal Study of Youth (NLSY79), which is an ongoing longitudinal, nationally representative study of more than 12,500 individuals in the United States that began in 1979. The CNLSY includes the biological children of the NLSY79 participants and began in 1986. Children (10 years and older) completed separate inventories from children (or “young adults”) aged 15 and above. Mothers of children 10 and below also completed surveys on the children prior to age 10. All participants were interviewed in addition to surveys.</w:t>
      </w:r>
    </w:p>
    <w:p w14:paraId="1322F119" w14:textId="24DF413F" w:rsidR="00365CA8" w:rsidRDefault="00365CA8" w:rsidP="00365CA8">
      <w:pPr>
        <w:spacing w:line="480" w:lineRule="auto"/>
        <w:ind w:firstLine="720"/>
        <w:contextualSpacing/>
        <w:rPr>
          <w:rFonts w:ascii="Times New Roman" w:hAnsi="Times New Roman" w:cs="Times New Roman"/>
        </w:rPr>
      </w:pPr>
      <w:r>
        <w:rPr>
          <w:rFonts w:ascii="Times New Roman" w:hAnsi="Times New Roman" w:cs="Times New Roman"/>
        </w:rPr>
        <w:t xml:space="preserve">Sample sizes vary by year, ranging from approximately </w:t>
      </w:r>
      <w:r w:rsidR="00A4440F">
        <w:rPr>
          <w:rFonts w:ascii="Times New Roman" w:hAnsi="Times New Roman" w:cs="Times New Roman"/>
        </w:rPr>
        <w:t>1,331</w:t>
      </w:r>
      <w:r>
        <w:rPr>
          <w:rFonts w:ascii="Times New Roman" w:hAnsi="Times New Roman" w:cs="Times New Roman"/>
        </w:rPr>
        <w:t xml:space="preserve"> (19</w:t>
      </w:r>
      <w:r w:rsidR="00A4440F">
        <w:rPr>
          <w:rFonts w:ascii="Times New Roman" w:hAnsi="Times New Roman" w:cs="Times New Roman"/>
        </w:rPr>
        <w:t>79</w:t>
      </w:r>
      <w:r>
        <w:rPr>
          <w:rFonts w:ascii="Times New Roman" w:hAnsi="Times New Roman" w:cs="Times New Roman"/>
        </w:rPr>
        <w:t xml:space="preserve">) to </w:t>
      </w:r>
      <w:r w:rsidR="00A4440F">
        <w:rPr>
          <w:rFonts w:ascii="Times New Roman" w:hAnsi="Times New Roman" w:cs="Times New Roman"/>
        </w:rPr>
        <w:t>11,530</w:t>
      </w:r>
      <w:r>
        <w:rPr>
          <w:rFonts w:ascii="Times New Roman" w:hAnsi="Times New Roman" w:cs="Times New Roman"/>
        </w:rPr>
        <w:t xml:space="preserve"> (20</w:t>
      </w:r>
      <w:r w:rsidR="00A4440F">
        <w:rPr>
          <w:rFonts w:ascii="Times New Roman" w:hAnsi="Times New Roman" w:cs="Times New Roman"/>
        </w:rPr>
        <w:t>16</w:t>
      </w:r>
      <w:r>
        <w:rPr>
          <w:rFonts w:ascii="Times New Roman" w:hAnsi="Times New Roman" w:cs="Times New Roman"/>
        </w:rPr>
        <w:t>). This provides 99% power to detect a zero-order correlation effect size of ~.05.</w:t>
      </w:r>
    </w:p>
    <w:p w14:paraId="3E8807CD" w14:textId="23D6E16F" w:rsidR="00365CA8" w:rsidRPr="0021109E" w:rsidRDefault="00365CA8" w:rsidP="00365CA8">
      <w:pPr>
        <w:spacing w:line="480" w:lineRule="auto"/>
        <w:ind w:firstLine="720"/>
        <w:rPr>
          <w:rFonts w:ascii="Times New Roman" w:hAnsi="Times New Roman" w:cs="Times New Roman"/>
        </w:rPr>
      </w:pPr>
      <w:r w:rsidRPr="0021109E">
        <w:rPr>
          <w:rFonts w:ascii="Times New Roman" w:hAnsi="Times New Roman" w:cs="Times New Roman"/>
        </w:rPr>
        <w:t>The present study included data from a subsample of 7</w:t>
      </w:r>
      <w:r w:rsidR="00A4440F">
        <w:rPr>
          <w:rFonts w:ascii="Times New Roman" w:hAnsi="Times New Roman" w:cs="Times New Roman"/>
        </w:rPr>
        <w:t>,</w:t>
      </w:r>
      <w:r w:rsidRPr="0021109E">
        <w:rPr>
          <w:rFonts w:ascii="Times New Roman" w:hAnsi="Times New Roman" w:cs="Times New Roman"/>
        </w:rPr>
        <w:t xml:space="preserve">736 CNLSY participants who had at least one wave of measurement for </w:t>
      </w:r>
      <w:r w:rsidRPr="0021109E">
        <w:rPr>
          <w:rFonts w:ascii="Times New Roman" w:hAnsi="Times New Roman" w:cs="Times New Roman"/>
          <w:i/>
        </w:rPr>
        <w:t>each</w:t>
      </w:r>
      <w:r w:rsidRPr="0021109E">
        <w:rPr>
          <w:rFonts w:ascii="Times New Roman" w:hAnsi="Times New Roman" w:cs="Times New Roman"/>
        </w:rPr>
        <w:t xml:space="preserve"> of the following: matching variables (see </w:t>
      </w:r>
      <w:r w:rsidRPr="0021109E">
        <w:rPr>
          <w:rFonts w:ascii="Times New Roman" w:hAnsi="Times New Roman" w:cs="Times New Roman"/>
        </w:rPr>
        <w:lastRenderedPageBreak/>
        <w:t>Supplementary Materials; partial data allowed), life event / outcome variables (e.g. marriage), and personality variables (e.g. the Big Five).</w:t>
      </w:r>
    </w:p>
    <w:p w14:paraId="78BB2F60" w14:textId="0D1957F0" w:rsidR="00BC7133" w:rsidRDefault="00BC7133" w:rsidP="0021109E">
      <w:pPr>
        <w:spacing w:line="480" w:lineRule="auto"/>
        <w:ind w:firstLine="720"/>
        <w:rPr>
          <w:rFonts w:ascii="Times New Roman" w:hAnsi="Times New Roman" w:cs="Times New Roman"/>
        </w:rPr>
      </w:pPr>
      <w:r w:rsidRPr="00BC7133">
        <w:rPr>
          <w:rFonts w:ascii="Times New Roman" w:hAnsi="Times New Roman" w:cs="Times New Roman"/>
          <w:b/>
          <w:bCs/>
        </w:rPr>
        <w:t>SHP</w:t>
      </w:r>
      <w:r>
        <w:rPr>
          <w:rFonts w:ascii="Times New Roman" w:hAnsi="Times New Roman" w:cs="Times New Roman"/>
        </w:rPr>
        <w:t>. The Swiss Household Panel Study (SHP</w:t>
      </w:r>
      <w:r w:rsidR="00AF0540">
        <w:rPr>
          <w:rFonts w:ascii="Times New Roman" w:hAnsi="Times New Roman" w:cs="Times New Roman"/>
        </w:rPr>
        <w:t xml:space="preserve">; </w:t>
      </w:r>
      <w:proofErr w:type="spellStart"/>
      <w:r w:rsidR="00AF0540">
        <w:rPr>
          <w:rFonts w:ascii="Times New Roman" w:hAnsi="Times New Roman" w:cs="Times New Roman"/>
        </w:rPr>
        <w:t>Voorpostel</w:t>
      </w:r>
      <w:proofErr w:type="spellEnd"/>
      <w:r w:rsidR="00AF0540">
        <w:rPr>
          <w:rFonts w:ascii="Times New Roman" w:hAnsi="Times New Roman" w:cs="Times New Roman"/>
        </w:rPr>
        <w:t xml:space="preserve"> et al., 2016</w:t>
      </w:r>
      <w:r>
        <w:rPr>
          <w:rFonts w:ascii="Times New Roman" w:hAnsi="Times New Roman" w:cs="Times New Roman"/>
        </w:rPr>
        <w:t>)</w:t>
      </w:r>
      <w:r w:rsidR="00456B28">
        <w:rPr>
          <w:rFonts w:ascii="Times New Roman" w:hAnsi="Times New Roman" w:cs="Times New Roman"/>
        </w:rPr>
        <w:t xml:space="preserve"> “Living in Switzerland” is an ongoing longitudinal study of households in Switzerland. These data are available online, through application from </w:t>
      </w:r>
      <w:r w:rsidR="00BC6833" w:rsidRPr="00BC6833">
        <w:rPr>
          <w:rFonts w:ascii="Times New Roman" w:hAnsi="Times New Roman" w:cs="Times New Roman"/>
        </w:rPr>
        <w:t>https://forsbase.unil.ch/project/study-public-overview/15632/0/</w:t>
      </w:r>
      <w:r w:rsidR="00456B28">
        <w:rPr>
          <w:rFonts w:ascii="Times New Roman" w:hAnsi="Times New Roman" w:cs="Times New Roman"/>
        </w:rPr>
        <w:t>.</w:t>
      </w:r>
    </w:p>
    <w:p w14:paraId="6387C178" w14:textId="122A67D3" w:rsidR="00456B28" w:rsidRDefault="00456B28" w:rsidP="0021109E">
      <w:pPr>
        <w:spacing w:line="480" w:lineRule="auto"/>
        <w:ind w:firstLine="720"/>
        <w:rPr>
          <w:rFonts w:ascii="Times New Roman" w:hAnsi="Times New Roman" w:cs="Times New Roman"/>
        </w:rPr>
      </w:pPr>
      <w:r>
        <w:rPr>
          <w:rFonts w:ascii="Times New Roman" w:hAnsi="Times New Roman" w:cs="Times New Roman"/>
        </w:rPr>
        <w:t xml:space="preserve">Participants were recruited from more than 10,000 individuals from the households whose members represent the non-institutional resident population of Switzerland. Data have been collected annually since 1999. The latest data release includes </w:t>
      </w:r>
      <w:r w:rsidR="00650C6E">
        <w:rPr>
          <w:rFonts w:ascii="Times New Roman" w:hAnsi="Times New Roman" w:cs="Times New Roman"/>
        </w:rPr>
        <w:t>data up to 2018. On average, about 5,000 individuals are sampled at each wave. More documentation can be found at LINK, but, in short, the SHP is a nationally representative sample of Swiss citizens.</w:t>
      </w:r>
    </w:p>
    <w:p w14:paraId="201F0184" w14:textId="512B2CB0" w:rsidR="00456B28" w:rsidRPr="00BC7133" w:rsidRDefault="00456B28" w:rsidP="0021109E">
      <w:pPr>
        <w:spacing w:line="480" w:lineRule="auto"/>
        <w:ind w:firstLine="720"/>
        <w:rPr>
          <w:rFonts w:ascii="Times New Roman" w:hAnsi="Times New Roman" w:cs="Times New Roman"/>
        </w:rPr>
      </w:pPr>
      <w:r>
        <w:rPr>
          <w:rFonts w:ascii="Times New Roman" w:hAnsi="Times New Roman" w:cs="Times New Roman"/>
        </w:rPr>
        <w:t>Sample sizes vary by year, ranging from 5,220 (2003) to 13,295 (2013). This provides  99% power to detect a zero-order correlation effect size of ~.06, two tailed at alpha .05.</w:t>
      </w:r>
    </w:p>
    <w:p w14:paraId="09A3223F" w14:textId="5BB74034" w:rsidR="00681049" w:rsidRDefault="000A5C70" w:rsidP="00650C6E">
      <w:pPr>
        <w:spacing w:line="480" w:lineRule="auto"/>
        <w:ind w:firstLine="720"/>
        <w:rPr>
          <w:rFonts w:ascii="Times New Roman" w:hAnsi="Times New Roman" w:cs="Times New Roman"/>
        </w:rPr>
      </w:pPr>
      <w:r w:rsidRPr="000A5C70">
        <w:rPr>
          <w:rFonts w:ascii="Times New Roman" w:hAnsi="Times New Roman" w:cs="Times New Roman"/>
          <w:b/>
          <w:bCs/>
        </w:rPr>
        <w:t>WLS</w:t>
      </w:r>
      <w:r>
        <w:rPr>
          <w:rFonts w:ascii="Times New Roman" w:hAnsi="Times New Roman" w:cs="Times New Roman"/>
        </w:rPr>
        <w:t>.</w:t>
      </w:r>
      <w:r w:rsidR="0021109E">
        <w:rPr>
          <w:rFonts w:ascii="Times New Roman" w:hAnsi="Times New Roman" w:cs="Times New Roman"/>
        </w:rPr>
        <w:t xml:space="preserve"> </w:t>
      </w:r>
      <w:r w:rsidR="00681049">
        <w:rPr>
          <w:rFonts w:ascii="Times New Roman" w:hAnsi="Times New Roman" w:cs="Times New Roman"/>
        </w:rPr>
        <w:t xml:space="preserve">The Wisconsin </w:t>
      </w:r>
      <w:r w:rsidR="00131337">
        <w:rPr>
          <w:rFonts w:ascii="Times New Roman" w:hAnsi="Times New Roman" w:cs="Times New Roman"/>
        </w:rPr>
        <w:t>L</w:t>
      </w:r>
      <w:r w:rsidR="00681049">
        <w:rPr>
          <w:rFonts w:ascii="Times New Roman" w:hAnsi="Times New Roman" w:cs="Times New Roman"/>
        </w:rPr>
        <w:t xml:space="preserve">ongitudinal </w:t>
      </w:r>
      <w:r w:rsidR="00131337">
        <w:rPr>
          <w:rFonts w:ascii="Times New Roman" w:hAnsi="Times New Roman" w:cs="Times New Roman"/>
        </w:rPr>
        <w:t>S</w:t>
      </w:r>
      <w:r w:rsidR="00681049">
        <w:rPr>
          <w:rFonts w:ascii="Times New Roman" w:hAnsi="Times New Roman" w:cs="Times New Roman"/>
        </w:rPr>
        <w:t xml:space="preserve">tudy </w:t>
      </w:r>
      <w:r w:rsidR="00131337">
        <w:rPr>
          <w:rFonts w:ascii="Times New Roman" w:hAnsi="Times New Roman" w:cs="Times New Roman"/>
        </w:rPr>
        <w:t xml:space="preserve">(WLS) </w:t>
      </w:r>
      <w:r w:rsidR="00681049">
        <w:rPr>
          <w:rFonts w:ascii="Times New Roman" w:hAnsi="Times New Roman" w:cs="Times New Roman"/>
        </w:rPr>
        <w:t>is an ongoing longitudinal study of individuals who graduated from Wisconsin high schools in 1957 and were born between 1937 and 1940</w:t>
      </w:r>
      <w:r w:rsidR="00131337">
        <w:rPr>
          <w:rFonts w:ascii="Times New Roman" w:hAnsi="Times New Roman" w:cs="Times New Roman"/>
        </w:rPr>
        <w:t xml:space="preserve"> as well as </w:t>
      </w:r>
      <w:r w:rsidR="00317BCF">
        <w:rPr>
          <w:rFonts w:ascii="Times New Roman" w:hAnsi="Times New Roman" w:cs="Times New Roman"/>
        </w:rPr>
        <w:t>their siblings</w:t>
      </w:r>
      <w:r w:rsidR="00681049">
        <w:rPr>
          <w:rFonts w:ascii="Times New Roman" w:hAnsi="Times New Roman" w:cs="Times New Roman"/>
        </w:rPr>
        <w:t xml:space="preserve">. </w:t>
      </w:r>
    </w:p>
    <w:p w14:paraId="38009FC5" w14:textId="29801C4A" w:rsidR="00650C6E" w:rsidRDefault="00317BCF" w:rsidP="00650C6E">
      <w:pPr>
        <w:spacing w:line="480" w:lineRule="auto"/>
        <w:ind w:firstLine="720"/>
        <w:rPr>
          <w:rFonts w:ascii="Times New Roman" w:hAnsi="Times New Roman" w:cs="Times New Roman"/>
        </w:rPr>
      </w:pPr>
      <w:r>
        <w:rPr>
          <w:rFonts w:ascii="Times New Roman" w:hAnsi="Times New Roman" w:cs="Times New Roman"/>
        </w:rPr>
        <w:t xml:space="preserve">Graduates </w:t>
      </w:r>
      <w:r w:rsidR="00681049">
        <w:rPr>
          <w:rFonts w:ascii="Times New Roman" w:hAnsi="Times New Roman" w:cs="Times New Roman"/>
        </w:rPr>
        <w:t>were</w:t>
      </w:r>
      <w:r>
        <w:rPr>
          <w:rFonts w:ascii="Times New Roman" w:hAnsi="Times New Roman" w:cs="Times New Roman"/>
        </w:rPr>
        <w:t xml:space="preserve"> randomly</w:t>
      </w:r>
      <w:r w:rsidR="00681049">
        <w:rPr>
          <w:rFonts w:ascii="Times New Roman" w:hAnsi="Times New Roman" w:cs="Times New Roman"/>
        </w:rPr>
        <w:t xml:space="preserve"> recruited from Wisconsin high schools </w:t>
      </w:r>
      <w:r>
        <w:rPr>
          <w:rFonts w:ascii="Times New Roman" w:hAnsi="Times New Roman" w:cs="Times New Roman"/>
        </w:rPr>
        <w:t xml:space="preserve">in 1957 </w:t>
      </w:r>
      <w:r w:rsidR="00681049">
        <w:rPr>
          <w:rFonts w:ascii="Times New Roman" w:hAnsi="Times New Roman" w:cs="Times New Roman"/>
        </w:rPr>
        <w:t>and born between 1937 and 1940.</w:t>
      </w:r>
      <w:r>
        <w:rPr>
          <w:rFonts w:ascii="Times New Roman" w:hAnsi="Times New Roman" w:cs="Times New Roman"/>
        </w:rPr>
        <w:t xml:space="preserve"> In 1977, at least one sibling of the original graduates from 2,100 families were also invited to participate in the study. </w:t>
      </w:r>
      <w:r w:rsidR="002B52C5">
        <w:rPr>
          <w:rFonts w:ascii="Times New Roman" w:hAnsi="Times New Roman" w:cs="Times New Roman"/>
        </w:rPr>
        <w:t>As such, the study is representative of older, white Americans who have at least a high school education.</w:t>
      </w:r>
      <w:r w:rsidR="00131337">
        <w:rPr>
          <w:rFonts w:ascii="Times New Roman" w:hAnsi="Times New Roman" w:cs="Times New Roman"/>
        </w:rPr>
        <w:t xml:space="preserve"> </w:t>
      </w:r>
      <w:r>
        <w:rPr>
          <w:rFonts w:ascii="Times New Roman" w:hAnsi="Times New Roman" w:cs="Times New Roman"/>
        </w:rPr>
        <w:t xml:space="preserve">Graduate </w:t>
      </w:r>
      <w:r w:rsidR="00131337">
        <w:rPr>
          <w:rFonts w:ascii="Times New Roman" w:hAnsi="Times New Roman" w:cs="Times New Roman"/>
        </w:rPr>
        <w:t xml:space="preserve">data </w:t>
      </w:r>
      <w:r>
        <w:rPr>
          <w:rFonts w:ascii="Times New Roman" w:hAnsi="Times New Roman" w:cs="Times New Roman"/>
        </w:rPr>
        <w:t xml:space="preserve">have been collected in </w:t>
      </w:r>
      <w:r w:rsidR="00131337">
        <w:rPr>
          <w:rFonts w:ascii="Times New Roman" w:hAnsi="Times New Roman" w:cs="Times New Roman"/>
        </w:rPr>
        <w:t>in 1957, 1964, 1975, 1992, 2004, and 2011</w:t>
      </w:r>
      <w:r>
        <w:rPr>
          <w:rFonts w:ascii="Times New Roman" w:hAnsi="Times New Roman" w:cs="Times New Roman"/>
        </w:rPr>
        <w:t>, and sibling data have been collected in 1977, 1994, 2005, and 2011</w:t>
      </w:r>
      <w:r w:rsidR="00131337">
        <w:rPr>
          <w:rFonts w:ascii="Times New Roman" w:hAnsi="Times New Roman" w:cs="Times New Roman"/>
        </w:rPr>
        <w:t>.</w:t>
      </w:r>
      <w:r w:rsidR="002B52C5">
        <w:rPr>
          <w:rFonts w:ascii="Times New Roman" w:hAnsi="Times New Roman" w:cs="Times New Roman"/>
        </w:rPr>
        <w:t xml:space="preserve"> Personality data were initially collected in 1992</w:t>
      </w:r>
      <w:r>
        <w:rPr>
          <w:rFonts w:ascii="Times New Roman" w:hAnsi="Times New Roman" w:cs="Times New Roman"/>
        </w:rPr>
        <w:t xml:space="preserve"> for graduates and 1994 for sib</w:t>
      </w:r>
      <w:r w:rsidR="009426B0">
        <w:rPr>
          <w:rFonts w:ascii="Times New Roman" w:hAnsi="Times New Roman" w:cs="Times New Roman"/>
        </w:rPr>
        <w:t>lings</w:t>
      </w:r>
      <w:r w:rsidR="002B52C5">
        <w:rPr>
          <w:rFonts w:ascii="Times New Roman" w:hAnsi="Times New Roman" w:cs="Times New Roman"/>
        </w:rPr>
        <w:t xml:space="preserve">. More documentation can be found at </w:t>
      </w:r>
      <w:r w:rsidR="00131337" w:rsidRPr="00131337">
        <w:rPr>
          <w:rFonts w:ascii="Times New Roman" w:hAnsi="Times New Roman" w:cs="Times New Roman"/>
        </w:rPr>
        <w:t>https://www.ssc.wisc.edu/wlsresearch/</w:t>
      </w:r>
      <w:r w:rsidR="002B52C5">
        <w:rPr>
          <w:rFonts w:ascii="Times New Roman" w:hAnsi="Times New Roman" w:cs="Times New Roman"/>
        </w:rPr>
        <w:t>.</w:t>
      </w:r>
    </w:p>
    <w:p w14:paraId="1DDBF3D6" w14:textId="128AA076" w:rsidR="002B52C5" w:rsidRDefault="002B52C5" w:rsidP="00650C6E">
      <w:pPr>
        <w:spacing w:line="480" w:lineRule="auto"/>
        <w:ind w:firstLine="720"/>
        <w:rPr>
          <w:rFonts w:ascii="Times New Roman" w:hAnsi="Times New Roman" w:cs="Times New Roman"/>
        </w:rPr>
      </w:pPr>
      <w:r>
        <w:rPr>
          <w:rFonts w:ascii="Times New Roman" w:hAnsi="Times New Roman" w:cs="Times New Roman"/>
        </w:rPr>
        <w:lastRenderedPageBreak/>
        <w:t xml:space="preserve">Sample sizes vary by wave, from </w:t>
      </w:r>
      <w:r w:rsidR="00A04FDE" w:rsidRPr="00A04FDE">
        <w:rPr>
          <w:rFonts w:ascii="Times New Roman" w:hAnsi="Times New Roman" w:cs="Times New Roman"/>
        </w:rPr>
        <w:t>9</w:t>
      </w:r>
      <w:r w:rsidR="00A04FDE">
        <w:rPr>
          <w:rFonts w:ascii="Times New Roman" w:hAnsi="Times New Roman" w:cs="Times New Roman"/>
        </w:rPr>
        <w:t>,</w:t>
      </w:r>
      <w:r w:rsidR="00A04FDE" w:rsidRPr="00A04FDE">
        <w:rPr>
          <w:rFonts w:ascii="Times New Roman" w:hAnsi="Times New Roman" w:cs="Times New Roman"/>
        </w:rPr>
        <w:t xml:space="preserve">681 </w:t>
      </w:r>
      <w:r w:rsidR="00A04FDE">
        <w:rPr>
          <w:rFonts w:ascii="Times New Roman" w:hAnsi="Times New Roman" w:cs="Times New Roman"/>
        </w:rPr>
        <w:t xml:space="preserve">(2011) </w:t>
      </w:r>
      <w:r>
        <w:rPr>
          <w:rFonts w:ascii="Times New Roman" w:hAnsi="Times New Roman" w:cs="Times New Roman"/>
        </w:rPr>
        <w:t xml:space="preserve">to </w:t>
      </w:r>
      <w:r w:rsidR="00A04FDE">
        <w:rPr>
          <w:rFonts w:ascii="Times New Roman" w:hAnsi="Times New Roman" w:cs="Times New Roman"/>
        </w:rPr>
        <w:t>10,317 (1957)</w:t>
      </w:r>
      <w:r>
        <w:rPr>
          <w:rFonts w:ascii="Times New Roman" w:hAnsi="Times New Roman" w:cs="Times New Roman"/>
        </w:rPr>
        <w:t>. This provides 99% power to detect zero-order correlation effect sizes of ~.06, two-tailed at alpha .05.</w:t>
      </w:r>
    </w:p>
    <w:p w14:paraId="7A80F447" w14:textId="07C18030" w:rsidR="009827EC" w:rsidRPr="00783DF9" w:rsidRDefault="0000197B" w:rsidP="009827EC">
      <w:pPr>
        <w:spacing w:line="480" w:lineRule="auto"/>
        <w:rPr>
          <w:rFonts w:ascii="Times New Roman" w:hAnsi="Times New Roman" w:cs="Times New Roman"/>
          <w:b/>
          <w:bCs/>
        </w:rPr>
      </w:pPr>
      <w:r w:rsidRPr="00783DF9">
        <w:rPr>
          <w:rFonts w:ascii="Times New Roman" w:hAnsi="Times New Roman" w:cs="Times New Roman"/>
          <w:b/>
          <w:bCs/>
        </w:rPr>
        <w:t>Measures</w:t>
      </w:r>
    </w:p>
    <w:p w14:paraId="0CEB47D6" w14:textId="77777777" w:rsidR="002E47B0" w:rsidRDefault="001D2EAA" w:rsidP="00654A2F">
      <w:pPr>
        <w:spacing w:line="480" w:lineRule="auto"/>
        <w:ind w:firstLine="720"/>
        <w:rPr>
          <w:rFonts w:ascii="Times New Roman" w:hAnsi="Times New Roman" w:cs="Times New Roman"/>
        </w:rPr>
      </w:pPr>
      <w:r>
        <w:rPr>
          <w:rFonts w:ascii="Times New Roman" w:hAnsi="Times New Roman" w:cs="Times New Roman"/>
        </w:rPr>
        <w:t>In the proposed study, I will test how 1</w:t>
      </w:r>
      <w:r w:rsidR="00533146">
        <w:rPr>
          <w:rFonts w:ascii="Times New Roman" w:hAnsi="Times New Roman" w:cs="Times New Roman"/>
        </w:rPr>
        <w:t>4</w:t>
      </w:r>
      <w:r>
        <w:rPr>
          <w:rFonts w:ascii="Times New Roman" w:hAnsi="Times New Roman" w:cs="Times New Roman"/>
        </w:rPr>
        <w:t xml:space="preserve"> personality characteristics are associated with 14 life events and outcomes, while controlling for more than 50 background (matching) characteristics</w:t>
      </w:r>
      <w:r w:rsidR="00533146">
        <w:rPr>
          <w:rFonts w:ascii="Times New Roman" w:hAnsi="Times New Roman" w:cs="Times New Roman"/>
        </w:rPr>
        <w:t xml:space="preserve"> (propensity score matching) or covariates and operationalizations (specification curve analysis),</w:t>
      </w:r>
      <w:r>
        <w:rPr>
          <w:rFonts w:ascii="Times New Roman" w:hAnsi="Times New Roman" w:cs="Times New Roman"/>
        </w:rPr>
        <w:t xml:space="preserve"> testing </w:t>
      </w:r>
      <w:r w:rsidR="00371248">
        <w:rPr>
          <w:rFonts w:ascii="Times New Roman" w:hAnsi="Times New Roman" w:cs="Times New Roman"/>
        </w:rPr>
        <w:t xml:space="preserve">seven </w:t>
      </w:r>
      <w:r>
        <w:rPr>
          <w:rFonts w:ascii="Times New Roman" w:hAnsi="Times New Roman" w:cs="Times New Roman"/>
        </w:rPr>
        <w:t xml:space="preserve">potential moderators of personality predicting such outcomes. </w:t>
      </w:r>
      <w:r w:rsidR="00371248">
        <w:rPr>
          <w:rFonts w:ascii="Times New Roman" w:hAnsi="Times New Roman" w:cs="Times New Roman"/>
        </w:rPr>
        <w:t>For a</w:t>
      </w:r>
      <w:r>
        <w:rPr>
          <w:rFonts w:ascii="Times New Roman" w:hAnsi="Times New Roman" w:cs="Times New Roman"/>
        </w:rPr>
        <w:t xml:space="preserve"> full overview of which personality, outcome, and moderator measures are available across data sets, see Table </w:t>
      </w:r>
      <w:r w:rsidR="00533146">
        <w:rPr>
          <w:rFonts w:ascii="Times New Roman" w:hAnsi="Times New Roman" w:cs="Times New Roman"/>
        </w:rPr>
        <w:t>2</w:t>
      </w:r>
      <w:r w:rsidR="002E47B0">
        <w:rPr>
          <w:rFonts w:ascii="Times New Roman" w:hAnsi="Times New Roman" w:cs="Times New Roman"/>
        </w:rPr>
        <w:t>.</w:t>
      </w:r>
    </w:p>
    <w:p w14:paraId="2FE34F31" w14:textId="1B7C5C3D" w:rsidR="0020452D" w:rsidRDefault="0000197B" w:rsidP="00654A2F">
      <w:pPr>
        <w:spacing w:line="480" w:lineRule="auto"/>
        <w:ind w:firstLine="720"/>
        <w:rPr>
          <w:rFonts w:ascii="Times New Roman" w:hAnsi="Times New Roman" w:cs="Times New Roman"/>
        </w:rPr>
      </w:pPr>
      <w:r w:rsidRPr="001D2EAA">
        <w:rPr>
          <w:rFonts w:ascii="Times New Roman" w:hAnsi="Times New Roman" w:cs="Times New Roman"/>
          <w:b/>
          <w:bCs/>
        </w:rPr>
        <w:t>Personality</w:t>
      </w:r>
      <w:r w:rsidR="00BC1718">
        <w:rPr>
          <w:rFonts w:ascii="Times New Roman" w:hAnsi="Times New Roman" w:cs="Times New Roman"/>
        </w:rPr>
        <w:t>. I will examine 1</w:t>
      </w:r>
      <w:r w:rsidR="00533146">
        <w:rPr>
          <w:rFonts w:ascii="Times New Roman" w:hAnsi="Times New Roman" w:cs="Times New Roman"/>
        </w:rPr>
        <w:t>4</w:t>
      </w:r>
      <w:r w:rsidR="00BC1718">
        <w:rPr>
          <w:rFonts w:ascii="Times New Roman" w:hAnsi="Times New Roman" w:cs="Times New Roman"/>
        </w:rPr>
        <w:t xml:space="preserve"> personality characteristics: </w:t>
      </w:r>
      <w:proofErr w:type="gramStart"/>
      <w:r w:rsidR="00BC1718">
        <w:rPr>
          <w:rFonts w:ascii="Times New Roman" w:hAnsi="Times New Roman" w:cs="Times New Roman"/>
        </w:rPr>
        <w:t>the</w:t>
      </w:r>
      <w:proofErr w:type="gramEnd"/>
      <w:r w:rsidR="00BC1718">
        <w:rPr>
          <w:rFonts w:ascii="Times New Roman" w:hAnsi="Times New Roman" w:cs="Times New Roman"/>
        </w:rPr>
        <w:t xml:space="preserve"> Big Five (Extraversion, Agreeableness, Conscientiousness, Neuroticism, and Openness to Experience), self-esteem, optimism / pessimism, subjective well-being, locus of control, social support,</w:t>
      </w:r>
      <w:r w:rsidR="00533146">
        <w:rPr>
          <w:rFonts w:ascii="Times New Roman" w:hAnsi="Times New Roman" w:cs="Times New Roman"/>
        </w:rPr>
        <w:t xml:space="preserve"> life satisfaction, negative affect, positive affect, depression,</w:t>
      </w:r>
      <w:r w:rsidR="00BC1718">
        <w:rPr>
          <w:rFonts w:ascii="Times New Roman" w:hAnsi="Times New Roman" w:cs="Times New Roman"/>
        </w:rPr>
        <w:t xml:space="preserve"> and intelligence.</w:t>
      </w:r>
      <w:r w:rsidR="001D2EAA">
        <w:rPr>
          <w:rFonts w:ascii="Times New Roman" w:hAnsi="Times New Roman" w:cs="Times New Roman"/>
        </w:rPr>
        <w:t xml:space="preserve"> Full information on the scales used for each of these measures for each study is presented Table </w:t>
      </w:r>
      <w:r w:rsidR="00533146">
        <w:rPr>
          <w:rFonts w:ascii="Times New Roman" w:hAnsi="Times New Roman" w:cs="Times New Roman"/>
        </w:rPr>
        <w:t>3. Because none these data sets have been accessed in the design of this study, descriptive statistics for each scale are not available at this stage.</w:t>
      </w:r>
      <w:r w:rsidR="0020452D">
        <w:rPr>
          <w:rFonts w:ascii="Times New Roman" w:hAnsi="Times New Roman" w:cs="Times New Roman"/>
        </w:rPr>
        <w:t xml:space="preserve"> However, as is clear in Table 3, many of the measures were on different scales, so all personality indicators will be operationalized as </w:t>
      </w:r>
      <w:r w:rsidR="0020452D" w:rsidRPr="0020452D">
        <w:rPr>
          <w:rFonts w:ascii="Times New Roman" w:hAnsi="Times New Roman" w:cs="Times New Roman"/>
          <w:i/>
          <w:iCs/>
        </w:rPr>
        <w:t>P</w:t>
      </w:r>
      <w:r w:rsidR="0020452D">
        <w:rPr>
          <w:rFonts w:ascii="Times New Roman" w:hAnsi="Times New Roman" w:cs="Times New Roman"/>
        </w:rPr>
        <w:t xml:space="preserve">ercentages </w:t>
      </w:r>
      <w:proofErr w:type="gramStart"/>
      <w:r w:rsidR="0020452D" w:rsidRPr="0020452D">
        <w:rPr>
          <w:rFonts w:ascii="Times New Roman" w:hAnsi="Times New Roman" w:cs="Times New Roman"/>
          <w:i/>
          <w:iCs/>
        </w:rPr>
        <w:t>O</w:t>
      </w:r>
      <w:r w:rsidR="0020452D">
        <w:rPr>
          <w:rFonts w:ascii="Times New Roman" w:hAnsi="Times New Roman" w:cs="Times New Roman"/>
        </w:rPr>
        <w:t>f</w:t>
      </w:r>
      <w:proofErr w:type="gramEnd"/>
      <w:r w:rsidR="0020452D">
        <w:rPr>
          <w:rFonts w:ascii="Times New Roman" w:hAnsi="Times New Roman" w:cs="Times New Roman"/>
        </w:rPr>
        <w:t xml:space="preserve"> the </w:t>
      </w:r>
      <w:r w:rsidR="0020452D" w:rsidRPr="0020452D">
        <w:rPr>
          <w:rFonts w:ascii="Times New Roman" w:hAnsi="Times New Roman" w:cs="Times New Roman"/>
          <w:i/>
          <w:iCs/>
        </w:rPr>
        <w:t>M</w:t>
      </w:r>
      <w:r w:rsidR="0020452D">
        <w:rPr>
          <w:rFonts w:ascii="Times New Roman" w:hAnsi="Times New Roman" w:cs="Times New Roman"/>
        </w:rPr>
        <w:t xml:space="preserve">aximum </w:t>
      </w:r>
      <w:r w:rsidR="0020452D" w:rsidRPr="0020452D">
        <w:rPr>
          <w:rFonts w:ascii="Times New Roman" w:hAnsi="Times New Roman" w:cs="Times New Roman"/>
          <w:i/>
          <w:iCs/>
        </w:rPr>
        <w:t>P</w:t>
      </w:r>
      <w:r w:rsidR="0020452D">
        <w:rPr>
          <w:rFonts w:ascii="Times New Roman" w:hAnsi="Times New Roman" w:cs="Times New Roman"/>
        </w:rPr>
        <w:t>ossible score (POMP) in the mega-analytic procedure</w:t>
      </w:r>
      <w:r w:rsidR="00882C77">
        <w:rPr>
          <w:rFonts w:ascii="Times New Roman" w:hAnsi="Times New Roman" w:cs="Times New Roman"/>
        </w:rPr>
        <w:t xml:space="preserve"> (Cohen, Cohen, Aiken, &amp; West, 1999)</w:t>
      </w:r>
      <w:r w:rsidR="0020452D">
        <w:rPr>
          <w:rFonts w:ascii="Times New Roman" w:hAnsi="Times New Roman" w:cs="Times New Roman"/>
        </w:rPr>
        <w:t xml:space="preserve">. Unlike standardization procedures, that have a mean of zero and unit variance and can be misleading when data are skewed, POMP does not rescale sample variance based on the observed data, which overly relies on deviations from the mean. Instead, POMP relies on </w:t>
      </w:r>
      <w:r w:rsidR="00882C77">
        <w:rPr>
          <w:rFonts w:ascii="Times New Roman" w:hAnsi="Times New Roman" w:cs="Times New Roman"/>
        </w:rPr>
        <w:t xml:space="preserve">the ratio between the </w:t>
      </w:r>
      <w:r w:rsidR="0020452D">
        <w:rPr>
          <w:rFonts w:ascii="Times New Roman" w:hAnsi="Times New Roman" w:cs="Times New Roman"/>
        </w:rPr>
        <w:t xml:space="preserve">difference between a score and the minimum </w:t>
      </w:r>
      <w:r w:rsidR="00882C77">
        <w:rPr>
          <w:rFonts w:ascii="Times New Roman" w:hAnsi="Times New Roman" w:cs="Times New Roman"/>
        </w:rPr>
        <w:t>and the maximum and minimum, or</w:t>
      </w:r>
    </w:p>
    <w:p w14:paraId="0BE5AEC5" w14:textId="6913CA41" w:rsidR="00654A2F" w:rsidRDefault="00A733A4" w:rsidP="00654A2F">
      <w:pPr>
        <w:spacing w:line="480" w:lineRule="auto"/>
        <w:ind w:firstLine="720"/>
        <w:rPr>
          <w:rFonts w:ascii="Times New Roman" w:hAnsi="Times New Roman" w:cs="Times New Roman"/>
        </w:rPr>
      </w:pPr>
      <m:oMath>
        <m:r>
          <w:rPr>
            <w:rFonts w:ascii="Cambria Math" w:hAnsi="Cambria Math" w:cs="Times New Roman"/>
          </w:rPr>
          <m:t xml:space="preserve">POMP= </m:t>
        </m:r>
        <m:f>
          <m:fPr>
            <m:ctrlPr>
              <w:rPr>
                <w:rFonts w:ascii="Cambria Math" w:hAnsi="Cambria Math" w:cs="Times New Roman"/>
                <w:i/>
              </w:rPr>
            </m:ctrlPr>
          </m:fPr>
          <m:num>
            <m:r>
              <w:rPr>
                <w:rFonts w:ascii="Cambria Math" w:hAnsi="Cambria Math" w:cs="Times New Roman"/>
              </w:rPr>
              <m:t>observed-minimum</m:t>
            </m:r>
          </m:num>
          <m:den>
            <m:r>
              <w:rPr>
                <w:rFonts w:ascii="Cambria Math" w:hAnsi="Cambria Math" w:cs="Times New Roman"/>
              </w:rPr>
              <m:t>maximum-minimum</m:t>
            </m:r>
          </m:den>
        </m:f>
      </m:oMath>
      <w:r>
        <w:rPr>
          <w:rFonts w:ascii="Times New Roman" w:hAnsi="Times New Roman" w:cs="Times New Roman"/>
        </w:rPr>
        <w:t>.</w:t>
      </w:r>
      <w:r w:rsidR="0020452D">
        <w:rPr>
          <w:rFonts w:ascii="Times New Roman" w:hAnsi="Times New Roman" w:cs="Times New Roman"/>
        </w:rPr>
        <w:t xml:space="preserve"> </w:t>
      </w:r>
    </w:p>
    <w:p w14:paraId="3341B9EF" w14:textId="149E2AB8" w:rsidR="0000197B" w:rsidRDefault="0000197B" w:rsidP="001D2EAA">
      <w:pPr>
        <w:spacing w:line="480" w:lineRule="auto"/>
        <w:ind w:firstLine="720"/>
        <w:rPr>
          <w:rFonts w:ascii="Times New Roman" w:hAnsi="Times New Roman" w:cs="Times New Roman"/>
        </w:rPr>
      </w:pPr>
      <w:r w:rsidRPr="001D2EAA">
        <w:rPr>
          <w:rFonts w:ascii="Times New Roman" w:hAnsi="Times New Roman" w:cs="Times New Roman"/>
          <w:b/>
          <w:bCs/>
        </w:rPr>
        <w:lastRenderedPageBreak/>
        <w:t xml:space="preserve">Life </w:t>
      </w:r>
      <w:r w:rsidR="001D2EAA" w:rsidRPr="001D2EAA">
        <w:rPr>
          <w:rFonts w:ascii="Times New Roman" w:hAnsi="Times New Roman" w:cs="Times New Roman"/>
          <w:b/>
          <w:bCs/>
        </w:rPr>
        <w:t>e</w:t>
      </w:r>
      <w:r w:rsidRPr="001D2EAA">
        <w:rPr>
          <w:rFonts w:ascii="Times New Roman" w:hAnsi="Times New Roman" w:cs="Times New Roman"/>
          <w:b/>
          <w:bCs/>
        </w:rPr>
        <w:t xml:space="preserve">vents and </w:t>
      </w:r>
      <w:r w:rsidR="001D2EAA" w:rsidRPr="001D2EAA">
        <w:rPr>
          <w:rFonts w:ascii="Times New Roman" w:hAnsi="Times New Roman" w:cs="Times New Roman"/>
          <w:b/>
          <w:bCs/>
        </w:rPr>
        <w:t>o</w:t>
      </w:r>
      <w:r w:rsidRPr="001D2EAA">
        <w:rPr>
          <w:rFonts w:ascii="Times New Roman" w:hAnsi="Times New Roman" w:cs="Times New Roman"/>
          <w:b/>
          <w:bCs/>
        </w:rPr>
        <w:t>utcomes</w:t>
      </w:r>
      <w:r w:rsidR="001D2EAA">
        <w:rPr>
          <w:rFonts w:ascii="Times New Roman" w:hAnsi="Times New Roman" w:cs="Times New Roman"/>
        </w:rPr>
        <w:t>. I will investigate whether personality predicts</w:t>
      </w:r>
      <w:r w:rsidR="001D2EAA" w:rsidRPr="001D2EAA">
        <w:rPr>
          <w:rFonts w:ascii="Times New Roman" w:hAnsi="Times New Roman" w:cs="Times New Roman"/>
        </w:rPr>
        <w:t xml:space="preserve"> </w:t>
      </w:r>
      <w:r w:rsidR="001D2EAA">
        <w:rPr>
          <w:rFonts w:ascii="Times New Roman" w:hAnsi="Times New Roman" w:cs="Times New Roman"/>
        </w:rPr>
        <w:t xml:space="preserve">14 </w:t>
      </w:r>
      <w:r w:rsidR="001D2EAA" w:rsidRPr="001D2EAA">
        <w:rPr>
          <w:rFonts w:ascii="Times New Roman" w:hAnsi="Times New Roman" w:cs="Times New Roman"/>
        </w:rPr>
        <w:t xml:space="preserve">life events </w:t>
      </w:r>
      <w:r w:rsidR="001D2EAA">
        <w:rPr>
          <w:rFonts w:ascii="Times New Roman" w:hAnsi="Times New Roman" w:cs="Times New Roman"/>
        </w:rPr>
        <w:t>and outcomes</w:t>
      </w:r>
      <w:r w:rsidR="001D2EAA" w:rsidRPr="001D2EAA">
        <w:rPr>
          <w:rFonts w:ascii="Times New Roman" w:hAnsi="Times New Roman" w:cs="Times New Roman"/>
        </w:rPr>
        <w:t xml:space="preserve">. A full list of </w:t>
      </w:r>
      <w:r w:rsidR="001D2EAA">
        <w:rPr>
          <w:rFonts w:ascii="Times New Roman" w:hAnsi="Times New Roman" w:cs="Times New Roman"/>
        </w:rPr>
        <w:t>outcomes</w:t>
      </w:r>
      <w:r w:rsidR="00533146">
        <w:rPr>
          <w:rFonts w:ascii="Times New Roman" w:hAnsi="Times New Roman" w:cs="Times New Roman"/>
        </w:rPr>
        <w:t xml:space="preserve"> can be seen in Table 2</w:t>
      </w:r>
      <w:r w:rsidR="001D2EAA" w:rsidRPr="001D2EAA">
        <w:rPr>
          <w:rFonts w:ascii="Times New Roman" w:hAnsi="Times New Roman" w:cs="Times New Roman"/>
        </w:rPr>
        <w:t xml:space="preserve">. The </w:t>
      </w:r>
      <w:r w:rsidR="00533146">
        <w:rPr>
          <w:rFonts w:ascii="Times New Roman" w:hAnsi="Times New Roman" w:cs="Times New Roman"/>
        </w:rPr>
        <w:t>outcomes</w:t>
      </w:r>
      <w:r w:rsidR="001D2EAA" w:rsidRPr="001D2EAA">
        <w:rPr>
          <w:rFonts w:ascii="Times New Roman" w:hAnsi="Times New Roman" w:cs="Times New Roman"/>
        </w:rPr>
        <w:t xml:space="preserve"> chosen </w:t>
      </w:r>
      <w:r w:rsidR="001D2EAA">
        <w:rPr>
          <w:rFonts w:ascii="Times New Roman" w:hAnsi="Times New Roman" w:cs="Times New Roman"/>
        </w:rPr>
        <w:t>are those frequently tested in other studies and most likely to be included in large panel studies.</w:t>
      </w:r>
      <w:r w:rsidR="001D2EAA" w:rsidRPr="001D2EAA">
        <w:rPr>
          <w:rFonts w:ascii="Times New Roman" w:hAnsi="Times New Roman" w:cs="Times New Roman"/>
        </w:rPr>
        <w:t xml:space="preserve"> For each </w:t>
      </w:r>
      <w:r w:rsidR="00533146">
        <w:rPr>
          <w:rFonts w:ascii="Times New Roman" w:hAnsi="Times New Roman" w:cs="Times New Roman"/>
        </w:rPr>
        <w:t>outcome</w:t>
      </w:r>
      <w:r w:rsidR="001D2EAA" w:rsidRPr="001D2EAA">
        <w:rPr>
          <w:rFonts w:ascii="Times New Roman" w:hAnsi="Times New Roman" w:cs="Times New Roman"/>
        </w:rPr>
        <w:t xml:space="preserve">, participants reported whether </w:t>
      </w:r>
      <w:r w:rsidR="00533146">
        <w:rPr>
          <w:rFonts w:ascii="Times New Roman" w:hAnsi="Times New Roman" w:cs="Times New Roman"/>
        </w:rPr>
        <w:t>the outcome</w:t>
      </w:r>
      <w:r w:rsidR="001D2EAA" w:rsidRPr="001D2EAA">
        <w:rPr>
          <w:rFonts w:ascii="Times New Roman" w:hAnsi="Times New Roman" w:cs="Times New Roman"/>
        </w:rPr>
        <w:t xml:space="preserve"> had occurred in the survey year or year</w:t>
      </w:r>
      <w:r w:rsidR="00533146">
        <w:rPr>
          <w:rFonts w:ascii="Times New Roman" w:hAnsi="Times New Roman" w:cs="Times New Roman"/>
        </w:rPr>
        <w:t>s</w:t>
      </w:r>
      <w:r w:rsidR="001D2EAA" w:rsidRPr="001D2EAA">
        <w:rPr>
          <w:rFonts w:ascii="Times New Roman" w:hAnsi="Times New Roman" w:cs="Times New Roman"/>
        </w:rPr>
        <w:t xml:space="preserve"> prior</w:t>
      </w:r>
      <w:r w:rsidR="00B5609E">
        <w:rPr>
          <w:rFonts w:ascii="Times New Roman" w:hAnsi="Times New Roman" w:cs="Times New Roman"/>
        </w:rPr>
        <w:t xml:space="preserve"> or, in some cases, the year an outcome or event first occurred</w:t>
      </w:r>
      <w:r w:rsidR="001D2EAA" w:rsidRPr="001D2EAA">
        <w:rPr>
          <w:rFonts w:ascii="Times New Roman" w:hAnsi="Times New Roman" w:cs="Times New Roman"/>
        </w:rPr>
        <w:t xml:space="preserve">. Responses </w:t>
      </w:r>
      <w:r w:rsidR="00371248">
        <w:rPr>
          <w:rFonts w:ascii="Times New Roman" w:hAnsi="Times New Roman" w:cs="Times New Roman"/>
        </w:rPr>
        <w:t>will be</w:t>
      </w:r>
      <w:r w:rsidR="001D2EAA" w:rsidRPr="001D2EAA">
        <w:rPr>
          <w:rFonts w:ascii="Times New Roman" w:hAnsi="Times New Roman" w:cs="Times New Roman"/>
        </w:rPr>
        <w:t xml:space="preserve"> coded as "1" for that event if participants reported experiencing it anytime between </w:t>
      </w:r>
      <w:r w:rsidR="00B15811">
        <w:rPr>
          <w:rFonts w:ascii="Times New Roman" w:hAnsi="Times New Roman" w:cs="Times New Roman"/>
        </w:rPr>
        <w:t xml:space="preserve">the year after the utilized personality measure to the latest available wave </w:t>
      </w:r>
      <w:r w:rsidR="001D2EAA" w:rsidRPr="001D2EAA">
        <w:rPr>
          <w:rFonts w:ascii="Times New Roman" w:hAnsi="Times New Roman" w:cs="Times New Roman"/>
        </w:rPr>
        <w:t xml:space="preserve">and "0" otherwise. </w:t>
      </w:r>
      <w:r w:rsidR="00371248">
        <w:rPr>
          <w:rFonts w:ascii="Times New Roman" w:hAnsi="Times New Roman" w:cs="Times New Roman"/>
        </w:rPr>
        <w:t>Participants who experienced events prior to the first personality measure will be excluded.</w:t>
      </w:r>
    </w:p>
    <w:p w14:paraId="457DE559" w14:textId="5997020C" w:rsidR="0000197B" w:rsidRDefault="0000197B" w:rsidP="001D2EAA">
      <w:pPr>
        <w:spacing w:line="480" w:lineRule="auto"/>
        <w:ind w:firstLine="720"/>
        <w:rPr>
          <w:rFonts w:ascii="Times New Roman" w:hAnsi="Times New Roman" w:cs="Times New Roman"/>
        </w:rPr>
      </w:pPr>
      <w:r w:rsidRPr="001D2EAA">
        <w:rPr>
          <w:rFonts w:ascii="Times New Roman" w:hAnsi="Times New Roman" w:cs="Times New Roman"/>
          <w:b/>
          <w:bCs/>
        </w:rPr>
        <w:t>Moderators</w:t>
      </w:r>
      <w:r w:rsidR="001D2EAA">
        <w:rPr>
          <w:rFonts w:ascii="Times New Roman" w:hAnsi="Times New Roman" w:cs="Times New Roman"/>
        </w:rPr>
        <w:t>.</w:t>
      </w:r>
      <w:r w:rsidR="00B15811">
        <w:rPr>
          <w:rFonts w:ascii="Times New Roman" w:hAnsi="Times New Roman" w:cs="Times New Roman"/>
        </w:rPr>
        <w:t xml:space="preserve"> In addition to matching for common demographic variables, like age and gender, I will additionally test whether these, as well as survey year, ethnicity, socioeconomic status (SES), personality measure reliability, and study moderate the relationship between personality and outcomes. Age and SES will be coded at the time of measured personality. Age, and SES will be test as continuous Level 1 moderators, while ethnicity </w:t>
      </w:r>
      <w:r w:rsidR="00371248">
        <w:rPr>
          <w:rFonts w:ascii="Times New Roman" w:hAnsi="Times New Roman" w:cs="Times New Roman"/>
        </w:rPr>
        <w:t xml:space="preserve">and </w:t>
      </w:r>
      <w:r w:rsidR="00B15811">
        <w:rPr>
          <w:rFonts w:ascii="Times New Roman" w:hAnsi="Times New Roman" w:cs="Times New Roman"/>
        </w:rPr>
        <w:t>gender will be tested as binary Level 1 moderators. Reliability and survey year will be tested as continuous Level 2 moderators</w:t>
      </w:r>
      <w:ins w:id="0" w:author="Beck, Emorie" w:date="2020-01-07T11:12:00Z">
        <w:r w:rsidR="00427A9D">
          <w:rPr>
            <w:rFonts w:ascii="Times New Roman" w:hAnsi="Times New Roman" w:cs="Times New Roman"/>
          </w:rPr>
          <w:t xml:space="preserve">. The effect of study will be tested by examining the </w:t>
        </w:r>
      </w:ins>
      <w:ins w:id="1" w:author="Beck, Emorie" w:date="2020-01-07T11:13:00Z">
        <w:r w:rsidR="00427A9D">
          <w:rPr>
            <w:rFonts w:ascii="Times New Roman" w:hAnsi="Times New Roman" w:cs="Times New Roman"/>
          </w:rPr>
          <w:t xml:space="preserve">Level 2 Variance of personality-outcome associations. Significant variance will indicate that study moderates the effect. </w:t>
        </w:r>
      </w:ins>
      <w:del w:id="2" w:author="Beck, Emorie" w:date="2020-01-07T11:13:00Z">
        <w:r w:rsidR="00B15811" w:rsidDel="00427A9D">
          <w:rPr>
            <w:rFonts w:ascii="Times New Roman" w:hAnsi="Times New Roman" w:cs="Times New Roman"/>
          </w:rPr>
          <w:delText xml:space="preserve">, while study will be tested as </w:delText>
        </w:r>
        <w:r w:rsidR="00FC47AF" w:rsidDel="00427A9D">
          <w:rPr>
            <w:rFonts w:ascii="Times New Roman" w:hAnsi="Times New Roman" w:cs="Times New Roman"/>
          </w:rPr>
          <w:delText xml:space="preserve">a </w:delText>
        </w:r>
        <w:r w:rsidR="00B15811" w:rsidDel="00427A9D">
          <w:rPr>
            <w:rFonts w:ascii="Times New Roman" w:hAnsi="Times New Roman" w:cs="Times New Roman"/>
          </w:rPr>
          <w:delText xml:space="preserve">categorical Level 2 moderator. </w:delText>
        </w:r>
      </w:del>
    </w:p>
    <w:p w14:paraId="6BC57FBF" w14:textId="0317CFC5" w:rsidR="001D2EAA" w:rsidRDefault="001D2EAA" w:rsidP="001D2EAA">
      <w:pPr>
        <w:spacing w:line="480" w:lineRule="auto"/>
        <w:ind w:firstLine="720"/>
        <w:rPr>
          <w:rFonts w:ascii="Times New Roman" w:hAnsi="Times New Roman" w:cs="Times New Roman"/>
        </w:rPr>
      </w:pPr>
      <w:r w:rsidRPr="001D2EAA">
        <w:rPr>
          <w:rFonts w:ascii="Times New Roman" w:hAnsi="Times New Roman" w:cs="Times New Roman"/>
          <w:b/>
          <w:bCs/>
        </w:rPr>
        <w:t>Matching variables</w:t>
      </w:r>
      <w:r w:rsidR="00B72D5E">
        <w:rPr>
          <w:rFonts w:ascii="Times New Roman" w:hAnsi="Times New Roman" w:cs="Times New Roman"/>
          <w:b/>
          <w:bCs/>
        </w:rPr>
        <w:t xml:space="preserve"> and specification curve covariates</w:t>
      </w:r>
      <w:r>
        <w:rPr>
          <w:rFonts w:ascii="Times New Roman" w:hAnsi="Times New Roman" w:cs="Times New Roman"/>
        </w:rPr>
        <w:t xml:space="preserve">. </w:t>
      </w:r>
      <w:r w:rsidRPr="001D2EAA">
        <w:rPr>
          <w:rFonts w:ascii="Times New Roman" w:hAnsi="Times New Roman" w:cs="Times New Roman"/>
        </w:rPr>
        <w:t xml:space="preserve">Matching variables </w:t>
      </w:r>
      <w:r w:rsidR="00FC47AF">
        <w:rPr>
          <w:rFonts w:ascii="Times New Roman" w:hAnsi="Times New Roman" w:cs="Times New Roman"/>
        </w:rPr>
        <w:t>are</w:t>
      </w:r>
      <w:r w:rsidRPr="001D2EAA">
        <w:rPr>
          <w:rFonts w:ascii="Times New Roman" w:hAnsi="Times New Roman" w:cs="Times New Roman"/>
        </w:rPr>
        <w:t xml:space="preserve"> those </w:t>
      </w:r>
      <w:r w:rsidR="00FC47AF">
        <w:rPr>
          <w:rFonts w:ascii="Times New Roman" w:hAnsi="Times New Roman" w:cs="Times New Roman"/>
        </w:rPr>
        <w:t xml:space="preserve">to be </w:t>
      </w:r>
      <w:r w:rsidRPr="001D2EAA">
        <w:rPr>
          <w:rFonts w:ascii="Times New Roman" w:hAnsi="Times New Roman" w:cs="Times New Roman"/>
        </w:rPr>
        <w:t>used in the propensity score analysis to match those who did or did not experience different life events</w:t>
      </w:r>
      <w:r>
        <w:rPr>
          <w:rFonts w:ascii="Times New Roman" w:hAnsi="Times New Roman" w:cs="Times New Roman"/>
        </w:rPr>
        <w:t xml:space="preserve"> or outcomes</w:t>
      </w:r>
      <w:r w:rsidRPr="001D2EAA">
        <w:rPr>
          <w:rFonts w:ascii="Times New Roman" w:hAnsi="Times New Roman" w:cs="Times New Roman"/>
        </w:rPr>
        <w:t xml:space="preserve">. </w:t>
      </w:r>
      <w:r w:rsidR="00371248">
        <w:rPr>
          <w:rFonts w:ascii="Times New Roman" w:hAnsi="Times New Roman" w:cs="Times New Roman"/>
        </w:rPr>
        <w:t>Target variables</w:t>
      </w:r>
      <w:r w:rsidRPr="001D2EAA">
        <w:rPr>
          <w:rFonts w:ascii="Times New Roman" w:hAnsi="Times New Roman" w:cs="Times New Roman"/>
        </w:rPr>
        <w:t xml:space="preserve"> can be roughly broken down into eight categories: demographics (e.g. sex), activities (e.g. volunteering), financial (e.g. gross wages), household (e.g. number of household members), health (e.g. BMI), psychological (e.g. life satisfaction), relationship (e.g. relationship with father), and social (e.g. visits to friends). In order to construct more reliable measures and not exclude participants who did not respond to surveys in </w:t>
      </w:r>
      <w:r>
        <w:rPr>
          <w:rFonts w:ascii="Times New Roman" w:hAnsi="Times New Roman" w:cs="Times New Roman"/>
        </w:rPr>
        <w:t xml:space="preserve">the same </w:t>
      </w:r>
      <w:r>
        <w:rPr>
          <w:rFonts w:ascii="Times New Roman" w:hAnsi="Times New Roman" w:cs="Times New Roman"/>
        </w:rPr>
        <w:lastRenderedPageBreak/>
        <w:t>year as the personality measures</w:t>
      </w:r>
      <w:r w:rsidRPr="001D2EAA">
        <w:rPr>
          <w:rFonts w:ascii="Times New Roman" w:hAnsi="Times New Roman" w:cs="Times New Roman"/>
        </w:rPr>
        <w:t xml:space="preserve">, matching variables were pooled across time, using all available data from </w:t>
      </w:r>
      <w:r>
        <w:rPr>
          <w:rFonts w:ascii="Times New Roman" w:hAnsi="Times New Roman" w:cs="Times New Roman"/>
        </w:rPr>
        <w:t xml:space="preserve">the earliest wave of the study to the year of the utilized personality measure </w:t>
      </w:r>
      <w:r w:rsidRPr="001D2EAA">
        <w:rPr>
          <w:rFonts w:ascii="Times New Roman" w:hAnsi="Times New Roman" w:cs="Times New Roman"/>
        </w:rPr>
        <w:t xml:space="preserve">for each person. </w:t>
      </w:r>
      <w:r w:rsidR="00882C77">
        <w:rPr>
          <w:rFonts w:ascii="Times New Roman" w:hAnsi="Times New Roman" w:cs="Times New Roman"/>
        </w:rPr>
        <w:t xml:space="preserve">Cross-study covariates will be operationalized using POMP, with the exception of core variables with meaningful scales (e.g. age, gender, etc.). </w:t>
      </w:r>
      <w:r w:rsidRPr="001D2EAA">
        <w:rPr>
          <w:rFonts w:ascii="Times New Roman" w:hAnsi="Times New Roman" w:cs="Times New Roman"/>
        </w:rPr>
        <w:t xml:space="preserve">The full details of the construction of these variables </w:t>
      </w:r>
      <w:r w:rsidR="00175FA9">
        <w:rPr>
          <w:rFonts w:ascii="Times New Roman" w:hAnsi="Times New Roman" w:cs="Times New Roman"/>
        </w:rPr>
        <w:t>will be</w:t>
      </w:r>
      <w:r w:rsidRPr="001D2EAA">
        <w:rPr>
          <w:rFonts w:ascii="Times New Roman" w:hAnsi="Times New Roman" w:cs="Times New Roman"/>
        </w:rPr>
        <w:t xml:space="preserve"> available in </w:t>
      </w:r>
      <w:r w:rsidR="00175FA9">
        <w:rPr>
          <w:rFonts w:ascii="Times New Roman" w:hAnsi="Times New Roman" w:cs="Times New Roman"/>
        </w:rPr>
        <w:t>supplemental files</w:t>
      </w:r>
      <w:r w:rsidR="00FC47AF">
        <w:rPr>
          <w:rFonts w:ascii="Times New Roman" w:hAnsi="Times New Roman" w:cs="Times New Roman"/>
        </w:rPr>
        <w:t>.</w:t>
      </w:r>
    </w:p>
    <w:p w14:paraId="0435A362" w14:textId="77777777" w:rsidR="00FD2C4A" w:rsidRDefault="0000197B" w:rsidP="009827EC">
      <w:pPr>
        <w:spacing w:line="480" w:lineRule="auto"/>
        <w:rPr>
          <w:rFonts w:ascii="Times New Roman" w:hAnsi="Times New Roman" w:cs="Times New Roman"/>
          <w:b/>
          <w:bCs/>
        </w:rPr>
      </w:pPr>
      <w:r w:rsidRPr="0000197B">
        <w:rPr>
          <w:rFonts w:ascii="Times New Roman" w:hAnsi="Times New Roman" w:cs="Times New Roman"/>
          <w:b/>
          <w:bCs/>
        </w:rPr>
        <w:t>Analytic Plan</w:t>
      </w:r>
      <w:r w:rsidR="0022579E">
        <w:rPr>
          <w:rFonts w:ascii="Times New Roman" w:hAnsi="Times New Roman" w:cs="Times New Roman"/>
          <w:b/>
          <w:bCs/>
        </w:rPr>
        <w:t xml:space="preserve"> </w:t>
      </w:r>
    </w:p>
    <w:p w14:paraId="07897583" w14:textId="363F2971" w:rsidR="00B15811" w:rsidRPr="00FD2C4A" w:rsidRDefault="0022579E" w:rsidP="00FD2C4A">
      <w:pPr>
        <w:spacing w:line="480" w:lineRule="auto"/>
        <w:ind w:firstLine="720"/>
        <w:rPr>
          <w:rFonts w:ascii="Times New Roman" w:hAnsi="Times New Roman" w:cs="Times New Roman"/>
          <w:b/>
          <w:bCs/>
        </w:rPr>
      </w:pPr>
      <w:r>
        <w:rPr>
          <w:rFonts w:ascii="Times New Roman" w:hAnsi="Times New Roman" w:cs="Times New Roman"/>
          <w:b/>
          <w:bCs/>
        </w:rPr>
        <w:t xml:space="preserve">Study 1: </w:t>
      </w:r>
      <w:ins w:id="3" w:author="Beck, Emorie" w:date="2020-01-07T11:14:00Z">
        <w:r w:rsidR="00427A9D">
          <w:rPr>
            <w:rFonts w:ascii="Times New Roman" w:hAnsi="Times New Roman" w:cs="Times New Roman"/>
            <w:b/>
            <w:bCs/>
          </w:rPr>
          <w:t>Propensity Score Matched m</w:t>
        </w:r>
      </w:ins>
      <w:del w:id="4" w:author="Beck, Emorie" w:date="2020-01-07T11:14:00Z">
        <w:r w:rsidDel="00427A9D">
          <w:rPr>
            <w:rFonts w:ascii="Times New Roman" w:hAnsi="Times New Roman" w:cs="Times New Roman"/>
            <w:b/>
            <w:bCs/>
          </w:rPr>
          <w:delText>M</w:delText>
        </w:r>
      </w:del>
      <w:r>
        <w:rPr>
          <w:rFonts w:ascii="Times New Roman" w:hAnsi="Times New Roman" w:cs="Times New Roman"/>
          <w:b/>
          <w:bCs/>
        </w:rPr>
        <w:t>ega-</w:t>
      </w:r>
      <w:r w:rsidR="00FD2C4A">
        <w:rPr>
          <w:rFonts w:ascii="Times New Roman" w:hAnsi="Times New Roman" w:cs="Times New Roman"/>
          <w:b/>
          <w:bCs/>
        </w:rPr>
        <w:t>a</w:t>
      </w:r>
      <w:r>
        <w:rPr>
          <w:rFonts w:ascii="Times New Roman" w:hAnsi="Times New Roman" w:cs="Times New Roman"/>
          <w:b/>
          <w:bCs/>
        </w:rPr>
        <w:t xml:space="preserve">nalysis of </w:t>
      </w:r>
      <w:r w:rsidR="00FD2C4A">
        <w:rPr>
          <w:rFonts w:ascii="Times New Roman" w:hAnsi="Times New Roman" w:cs="Times New Roman"/>
          <w:b/>
          <w:bCs/>
        </w:rPr>
        <w:t>l</w:t>
      </w:r>
      <w:r>
        <w:rPr>
          <w:rFonts w:ascii="Times New Roman" w:hAnsi="Times New Roman" w:cs="Times New Roman"/>
          <w:b/>
          <w:bCs/>
        </w:rPr>
        <w:t xml:space="preserve">ongitudinal </w:t>
      </w:r>
      <w:r w:rsidR="00FD2C4A">
        <w:rPr>
          <w:rFonts w:ascii="Times New Roman" w:hAnsi="Times New Roman" w:cs="Times New Roman"/>
          <w:b/>
          <w:bCs/>
        </w:rPr>
        <w:t>s</w:t>
      </w:r>
      <w:r>
        <w:rPr>
          <w:rFonts w:ascii="Times New Roman" w:hAnsi="Times New Roman" w:cs="Times New Roman"/>
          <w:b/>
          <w:bCs/>
        </w:rPr>
        <w:t>tudies</w:t>
      </w:r>
      <w:r w:rsidR="00FD2C4A">
        <w:rPr>
          <w:rFonts w:ascii="Times New Roman" w:hAnsi="Times New Roman" w:cs="Times New Roman"/>
          <w:b/>
          <w:bCs/>
        </w:rPr>
        <w:t xml:space="preserve">. </w:t>
      </w:r>
      <w:r w:rsidR="00587C06">
        <w:rPr>
          <w:rFonts w:ascii="Times New Roman" w:hAnsi="Times New Roman" w:cs="Times New Roman"/>
        </w:rPr>
        <w:t>C</w:t>
      </w:r>
      <w:r w:rsidR="00B15811" w:rsidRPr="00B15811">
        <w:rPr>
          <w:rFonts w:ascii="Times New Roman" w:hAnsi="Times New Roman" w:cs="Times New Roman"/>
        </w:rPr>
        <w:t xml:space="preserve">onfirmatory analyses will be tested using a series of </w:t>
      </w:r>
      <w:r w:rsidR="00587C06">
        <w:rPr>
          <w:rFonts w:ascii="Times New Roman" w:hAnsi="Times New Roman" w:cs="Times New Roman"/>
        </w:rPr>
        <w:t xml:space="preserve">multilevel </w:t>
      </w:r>
      <w:r w:rsidR="00B15811" w:rsidRPr="00B15811">
        <w:rPr>
          <w:rFonts w:ascii="Times New Roman" w:hAnsi="Times New Roman" w:cs="Times New Roman"/>
        </w:rPr>
        <w:t xml:space="preserve">Bayesian logistic regression models implemented using the </w:t>
      </w:r>
      <w:r w:rsidR="00587C06" w:rsidRPr="00587C06">
        <w:rPr>
          <w:rFonts w:ascii="Courier" w:hAnsi="Courier" w:cs="Courier New"/>
        </w:rPr>
        <w:t>brms</w:t>
      </w:r>
      <w:r w:rsidR="00B15811" w:rsidRPr="00B15811">
        <w:rPr>
          <w:rFonts w:ascii="Times New Roman" w:hAnsi="Times New Roman" w:cs="Times New Roman"/>
        </w:rPr>
        <w:t xml:space="preserve"> </w:t>
      </w:r>
      <w:r w:rsidR="00587C06">
        <w:rPr>
          <w:rFonts w:ascii="Times New Roman" w:hAnsi="Times New Roman" w:cs="Times New Roman"/>
        </w:rPr>
        <w:t>(</w:t>
      </w:r>
      <w:proofErr w:type="spellStart"/>
      <w:r w:rsidR="008E1648" w:rsidRPr="00FC47AF">
        <w:rPr>
          <w:rFonts w:ascii="Times New Roman" w:hAnsi="Times New Roman" w:cs="Times New Roman"/>
        </w:rPr>
        <w:t>Bürkner</w:t>
      </w:r>
      <w:proofErr w:type="spellEnd"/>
      <w:r w:rsidR="008E1648" w:rsidRPr="00FC47AF">
        <w:rPr>
          <w:rFonts w:ascii="Times New Roman" w:hAnsi="Times New Roman" w:cs="Times New Roman"/>
        </w:rPr>
        <w:t>, 2017, 2018</w:t>
      </w:r>
      <w:r w:rsidR="00587C06">
        <w:rPr>
          <w:rFonts w:ascii="Times New Roman" w:hAnsi="Times New Roman" w:cs="Times New Roman"/>
        </w:rPr>
        <w:t xml:space="preserve">) </w:t>
      </w:r>
      <w:r w:rsidR="00B15811" w:rsidRPr="00B15811">
        <w:rPr>
          <w:rFonts w:ascii="Times New Roman" w:hAnsi="Times New Roman" w:cs="Times New Roman"/>
        </w:rPr>
        <w:t xml:space="preserve">package in </w:t>
      </w:r>
      <w:r w:rsidR="00587C06" w:rsidRPr="00587C06">
        <w:rPr>
          <w:rFonts w:ascii="Courier" w:hAnsi="Courier" w:cs="Times New Roman"/>
        </w:rPr>
        <w:t>R</w:t>
      </w:r>
      <w:r w:rsidR="00587C06">
        <w:rPr>
          <w:rFonts w:ascii="Times New Roman" w:hAnsi="Times New Roman" w:cs="Times New Roman"/>
        </w:rPr>
        <w:t xml:space="preserve"> (</w:t>
      </w:r>
      <w:r w:rsidR="008E1648">
        <w:rPr>
          <w:rFonts w:ascii="Times New Roman" w:hAnsi="Times New Roman" w:cs="Times New Roman"/>
        </w:rPr>
        <w:t>R core team, 2018</w:t>
      </w:r>
      <w:r w:rsidR="00587C06">
        <w:rPr>
          <w:rFonts w:ascii="Times New Roman" w:hAnsi="Times New Roman" w:cs="Times New Roman"/>
        </w:rPr>
        <w:t>).</w:t>
      </w:r>
      <w:r w:rsidR="00B15811" w:rsidRPr="00B15811">
        <w:rPr>
          <w:rFonts w:ascii="Times New Roman" w:hAnsi="Times New Roman" w:cs="Times New Roman"/>
        </w:rPr>
        <w:t xml:space="preserve"> </w:t>
      </w:r>
      <w:r w:rsidR="00587C06">
        <w:rPr>
          <w:rFonts w:ascii="Times New Roman" w:hAnsi="Times New Roman" w:cs="Times New Roman"/>
        </w:rPr>
        <w:t>I will</w:t>
      </w:r>
      <w:r w:rsidR="00B15811" w:rsidRPr="00B15811">
        <w:rPr>
          <w:rFonts w:ascii="Times New Roman" w:hAnsi="Times New Roman" w:cs="Times New Roman"/>
        </w:rPr>
        <w:t xml:space="preserve"> use the default priors</w:t>
      </w:r>
      <w:r w:rsidR="00587C06">
        <w:rPr>
          <w:rFonts w:ascii="Times New Roman" w:hAnsi="Times New Roman" w:cs="Times New Roman"/>
        </w:rPr>
        <w:t xml:space="preserve"> for all fixed effects</w:t>
      </w:r>
      <w:r w:rsidR="00B15811" w:rsidRPr="00B15811">
        <w:rPr>
          <w:rFonts w:ascii="Times New Roman" w:hAnsi="Times New Roman" w:cs="Times New Roman"/>
        </w:rPr>
        <w:t>, which are "uninformative" priors meant to regularize the models. However, given the sample sizes in the present model, the data are likely to overwhelm these priors.</w:t>
      </w:r>
      <w:r w:rsidR="00587C06">
        <w:rPr>
          <w:rFonts w:ascii="Times New Roman" w:hAnsi="Times New Roman" w:cs="Times New Roman"/>
        </w:rPr>
        <w:t xml:space="preserve"> I will use half Cauchy priors</w:t>
      </w:r>
      <w:r w:rsidR="00587C06" w:rsidRPr="00587C06">
        <w:rPr>
          <w:rFonts w:ascii="Times New Roman" w:hAnsi="Times New Roman" w:cs="Times New Roman"/>
        </w:rPr>
        <w:t xml:space="preserve"> </w:t>
      </w:r>
      <w:r w:rsidR="00587C06">
        <w:rPr>
          <w:rFonts w:ascii="Times New Roman" w:hAnsi="Times New Roman" w:cs="Times New Roman"/>
        </w:rPr>
        <w:t xml:space="preserve">for Level 2 variances and LKJ Cholesky covariance priors for Level 2 covariances. </w:t>
      </w:r>
    </w:p>
    <w:p w14:paraId="25C871D0" w14:textId="0740802B" w:rsidR="00B15811" w:rsidRPr="00B15811" w:rsidRDefault="00B15811" w:rsidP="00587C06">
      <w:pPr>
        <w:spacing w:line="480" w:lineRule="auto"/>
        <w:ind w:firstLine="720"/>
        <w:rPr>
          <w:rFonts w:ascii="Times New Roman" w:hAnsi="Times New Roman" w:cs="Times New Roman"/>
        </w:rPr>
      </w:pPr>
      <w:r w:rsidRPr="00B15811">
        <w:rPr>
          <w:rFonts w:ascii="Times New Roman" w:hAnsi="Times New Roman" w:cs="Times New Roman"/>
        </w:rPr>
        <w:t xml:space="preserve">The analysis phase will consist of three main parts, with interim steps to link these together: multiple imputation, propensity score matching, and tests of selection effects using </w:t>
      </w:r>
      <w:r w:rsidR="00587C06">
        <w:rPr>
          <w:rFonts w:ascii="Times New Roman" w:hAnsi="Times New Roman" w:cs="Times New Roman"/>
        </w:rPr>
        <w:t xml:space="preserve">multilevel </w:t>
      </w:r>
      <w:r w:rsidRPr="00B15811">
        <w:rPr>
          <w:rFonts w:ascii="Times New Roman" w:hAnsi="Times New Roman" w:cs="Times New Roman"/>
        </w:rPr>
        <w:t xml:space="preserve">Bayesian logistic regression models.  </w:t>
      </w:r>
    </w:p>
    <w:p w14:paraId="3A5F6796" w14:textId="617C0A13" w:rsidR="004430CA" w:rsidRDefault="00B15811" w:rsidP="00587C06">
      <w:pPr>
        <w:spacing w:line="480" w:lineRule="auto"/>
        <w:ind w:firstLine="720"/>
        <w:rPr>
          <w:rFonts w:ascii="Times New Roman" w:hAnsi="Times New Roman" w:cs="Times New Roman"/>
        </w:rPr>
      </w:pPr>
      <w:r w:rsidRPr="00B15811">
        <w:rPr>
          <w:rFonts w:ascii="Times New Roman" w:hAnsi="Times New Roman" w:cs="Times New Roman"/>
        </w:rPr>
        <w:t xml:space="preserve">First, </w:t>
      </w:r>
      <w:r w:rsidR="00587C06">
        <w:rPr>
          <w:rFonts w:ascii="Times New Roman" w:hAnsi="Times New Roman" w:cs="Times New Roman"/>
        </w:rPr>
        <w:t xml:space="preserve">I </w:t>
      </w:r>
      <w:r w:rsidRPr="00B15811">
        <w:rPr>
          <w:rFonts w:ascii="Times New Roman" w:hAnsi="Times New Roman" w:cs="Times New Roman"/>
        </w:rPr>
        <w:t>will use multiple imputation to impute missing data for the matching variables</w:t>
      </w:r>
      <w:r w:rsidR="00587C06">
        <w:rPr>
          <w:rFonts w:ascii="Times New Roman" w:hAnsi="Times New Roman" w:cs="Times New Roman"/>
        </w:rPr>
        <w:t xml:space="preserve"> separately for each study</w:t>
      </w:r>
      <w:r w:rsidRPr="00B15811">
        <w:rPr>
          <w:rFonts w:ascii="Times New Roman" w:hAnsi="Times New Roman" w:cs="Times New Roman"/>
        </w:rPr>
        <w:t xml:space="preserve">. Before doing so, </w:t>
      </w:r>
      <w:r w:rsidR="00587C06">
        <w:rPr>
          <w:rFonts w:ascii="Times New Roman" w:hAnsi="Times New Roman" w:cs="Times New Roman"/>
        </w:rPr>
        <w:t>I will</w:t>
      </w:r>
      <w:r w:rsidRPr="00B15811">
        <w:rPr>
          <w:rFonts w:ascii="Times New Roman" w:hAnsi="Times New Roman" w:cs="Times New Roman"/>
        </w:rPr>
        <w:t xml:space="preserve"> first create composites of </w:t>
      </w:r>
      <w:r w:rsidR="00587C06">
        <w:rPr>
          <w:rFonts w:ascii="Times New Roman" w:hAnsi="Times New Roman" w:cs="Times New Roman"/>
        </w:rPr>
        <w:t xml:space="preserve">the </w:t>
      </w:r>
      <w:r w:rsidRPr="00B15811">
        <w:rPr>
          <w:rFonts w:ascii="Times New Roman" w:hAnsi="Times New Roman" w:cs="Times New Roman"/>
        </w:rPr>
        <w:t xml:space="preserve">matching variables prior to </w:t>
      </w:r>
      <w:r w:rsidR="00587C06">
        <w:rPr>
          <w:rFonts w:ascii="Times New Roman" w:hAnsi="Times New Roman" w:cs="Times New Roman"/>
        </w:rPr>
        <w:t>the year for which we will use personality data for each study</w:t>
      </w:r>
      <w:r w:rsidRPr="00B15811">
        <w:rPr>
          <w:rFonts w:ascii="Times New Roman" w:hAnsi="Times New Roman" w:cs="Times New Roman"/>
        </w:rPr>
        <w:t xml:space="preserve">. </w:t>
      </w:r>
      <w:r w:rsidR="00587C06">
        <w:rPr>
          <w:rFonts w:ascii="Times New Roman" w:hAnsi="Times New Roman" w:cs="Times New Roman"/>
        </w:rPr>
        <w:t xml:space="preserve">I </w:t>
      </w:r>
      <w:r w:rsidRPr="00B15811">
        <w:rPr>
          <w:rFonts w:ascii="Times New Roman" w:hAnsi="Times New Roman" w:cs="Times New Roman"/>
        </w:rPr>
        <w:t xml:space="preserve">elected to use composites rather than survey responses from </w:t>
      </w:r>
      <w:r w:rsidR="00587C06">
        <w:rPr>
          <w:rFonts w:ascii="Times New Roman" w:hAnsi="Times New Roman" w:cs="Times New Roman"/>
        </w:rPr>
        <w:t>the year prior to personality measures</w:t>
      </w:r>
      <w:r w:rsidRPr="00B15811">
        <w:rPr>
          <w:rFonts w:ascii="Times New Roman" w:hAnsi="Times New Roman" w:cs="Times New Roman"/>
        </w:rPr>
        <w:t xml:space="preserve"> due to irregularities in survey construction and responses that would severely restrict the number of observations. To ensure transparency, </w:t>
      </w:r>
      <w:r w:rsidR="00587C06">
        <w:rPr>
          <w:rFonts w:ascii="Times New Roman" w:hAnsi="Times New Roman" w:cs="Times New Roman"/>
        </w:rPr>
        <w:t xml:space="preserve">I will </w:t>
      </w:r>
      <w:r w:rsidRPr="00B15811">
        <w:rPr>
          <w:rFonts w:ascii="Times New Roman" w:hAnsi="Times New Roman" w:cs="Times New Roman"/>
        </w:rPr>
        <w:t xml:space="preserve">conduct all analyses using the raw data imported directly from the data files obtained from </w:t>
      </w:r>
      <w:r w:rsidR="00587C06">
        <w:rPr>
          <w:rFonts w:ascii="Times New Roman" w:hAnsi="Times New Roman" w:cs="Times New Roman"/>
        </w:rPr>
        <w:t>data maintainers for each study</w:t>
      </w:r>
      <w:r w:rsidRPr="00B15811">
        <w:rPr>
          <w:rFonts w:ascii="Times New Roman" w:hAnsi="Times New Roman" w:cs="Times New Roman"/>
        </w:rPr>
        <w:t xml:space="preserve">, and all steps in </w:t>
      </w:r>
      <w:r w:rsidRPr="00B15811">
        <w:rPr>
          <w:rFonts w:ascii="Times New Roman" w:hAnsi="Times New Roman" w:cs="Times New Roman"/>
        </w:rPr>
        <w:lastRenderedPageBreak/>
        <w:t>creating the composites are documented in a</w:t>
      </w:r>
      <w:r w:rsidR="004430CA">
        <w:rPr>
          <w:rFonts w:ascii="Times New Roman" w:hAnsi="Times New Roman" w:cs="Times New Roman"/>
        </w:rPr>
        <w:t xml:space="preserve">n extensive codebook </w:t>
      </w:r>
      <w:r w:rsidRPr="00B15811">
        <w:rPr>
          <w:rFonts w:ascii="Times New Roman" w:hAnsi="Times New Roman" w:cs="Times New Roman"/>
        </w:rPr>
        <w:t>containing the item lists, text, scales</w:t>
      </w:r>
      <w:r w:rsidR="00FC47AF">
        <w:rPr>
          <w:rFonts w:ascii="Times New Roman" w:hAnsi="Times New Roman" w:cs="Times New Roman"/>
        </w:rPr>
        <w:t>, and recoding of all variables</w:t>
      </w:r>
      <w:r w:rsidR="004430CA">
        <w:rPr>
          <w:rFonts w:ascii="Times New Roman" w:hAnsi="Times New Roman" w:cs="Times New Roman"/>
        </w:rPr>
        <w:t xml:space="preserve"> for all studies</w:t>
      </w:r>
      <w:r w:rsidRPr="00B15811">
        <w:rPr>
          <w:rFonts w:ascii="Times New Roman" w:hAnsi="Times New Roman" w:cs="Times New Roman"/>
        </w:rPr>
        <w:t xml:space="preserve">. Moreover, all steps </w:t>
      </w:r>
      <w:r w:rsidR="004430CA">
        <w:rPr>
          <w:rFonts w:ascii="Times New Roman" w:hAnsi="Times New Roman" w:cs="Times New Roman"/>
        </w:rPr>
        <w:t xml:space="preserve">will </w:t>
      </w:r>
      <w:r w:rsidR="001D7C22">
        <w:rPr>
          <w:rFonts w:ascii="Times New Roman" w:hAnsi="Times New Roman" w:cs="Times New Roman"/>
        </w:rPr>
        <w:t xml:space="preserve">be </w:t>
      </w:r>
      <w:r w:rsidRPr="00B15811">
        <w:rPr>
          <w:rFonts w:ascii="Times New Roman" w:hAnsi="Times New Roman" w:cs="Times New Roman"/>
        </w:rPr>
        <w:t>documented in</w:t>
      </w:r>
      <w:r w:rsidR="004430CA">
        <w:rPr>
          <w:rFonts w:ascii="Times New Roman" w:hAnsi="Times New Roman" w:cs="Times New Roman"/>
        </w:rPr>
        <w:t xml:space="preserve"> </w:t>
      </w:r>
      <w:r w:rsidR="00175FA9">
        <w:rPr>
          <w:rFonts w:ascii="Times New Roman" w:hAnsi="Times New Roman" w:cs="Times New Roman"/>
        </w:rPr>
        <w:t xml:space="preserve">files and </w:t>
      </w:r>
      <w:r w:rsidR="004430CA">
        <w:rPr>
          <w:rFonts w:ascii="Times New Roman" w:hAnsi="Times New Roman" w:cs="Times New Roman"/>
        </w:rPr>
        <w:t>code shared on the Open Science Framework and GitHub</w:t>
      </w:r>
      <w:r w:rsidRPr="00B15811">
        <w:rPr>
          <w:rFonts w:ascii="Times New Roman" w:hAnsi="Times New Roman" w:cs="Times New Roman"/>
        </w:rPr>
        <w:t xml:space="preserve">. </w:t>
      </w:r>
    </w:p>
    <w:p w14:paraId="15C2F8A1" w14:textId="7AD898A5" w:rsidR="00B15811" w:rsidRPr="00B15811" w:rsidRDefault="00B15811" w:rsidP="00587C06">
      <w:pPr>
        <w:spacing w:line="480" w:lineRule="auto"/>
        <w:ind w:firstLine="720"/>
        <w:rPr>
          <w:rFonts w:ascii="Times New Roman" w:hAnsi="Times New Roman" w:cs="Times New Roman"/>
        </w:rPr>
      </w:pPr>
      <w:r w:rsidRPr="00B15811">
        <w:rPr>
          <w:rFonts w:ascii="Times New Roman" w:hAnsi="Times New Roman" w:cs="Times New Roman"/>
        </w:rPr>
        <w:t xml:space="preserve">The composite matching variables </w:t>
      </w:r>
      <w:r w:rsidR="004430CA">
        <w:rPr>
          <w:rFonts w:ascii="Times New Roman" w:hAnsi="Times New Roman" w:cs="Times New Roman"/>
        </w:rPr>
        <w:t xml:space="preserve">will </w:t>
      </w:r>
      <w:r w:rsidRPr="00B15811">
        <w:rPr>
          <w:rFonts w:ascii="Times New Roman" w:hAnsi="Times New Roman" w:cs="Times New Roman"/>
        </w:rPr>
        <w:t>then</w:t>
      </w:r>
      <w:r w:rsidR="001D7C22">
        <w:rPr>
          <w:rFonts w:ascii="Times New Roman" w:hAnsi="Times New Roman" w:cs="Times New Roman"/>
        </w:rPr>
        <w:t xml:space="preserve"> be</w:t>
      </w:r>
      <w:r w:rsidRPr="00B15811">
        <w:rPr>
          <w:rFonts w:ascii="Times New Roman" w:hAnsi="Times New Roman" w:cs="Times New Roman"/>
        </w:rPr>
        <w:t xml:space="preserve"> used in multiple imputation and propensity score matching, which requires completely non-missing data. Multiple imputation will be conducted using the </w:t>
      </w:r>
      <w:proofErr w:type="spellStart"/>
      <w:r w:rsidR="004430CA" w:rsidRPr="004430CA">
        <w:rPr>
          <w:rFonts w:ascii="Courier" w:hAnsi="Courier" w:cs="Times New Roman"/>
        </w:rPr>
        <w:t>amelia</w:t>
      </w:r>
      <w:proofErr w:type="spellEnd"/>
      <w:r w:rsidRPr="00B15811">
        <w:rPr>
          <w:rFonts w:ascii="Times New Roman" w:hAnsi="Times New Roman" w:cs="Times New Roman"/>
        </w:rPr>
        <w:t xml:space="preserve"> package in </w:t>
      </w:r>
      <w:r w:rsidRPr="004430CA">
        <w:rPr>
          <w:rFonts w:ascii="Courier" w:hAnsi="Courier" w:cs="Times New Roman"/>
        </w:rPr>
        <w:t>R</w:t>
      </w:r>
      <w:r w:rsidR="00FC47AF" w:rsidRPr="00FC47AF">
        <w:rPr>
          <w:rFonts w:ascii="Times New Roman" w:hAnsi="Times New Roman" w:cs="Times New Roman"/>
        </w:rPr>
        <w:t xml:space="preserve"> (Honaker, King, &amp; Blackwell, 2011)</w:t>
      </w:r>
      <w:r w:rsidR="004430CA">
        <w:rPr>
          <w:rFonts w:ascii="Times New Roman" w:hAnsi="Times New Roman" w:cs="Times New Roman"/>
        </w:rPr>
        <w:t>.</w:t>
      </w:r>
      <w:r w:rsidRPr="00B15811">
        <w:rPr>
          <w:rFonts w:ascii="Times New Roman" w:hAnsi="Times New Roman" w:cs="Times New Roman"/>
        </w:rPr>
        <w:t xml:space="preserve"> </w:t>
      </w:r>
      <w:r w:rsidR="004430CA">
        <w:rPr>
          <w:rFonts w:ascii="Times New Roman" w:hAnsi="Times New Roman" w:cs="Times New Roman"/>
        </w:rPr>
        <w:t xml:space="preserve">I will </w:t>
      </w:r>
      <w:r w:rsidRPr="00B15811">
        <w:rPr>
          <w:rFonts w:ascii="Times New Roman" w:hAnsi="Times New Roman" w:cs="Times New Roman"/>
        </w:rPr>
        <w:t>impute10 data sets.</w:t>
      </w:r>
    </w:p>
    <w:p w14:paraId="087A632E" w14:textId="77777777" w:rsidR="00906023" w:rsidRDefault="00B15811" w:rsidP="004430CA">
      <w:pPr>
        <w:spacing w:line="480" w:lineRule="auto"/>
        <w:ind w:firstLine="720"/>
        <w:rPr>
          <w:rFonts w:ascii="Times New Roman" w:hAnsi="Times New Roman" w:cs="Times New Roman"/>
        </w:rPr>
      </w:pPr>
      <w:r w:rsidRPr="00B15811">
        <w:rPr>
          <w:rFonts w:ascii="Times New Roman" w:hAnsi="Times New Roman" w:cs="Times New Roman"/>
        </w:rPr>
        <w:t xml:space="preserve">Second, </w:t>
      </w:r>
      <w:r w:rsidR="004430CA">
        <w:rPr>
          <w:rFonts w:ascii="Times New Roman" w:hAnsi="Times New Roman" w:cs="Times New Roman"/>
        </w:rPr>
        <w:t>I will</w:t>
      </w:r>
      <w:r w:rsidRPr="00B15811">
        <w:rPr>
          <w:rFonts w:ascii="Times New Roman" w:hAnsi="Times New Roman" w:cs="Times New Roman"/>
        </w:rPr>
        <w:t xml:space="preserve"> use the multiply imputed data to calculate propensity scores for each of the multiply imputed data sets for each </w:t>
      </w:r>
      <w:r w:rsidR="004430CA">
        <w:rPr>
          <w:rFonts w:ascii="Times New Roman" w:hAnsi="Times New Roman" w:cs="Times New Roman"/>
        </w:rPr>
        <w:t>outcome</w:t>
      </w:r>
      <w:r w:rsidR="00906023">
        <w:rPr>
          <w:rFonts w:ascii="Times New Roman" w:hAnsi="Times New Roman" w:cs="Times New Roman"/>
        </w:rPr>
        <w:t xml:space="preserve"> and </w:t>
      </w:r>
      <w:r w:rsidR="004430CA">
        <w:rPr>
          <w:rFonts w:ascii="Times New Roman" w:hAnsi="Times New Roman" w:cs="Times New Roman"/>
        </w:rPr>
        <w:t xml:space="preserve">study </w:t>
      </w:r>
      <w:r w:rsidRPr="00B15811">
        <w:rPr>
          <w:rFonts w:ascii="Times New Roman" w:hAnsi="Times New Roman" w:cs="Times New Roman"/>
        </w:rPr>
        <w:t xml:space="preserve">separately. </w:t>
      </w:r>
      <w:r w:rsidR="00906023">
        <w:rPr>
          <w:rFonts w:ascii="Times New Roman" w:hAnsi="Times New Roman" w:cs="Times New Roman"/>
        </w:rPr>
        <w:t xml:space="preserve">In addition, I will conduct the procedure separately for each individual difference characteristic, such that each propensity score matched set will be matched on all matching variables and all personality variables except for the target variable that will be used to predict each outcome, making this an extremely conservative test of the relationship between personality and outcomes. Finally, separate propensity score matched sets will also be generated to test each of the Level 1 moderating questions (age, gender, SES, and ethnicity). </w:t>
      </w:r>
    </w:p>
    <w:p w14:paraId="419B78AA" w14:textId="32EBA592" w:rsidR="0000197B" w:rsidRDefault="00B15811" w:rsidP="004430CA">
      <w:pPr>
        <w:spacing w:line="480" w:lineRule="auto"/>
        <w:ind w:firstLine="720"/>
        <w:rPr>
          <w:rFonts w:ascii="Times New Roman" w:hAnsi="Times New Roman" w:cs="Times New Roman"/>
        </w:rPr>
      </w:pPr>
      <w:r w:rsidRPr="00B15811">
        <w:rPr>
          <w:rFonts w:ascii="Times New Roman" w:hAnsi="Times New Roman" w:cs="Times New Roman"/>
        </w:rPr>
        <w:t xml:space="preserve">The propensity score matching procedure attempts to equate those who did or did not experience </w:t>
      </w:r>
      <w:r w:rsidR="00906023">
        <w:rPr>
          <w:rFonts w:ascii="Times New Roman" w:hAnsi="Times New Roman" w:cs="Times New Roman"/>
        </w:rPr>
        <w:t>an outcome</w:t>
      </w:r>
      <w:r w:rsidRPr="00B15811">
        <w:rPr>
          <w:rFonts w:ascii="Times New Roman" w:hAnsi="Times New Roman" w:cs="Times New Roman"/>
        </w:rPr>
        <w:t xml:space="preserve"> by assigning each person a risk score based on a number of background factors. Then each person who experienced the </w:t>
      </w:r>
      <w:r w:rsidR="00906023">
        <w:rPr>
          <w:rFonts w:ascii="Times New Roman" w:hAnsi="Times New Roman" w:cs="Times New Roman"/>
        </w:rPr>
        <w:t xml:space="preserve">outcome </w:t>
      </w:r>
      <w:r w:rsidRPr="00B15811">
        <w:rPr>
          <w:rFonts w:ascii="Times New Roman" w:hAnsi="Times New Roman" w:cs="Times New Roman"/>
        </w:rPr>
        <w:t xml:space="preserve">is matched with someone else in the control group who had a similar "risk" of experiencing the </w:t>
      </w:r>
      <w:r w:rsidR="00906023">
        <w:rPr>
          <w:rFonts w:ascii="Times New Roman" w:hAnsi="Times New Roman" w:cs="Times New Roman"/>
        </w:rPr>
        <w:t>outcome</w:t>
      </w:r>
      <w:r w:rsidRPr="00B15811">
        <w:rPr>
          <w:rFonts w:ascii="Times New Roman" w:hAnsi="Times New Roman" w:cs="Times New Roman"/>
        </w:rPr>
        <w:t xml:space="preserve">. Matching </w:t>
      </w:r>
      <w:r w:rsidR="00906023">
        <w:rPr>
          <w:rFonts w:ascii="Times New Roman" w:hAnsi="Times New Roman" w:cs="Times New Roman"/>
        </w:rPr>
        <w:t xml:space="preserve">will be </w:t>
      </w:r>
      <w:r w:rsidRPr="00B15811">
        <w:rPr>
          <w:rFonts w:ascii="Times New Roman" w:hAnsi="Times New Roman" w:cs="Times New Roman"/>
        </w:rPr>
        <w:t xml:space="preserve">done using the </w:t>
      </w:r>
      <w:proofErr w:type="spellStart"/>
      <w:r w:rsidRPr="00906023">
        <w:rPr>
          <w:rFonts w:ascii="Courier" w:hAnsi="Courier" w:cs="Times New Roman"/>
        </w:rPr>
        <w:t>matchit</w:t>
      </w:r>
      <w:proofErr w:type="spellEnd"/>
      <w:r w:rsidRPr="00B15811">
        <w:rPr>
          <w:rFonts w:ascii="Times New Roman" w:hAnsi="Times New Roman" w:cs="Times New Roman"/>
        </w:rPr>
        <w:t xml:space="preserve"> packages in </w:t>
      </w:r>
      <w:r w:rsidRPr="00906023">
        <w:rPr>
          <w:rFonts w:ascii="Courier" w:hAnsi="Courier" w:cs="Times New Roman"/>
        </w:rPr>
        <w:t>R</w:t>
      </w:r>
      <w:r w:rsidR="00906023">
        <w:rPr>
          <w:rFonts w:ascii="Times New Roman" w:hAnsi="Times New Roman" w:cs="Times New Roman"/>
        </w:rPr>
        <w:t xml:space="preserve"> (</w:t>
      </w:r>
      <w:r w:rsidR="00FC47AF">
        <w:rPr>
          <w:rFonts w:ascii="Times New Roman" w:hAnsi="Times New Roman" w:cs="Times New Roman"/>
        </w:rPr>
        <w:t>Ho, Imai, King, &amp; Stuart, 2011</w:t>
      </w:r>
      <w:r w:rsidR="00906023">
        <w:rPr>
          <w:rFonts w:ascii="Times New Roman" w:hAnsi="Times New Roman" w:cs="Times New Roman"/>
        </w:rPr>
        <w:t>)</w:t>
      </w:r>
      <w:r w:rsidRPr="00B15811">
        <w:rPr>
          <w:rFonts w:ascii="Times New Roman" w:hAnsi="Times New Roman" w:cs="Times New Roman"/>
        </w:rPr>
        <w:t xml:space="preserve">. Because the sample sizes of the groups of people who experience specific </w:t>
      </w:r>
      <w:r w:rsidR="00906023">
        <w:rPr>
          <w:rFonts w:ascii="Times New Roman" w:hAnsi="Times New Roman" w:cs="Times New Roman"/>
        </w:rPr>
        <w:t xml:space="preserve">outcomes </w:t>
      </w:r>
      <w:r w:rsidRPr="00B15811">
        <w:rPr>
          <w:rFonts w:ascii="Times New Roman" w:hAnsi="Times New Roman" w:cs="Times New Roman"/>
        </w:rPr>
        <w:t>are much smaller than the individuals who did not experience them, we choose to use propensity score matching</w:t>
      </w:r>
      <w:r w:rsidR="00906023">
        <w:rPr>
          <w:rFonts w:ascii="Times New Roman" w:hAnsi="Times New Roman" w:cs="Times New Roman"/>
        </w:rPr>
        <w:t xml:space="preserve"> rather than propensity score weighting</w:t>
      </w:r>
      <w:r w:rsidRPr="00B15811">
        <w:rPr>
          <w:rFonts w:ascii="Times New Roman" w:hAnsi="Times New Roman" w:cs="Times New Roman"/>
        </w:rPr>
        <w:t xml:space="preserve">. </w:t>
      </w:r>
      <w:r w:rsidR="00906023">
        <w:rPr>
          <w:rFonts w:ascii="Times New Roman" w:hAnsi="Times New Roman" w:cs="Times New Roman"/>
        </w:rPr>
        <w:t xml:space="preserve">I will </w:t>
      </w:r>
      <w:r w:rsidRPr="00B15811">
        <w:rPr>
          <w:rFonts w:ascii="Times New Roman" w:hAnsi="Times New Roman" w:cs="Times New Roman"/>
        </w:rPr>
        <w:t>beg</w:t>
      </w:r>
      <w:r w:rsidR="00906023">
        <w:rPr>
          <w:rFonts w:ascii="Times New Roman" w:hAnsi="Times New Roman" w:cs="Times New Roman"/>
        </w:rPr>
        <w:t>i</w:t>
      </w:r>
      <w:r w:rsidRPr="00B15811">
        <w:rPr>
          <w:rFonts w:ascii="Times New Roman" w:hAnsi="Times New Roman" w:cs="Times New Roman"/>
        </w:rPr>
        <w:t xml:space="preserve">n by using "nearest neighbor" matching and a ratio of </w:t>
      </w:r>
      <w:r w:rsidR="00906023">
        <w:rPr>
          <w:rFonts w:ascii="Times New Roman" w:hAnsi="Times New Roman" w:cs="Times New Roman"/>
        </w:rPr>
        <w:t>2</w:t>
      </w:r>
      <w:r w:rsidRPr="00B15811">
        <w:rPr>
          <w:rFonts w:ascii="Times New Roman" w:hAnsi="Times New Roman" w:cs="Times New Roman"/>
        </w:rPr>
        <w:t xml:space="preserve"> to 1 and a </w:t>
      </w:r>
      <w:r w:rsidRPr="00B15811">
        <w:rPr>
          <w:rFonts w:ascii="Times New Roman" w:hAnsi="Times New Roman" w:cs="Times New Roman"/>
        </w:rPr>
        <w:lastRenderedPageBreak/>
        <w:t>caliper width of .25</w:t>
      </w:r>
      <w:r w:rsidR="00906023">
        <w:rPr>
          <w:rFonts w:ascii="Times New Roman" w:hAnsi="Times New Roman" w:cs="Times New Roman"/>
        </w:rPr>
        <w:t xml:space="preserve"> </w:t>
      </w:r>
      <m:oMath>
        <m:r>
          <m:rPr>
            <m:sty m:val="p"/>
          </m:rPr>
          <w:rPr>
            <w:rFonts w:ascii="Cambria Math" w:hAnsi="Cambria Math" w:cs="Times New Roman"/>
          </w:rPr>
          <m:t>σ</m:t>
        </m:r>
      </m:oMath>
      <w:r w:rsidRPr="00B15811">
        <w:rPr>
          <w:rFonts w:ascii="Times New Roman" w:hAnsi="Times New Roman" w:cs="Times New Roman"/>
        </w:rPr>
        <w:t xml:space="preserve"> (Guo &amp; Fraser, 2015) and iteratively </w:t>
      </w:r>
      <w:r w:rsidR="00906023">
        <w:rPr>
          <w:rFonts w:ascii="Times New Roman" w:hAnsi="Times New Roman" w:cs="Times New Roman"/>
        </w:rPr>
        <w:t xml:space="preserve">increase </w:t>
      </w:r>
      <w:r w:rsidRPr="00B15811">
        <w:rPr>
          <w:rFonts w:ascii="Times New Roman" w:hAnsi="Times New Roman" w:cs="Times New Roman"/>
        </w:rPr>
        <w:t xml:space="preserve">the ratio for </w:t>
      </w:r>
      <w:r w:rsidR="00906023">
        <w:rPr>
          <w:rFonts w:ascii="Times New Roman" w:hAnsi="Times New Roman" w:cs="Times New Roman"/>
        </w:rPr>
        <w:t xml:space="preserve">outcomes </w:t>
      </w:r>
      <w:r w:rsidRPr="00B15811">
        <w:rPr>
          <w:rFonts w:ascii="Times New Roman" w:hAnsi="Times New Roman" w:cs="Times New Roman"/>
        </w:rPr>
        <w:t xml:space="preserve">that were not balanced using these criteria. </w:t>
      </w:r>
    </w:p>
    <w:p w14:paraId="320E349D" w14:textId="24417E32" w:rsidR="001D7C22" w:rsidRDefault="0022579E" w:rsidP="001D7C22">
      <w:pPr>
        <w:spacing w:line="480" w:lineRule="auto"/>
        <w:ind w:firstLine="720"/>
        <w:rPr>
          <w:rFonts w:ascii="Times New Roman" w:hAnsi="Times New Roman" w:cs="Times New Roman"/>
        </w:rPr>
      </w:pPr>
      <w:r w:rsidRPr="0022579E">
        <w:rPr>
          <w:rFonts w:ascii="Times New Roman" w:hAnsi="Times New Roman" w:cs="Times New Roman"/>
        </w:rPr>
        <w:t xml:space="preserve">Third, </w:t>
      </w:r>
      <w:r>
        <w:rPr>
          <w:rFonts w:ascii="Times New Roman" w:hAnsi="Times New Roman" w:cs="Times New Roman"/>
        </w:rPr>
        <w:t>I will</w:t>
      </w:r>
      <w:r w:rsidRPr="0022579E">
        <w:rPr>
          <w:rFonts w:ascii="Times New Roman" w:hAnsi="Times New Roman" w:cs="Times New Roman"/>
        </w:rPr>
        <w:t xml:space="preserve"> test for selection effects using a series of </w:t>
      </w:r>
      <w:r>
        <w:rPr>
          <w:rFonts w:ascii="Times New Roman" w:hAnsi="Times New Roman" w:cs="Times New Roman"/>
        </w:rPr>
        <w:t xml:space="preserve">multilevel </w:t>
      </w:r>
      <w:r w:rsidRPr="0022579E">
        <w:rPr>
          <w:rFonts w:ascii="Times New Roman" w:hAnsi="Times New Roman" w:cs="Times New Roman"/>
        </w:rPr>
        <w:t>Bayesian logistic regression models</w:t>
      </w:r>
      <w:r w:rsidR="002456E3">
        <w:rPr>
          <w:rFonts w:ascii="Times New Roman" w:hAnsi="Times New Roman" w:cs="Times New Roman"/>
        </w:rPr>
        <w:t xml:space="preserve"> using the </w:t>
      </w:r>
      <w:r w:rsidR="002456E3" w:rsidRPr="002456E3">
        <w:rPr>
          <w:rFonts w:ascii="Courier" w:hAnsi="Courier" w:cs="Times New Roman"/>
        </w:rPr>
        <w:t>brms</w:t>
      </w:r>
      <w:r w:rsidR="002456E3">
        <w:rPr>
          <w:rFonts w:ascii="Times New Roman" w:hAnsi="Times New Roman" w:cs="Times New Roman"/>
        </w:rPr>
        <w:t xml:space="preserve"> package in </w:t>
      </w:r>
      <w:r w:rsidR="002456E3" w:rsidRPr="002456E3">
        <w:rPr>
          <w:rFonts w:ascii="Courier" w:hAnsi="Courier" w:cs="Times New Roman"/>
        </w:rPr>
        <w:t>R</w:t>
      </w:r>
      <w:r w:rsidR="00FC47AF" w:rsidRPr="00FC47AF">
        <w:rPr>
          <w:rFonts w:ascii="Times New Roman" w:hAnsi="Times New Roman" w:cs="Times New Roman"/>
        </w:rPr>
        <w:t xml:space="preserve"> (</w:t>
      </w:r>
      <w:proofErr w:type="spellStart"/>
      <w:r w:rsidR="00FC47AF" w:rsidRPr="00FC47AF">
        <w:rPr>
          <w:rFonts w:ascii="Times New Roman" w:hAnsi="Times New Roman" w:cs="Times New Roman"/>
        </w:rPr>
        <w:t>Bürkner</w:t>
      </w:r>
      <w:proofErr w:type="spellEnd"/>
      <w:r w:rsidR="00FC47AF" w:rsidRPr="00FC47AF">
        <w:rPr>
          <w:rFonts w:ascii="Times New Roman" w:hAnsi="Times New Roman" w:cs="Times New Roman"/>
        </w:rPr>
        <w:t>, 2017, 2018)</w:t>
      </w:r>
      <w:r w:rsidRPr="0022579E">
        <w:rPr>
          <w:rFonts w:ascii="Times New Roman" w:hAnsi="Times New Roman" w:cs="Times New Roman"/>
        </w:rPr>
        <w:t>.</w:t>
      </w:r>
      <w:r w:rsidR="002456E3">
        <w:rPr>
          <w:rFonts w:ascii="Times New Roman" w:hAnsi="Times New Roman" w:cs="Times New Roman"/>
        </w:rPr>
        <w:t xml:space="preserve"> </w:t>
      </w:r>
      <w:r w:rsidR="001D7C22" w:rsidRPr="0022579E">
        <w:rPr>
          <w:rFonts w:ascii="Times New Roman" w:hAnsi="Times New Roman" w:cs="Times New Roman"/>
        </w:rPr>
        <w:t xml:space="preserve">In all models, the "no </w:t>
      </w:r>
      <w:r w:rsidR="001D7C22">
        <w:rPr>
          <w:rFonts w:ascii="Times New Roman" w:hAnsi="Times New Roman" w:cs="Times New Roman"/>
        </w:rPr>
        <w:t>outcome</w:t>
      </w:r>
      <w:r w:rsidR="001D7C22" w:rsidRPr="0022579E">
        <w:rPr>
          <w:rFonts w:ascii="Times New Roman" w:hAnsi="Times New Roman" w:cs="Times New Roman"/>
        </w:rPr>
        <w:t xml:space="preserve">" group will be considered the reference group. </w:t>
      </w:r>
      <w:r w:rsidRPr="0022579E">
        <w:rPr>
          <w:rFonts w:ascii="Times New Roman" w:hAnsi="Times New Roman" w:cs="Times New Roman"/>
        </w:rPr>
        <w:t xml:space="preserve">Using unmatched data sets and matched data sets that did not account for personality </w:t>
      </w:r>
      <w:r w:rsidR="002456E3">
        <w:rPr>
          <w:rFonts w:ascii="Times New Roman" w:hAnsi="Times New Roman" w:cs="Times New Roman"/>
        </w:rPr>
        <w:t>or moderators at the wave of personality assessment</w:t>
      </w:r>
      <w:r w:rsidRPr="0022579E">
        <w:rPr>
          <w:rFonts w:ascii="Times New Roman" w:hAnsi="Times New Roman" w:cs="Times New Roman"/>
        </w:rPr>
        <w:t xml:space="preserve">, </w:t>
      </w:r>
      <w:r w:rsidR="002456E3">
        <w:rPr>
          <w:rFonts w:ascii="Times New Roman" w:hAnsi="Times New Roman" w:cs="Times New Roman"/>
        </w:rPr>
        <w:t xml:space="preserve">I will </w:t>
      </w:r>
      <w:r w:rsidRPr="0022579E">
        <w:rPr>
          <w:rFonts w:ascii="Times New Roman" w:hAnsi="Times New Roman" w:cs="Times New Roman"/>
        </w:rPr>
        <w:t xml:space="preserve">predict </w:t>
      </w:r>
      <w:r w:rsidR="002456E3">
        <w:rPr>
          <w:rFonts w:ascii="Times New Roman" w:hAnsi="Times New Roman" w:cs="Times New Roman"/>
        </w:rPr>
        <w:t xml:space="preserve">outcomes </w:t>
      </w:r>
      <w:r w:rsidRPr="0022579E">
        <w:rPr>
          <w:rFonts w:ascii="Times New Roman" w:hAnsi="Times New Roman" w:cs="Times New Roman"/>
        </w:rPr>
        <w:t xml:space="preserve">from </w:t>
      </w:r>
      <w:r w:rsidR="002456E3">
        <w:rPr>
          <w:rFonts w:ascii="Times New Roman" w:hAnsi="Times New Roman" w:cs="Times New Roman"/>
        </w:rPr>
        <w:t xml:space="preserve">baseline </w:t>
      </w:r>
      <w:r w:rsidRPr="0022579E">
        <w:rPr>
          <w:rFonts w:ascii="Times New Roman" w:hAnsi="Times New Roman" w:cs="Times New Roman"/>
        </w:rPr>
        <w:t xml:space="preserve">personality. </w:t>
      </w:r>
      <w:r w:rsidR="002456E3">
        <w:rPr>
          <w:rFonts w:ascii="Times New Roman" w:hAnsi="Times New Roman" w:cs="Times New Roman"/>
        </w:rPr>
        <w:t>With the exception of moderator analyses, I will not</w:t>
      </w:r>
      <w:r w:rsidRPr="0022579E">
        <w:rPr>
          <w:rFonts w:ascii="Times New Roman" w:hAnsi="Times New Roman" w:cs="Times New Roman"/>
        </w:rPr>
        <w:t xml:space="preserve"> include additional covariates (e.g. age, gender) in these models because these should be effectively controlled for in the propensity score matching procedure. </w:t>
      </w:r>
      <w:r w:rsidR="001D7C22">
        <w:rPr>
          <w:rFonts w:ascii="Times New Roman" w:hAnsi="Times New Roman" w:cs="Times New Roman"/>
        </w:rPr>
        <w:t>The basic form of the model is as follows:</w:t>
      </w:r>
    </w:p>
    <w:p w14:paraId="6CA163A9" w14:textId="43BBFC2F" w:rsidR="00A733A4" w:rsidRPr="00A733A4" w:rsidRDefault="00A733A4" w:rsidP="00A733A4">
      <w:pPr>
        <w:spacing w:line="480" w:lineRule="auto"/>
        <w:rPr>
          <w:rFonts w:ascii="Times New Roman" w:hAnsi="Times New Roman" w:cs="Times New Roman"/>
        </w:rPr>
      </w:pPr>
      <w:r>
        <w:rPr>
          <w:rFonts w:ascii="Times New Roman" w:hAnsi="Times New Roman" w:cs="Times New Roman"/>
        </w:rPr>
        <w:t xml:space="preserve">Level 1: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p>
    <w:p w14:paraId="6EBDCA42" w14:textId="77777777" w:rsidR="001D7C22" w:rsidRDefault="001D7C22" w:rsidP="001D7C22">
      <w:pPr>
        <w:spacing w:line="480" w:lineRule="auto"/>
        <w:rPr>
          <w:rFonts w:ascii="Times New Roman" w:hAnsi="Times New Roman" w:cs="Times New Roman"/>
        </w:rPr>
      </w:pPr>
      <w:r>
        <w:rPr>
          <w:rFonts w:ascii="Times New Roman" w:hAnsi="Times New Roman" w:cs="Times New Roman"/>
        </w:rPr>
        <w:t>Level 2:</w:t>
      </w:r>
    </w:p>
    <w:p w14:paraId="0205340D" w14:textId="3553CBEA" w:rsidR="001D7C22" w:rsidRDefault="001D7C22" w:rsidP="001D7C22">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0j</m:t>
            </m:r>
          </m:sub>
        </m:sSub>
        <m:r>
          <w:rPr>
            <w:rFonts w:ascii="Cambria Math" w:hAnsi="Cambria Math" w:cs="Times New Roman"/>
          </w:rPr>
          <m:t>= </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00</m:t>
            </m:r>
          </m:sub>
        </m:sSub>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r>
              <m:rPr>
                <m:sty m:val="p"/>
              </m:rPr>
              <w:rPr>
                <w:rFonts w:ascii="Cambria Math" w:hAnsi="Cambria Math" w:cs="Times New Roman"/>
              </w:rPr>
              <m:t>j</m:t>
            </m:r>
          </m:sub>
        </m:sSub>
      </m:oMath>
    </w:p>
    <w:p w14:paraId="1CAA83C2" w14:textId="4869A697" w:rsidR="001D7C22" w:rsidRDefault="001D7C22" w:rsidP="001D7C22">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 xml:space="preserve"> γ</m:t>
            </m:r>
          </m:e>
          <m:sub>
            <m:r>
              <w:rPr>
                <w:rFonts w:ascii="Cambria Math" w:hAnsi="Cambria Math" w:cs="Times New Roman"/>
              </w:rPr>
              <m:t>10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u</m:t>
            </m:r>
          </m:e>
          <m:sub>
            <m:r>
              <w:rPr>
                <w:rFonts w:ascii="Cambria Math" w:hAnsi="Cambria Math" w:cs="Times New Roman"/>
              </w:rPr>
              <m:t>1j</m:t>
            </m:r>
          </m:sub>
        </m:sSub>
      </m:oMath>
      <w:r>
        <w:rPr>
          <w:rFonts w:ascii="Times New Roman" w:hAnsi="Times New Roman" w:cs="Times New Roman"/>
        </w:rPr>
        <w:t>,</w:t>
      </w:r>
    </w:p>
    <w:p w14:paraId="55261A82" w14:textId="1FF4B6F9" w:rsidR="0022579E" w:rsidRDefault="001D7C22" w:rsidP="001D7C22">
      <w:pPr>
        <w:spacing w:line="480" w:lineRule="auto"/>
        <w:ind w:firstLine="72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00</m:t>
            </m:r>
          </m:sub>
        </m:sSub>
      </m:oMath>
      <w:r>
        <w:rPr>
          <w:rFonts w:ascii="Times New Roman" w:hAnsi="Times New Roman" w:cs="Times New Roman"/>
        </w:rPr>
        <w:t xml:space="preserve"> is the average log odds of experiencing the outcome</w:t>
      </w:r>
      <w:r w:rsidR="00175FA9">
        <w:rPr>
          <w:rFonts w:ascii="Times New Roman" w:hAnsi="Times New Roman" w:cs="Times New Roman"/>
        </w:rPr>
        <w:t xml:space="preserve"> across all studies</w:t>
      </w:r>
      <w:r>
        <w:rPr>
          <w:rFonts w:ascii="Times New Roman"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10</m:t>
            </m:r>
          </m:sub>
        </m:sSub>
      </m:oMath>
      <w:r>
        <w:rPr>
          <w:rFonts w:ascii="Times New Roman" w:hAnsi="Times New Roman" w:cs="Times New Roman"/>
        </w:rPr>
        <w:t xml:space="preserve"> multiple of log odds change associated with a one-unit change in </w:t>
      </w:r>
      <w:r w:rsidR="00175FA9">
        <w:rPr>
          <w:rFonts w:ascii="Times New Roman" w:hAnsi="Times New Roman" w:cs="Times New Roman"/>
        </w:rPr>
        <w:t xml:space="preserve">the percentage of the maximum of the possible (POMP) </w:t>
      </w:r>
      <w:r>
        <w:rPr>
          <w:rFonts w:ascii="Times New Roman" w:hAnsi="Times New Roman" w:cs="Times New Roman"/>
        </w:rPr>
        <w:t xml:space="preserve">personality </w:t>
      </w:r>
      <w:r w:rsidR="00175FA9">
        <w:rPr>
          <w:rFonts w:ascii="Times New Roman" w:hAnsi="Times New Roman" w:cs="Times New Roman"/>
        </w:rPr>
        <w:t>score</w:t>
      </w:r>
      <w:r>
        <w:rPr>
          <w:rFonts w:ascii="Times New Roman" w:hAnsi="Times New Roman" w:cs="Times New Roman"/>
        </w:rPr>
        <w:t xml:space="preserve">. All results will be presented both as log odds and as odds ratios (OR) with 89% uncertainty intervals (UI).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0j</m:t>
            </m:r>
          </m:sub>
        </m:sSub>
      </m:oMath>
      <w:r>
        <w:rPr>
          <w:rFonts w:ascii="Times New Roman" w:hAnsi="Times New Roman" w:cs="Times New Roman"/>
        </w:rPr>
        <w:t xml:space="preserve"> indicates the difference between the average estimate of log odds of experiencing an outcome and the estimate for each study (i.e. the study-specific estimate  of the log odds of each outcome),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1j</m:t>
            </m:r>
          </m:sub>
        </m:sSub>
      </m:oMath>
      <w:r>
        <w:rPr>
          <w:rFonts w:ascii="Times New Roman" w:hAnsi="Times New Roman" w:cs="Times New Roman"/>
        </w:rPr>
        <w:t xml:space="preserve"> indicates the difference between the average multiple of log odds associated with a one unit change in </w:t>
      </w:r>
      <w:r w:rsidR="00175FA9">
        <w:rPr>
          <w:rFonts w:ascii="Times New Roman" w:hAnsi="Times New Roman" w:cs="Times New Roman"/>
        </w:rPr>
        <w:t>POMP personality score</w:t>
      </w:r>
      <w:r>
        <w:rPr>
          <w:rFonts w:ascii="Times New Roman" w:hAnsi="Times New Roman" w:cs="Times New Roman"/>
        </w:rPr>
        <w:t xml:space="preserve"> and the estimate for each study (i.e. the study-specific estimate of the personality-outcome </w:t>
      </w:r>
      <w:r>
        <w:rPr>
          <w:rFonts w:ascii="Times New Roman" w:hAnsi="Times New Roman" w:cs="Times New Roman"/>
        </w:rPr>
        <w:lastRenderedPageBreak/>
        <w:t>relationship). Each of these will be presented as forest plots showing both study-specific and average effects.</w:t>
      </w:r>
    </w:p>
    <w:p w14:paraId="414E99E4" w14:textId="259CAF14" w:rsidR="008E1648" w:rsidRDefault="008E1648" w:rsidP="001D7C22">
      <w:pPr>
        <w:spacing w:line="480" w:lineRule="auto"/>
        <w:ind w:firstLine="720"/>
        <w:rPr>
          <w:rFonts w:ascii="Times New Roman" w:hAnsi="Times New Roman" w:cs="Times New Roman"/>
        </w:rPr>
      </w:pPr>
      <w:commentRangeStart w:id="5"/>
      <w:r>
        <w:rPr>
          <w:rFonts w:ascii="Times New Roman" w:hAnsi="Times New Roman" w:cs="Times New Roman"/>
        </w:rPr>
        <w:t xml:space="preserve">Moderator </w:t>
      </w:r>
      <w:commentRangeEnd w:id="5"/>
      <w:r w:rsidR="00427A9D">
        <w:rPr>
          <w:rStyle w:val="CommentReference"/>
        </w:rPr>
        <w:commentReference w:id="5"/>
      </w:r>
      <w:r>
        <w:rPr>
          <w:rFonts w:ascii="Times New Roman" w:hAnsi="Times New Roman" w:cs="Times New Roman"/>
        </w:rPr>
        <w:t xml:space="preserve">analyses will extend the form of the core analyses by additional terms at Level 1 </w:t>
      </w:r>
      <m:oMath>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2j</m:t>
            </m:r>
          </m:sub>
        </m:sSub>
        <m:r>
          <w:rPr>
            <w:rFonts w:ascii="Cambria Math" w:hAnsi="Cambria Math" w:cs="Times New Roman"/>
          </w:rPr>
          <m:t>*moderato</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3j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*moderato</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oMath>
      <w:r>
        <w:rPr>
          <w:rFonts w:ascii="Times New Roman" w:hAnsi="Times New Roman" w:cs="Times New Roman"/>
        </w:rPr>
        <w:t xml:space="preserve">; age, ethnicity, gender) or Level 2 </w:t>
      </w:r>
      <m:oMath>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01</m:t>
            </m:r>
          </m:sub>
        </m:sSub>
        <m:r>
          <w:rPr>
            <w:rFonts w:ascii="Cambria Math" w:hAnsi="Cambria Math" w:cs="Times New Roman"/>
          </w:rPr>
          <m:t>*moderato</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9A6238">
        <w:rPr>
          <w:rFonts w:ascii="Times New Roman"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11</m:t>
            </m:r>
          </m:sub>
        </m:sSub>
        <m:r>
          <w:rPr>
            <w:rFonts w:ascii="Cambria Math" w:hAnsi="Cambria Math" w:cs="Times New Roman"/>
          </w:rPr>
          <m:t>*moderato</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9A6238">
        <w:rPr>
          <w:rFonts w:ascii="Times New Roman" w:hAnsi="Times New Roman" w:cs="Times New Roman"/>
        </w:rPr>
        <w:t xml:space="preserve">; </w:t>
      </w:r>
      <w:r>
        <w:rPr>
          <w:rFonts w:ascii="Times New Roman" w:hAnsi="Times New Roman" w:cs="Times New Roman"/>
        </w:rPr>
        <w:t>reliability, survey year</w:t>
      </w:r>
      <w:del w:id="6" w:author="Beck, Emorie" w:date="2020-01-07T11:10:00Z">
        <w:r w:rsidDel="006C643C">
          <w:rPr>
            <w:rFonts w:ascii="Times New Roman" w:hAnsi="Times New Roman" w:cs="Times New Roman"/>
          </w:rPr>
          <w:delText>, study</w:delText>
        </w:r>
      </w:del>
      <w:r>
        <w:rPr>
          <w:rFonts w:ascii="Times New Roman" w:hAnsi="Times New Roman" w:cs="Times New Roman"/>
        </w:rPr>
        <w:t>). For Level 1 moderators, I will include random effects that will capture the study-specific effects for each moderator term.</w:t>
      </w:r>
    </w:p>
    <w:p w14:paraId="6F06AD18" w14:textId="697DBD11" w:rsidR="0022579E" w:rsidRDefault="0022579E" w:rsidP="00B72D5E">
      <w:pPr>
        <w:spacing w:line="480" w:lineRule="auto"/>
        <w:ind w:firstLine="720"/>
        <w:rPr>
          <w:rFonts w:ascii="Times New Roman" w:hAnsi="Times New Roman" w:cs="Times New Roman"/>
        </w:rPr>
      </w:pPr>
      <w:r>
        <w:rPr>
          <w:rFonts w:ascii="Times New Roman" w:hAnsi="Times New Roman" w:cs="Times New Roman"/>
          <w:b/>
          <w:bCs/>
        </w:rPr>
        <w:t xml:space="preserve">Study 2: </w:t>
      </w:r>
      <w:r w:rsidR="001B5F6D">
        <w:rPr>
          <w:rFonts w:ascii="Times New Roman" w:hAnsi="Times New Roman" w:cs="Times New Roman"/>
          <w:b/>
          <w:bCs/>
        </w:rPr>
        <w:t xml:space="preserve">Specification curve </w:t>
      </w:r>
      <w:r w:rsidR="00FD2C4A">
        <w:rPr>
          <w:rFonts w:ascii="Times New Roman" w:hAnsi="Times New Roman" w:cs="Times New Roman"/>
          <w:b/>
          <w:bCs/>
        </w:rPr>
        <w:t>a</w:t>
      </w:r>
      <w:r>
        <w:rPr>
          <w:rFonts w:ascii="Times New Roman" w:hAnsi="Times New Roman" w:cs="Times New Roman"/>
          <w:b/>
          <w:bCs/>
        </w:rPr>
        <w:t xml:space="preserve">nalysis of </w:t>
      </w:r>
      <w:r w:rsidR="00FD2C4A">
        <w:rPr>
          <w:rFonts w:ascii="Times New Roman" w:hAnsi="Times New Roman" w:cs="Times New Roman"/>
          <w:b/>
          <w:bCs/>
        </w:rPr>
        <w:t>l</w:t>
      </w:r>
      <w:r>
        <w:rPr>
          <w:rFonts w:ascii="Times New Roman" w:hAnsi="Times New Roman" w:cs="Times New Roman"/>
          <w:b/>
          <w:bCs/>
        </w:rPr>
        <w:t xml:space="preserve">ongitudinal </w:t>
      </w:r>
      <w:r w:rsidR="00FD2C4A">
        <w:rPr>
          <w:rFonts w:ascii="Times New Roman" w:hAnsi="Times New Roman" w:cs="Times New Roman"/>
          <w:b/>
          <w:bCs/>
        </w:rPr>
        <w:t>s</w:t>
      </w:r>
      <w:r>
        <w:rPr>
          <w:rFonts w:ascii="Times New Roman" w:hAnsi="Times New Roman" w:cs="Times New Roman"/>
          <w:b/>
          <w:bCs/>
        </w:rPr>
        <w:t>tudies</w:t>
      </w:r>
      <w:r w:rsidR="00FD2C4A">
        <w:rPr>
          <w:rFonts w:ascii="Times New Roman" w:hAnsi="Times New Roman" w:cs="Times New Roman"/>
        </w:rPr>
        <w:t xml:space="preserve">. </w:t>
      </w:r>
      <w:r w:rsidR="00B72D5E">
        <w:rPr>
          <w:rFonts w:ascii="Times New Roman" w:hAnsi="Times New Roman" w:cs="Times New Roman"/>
        </w:rPr>
        <w:t>As a second test of the robustness of prospective personality-outcome associations, I will conduct a specification curve analysis for each personality-outcome combination</w:t>
      </w:r>
      <w:r w:rsidR="00175FA9">
        <w:rPr>
          <w:rFonts w:ascii="Times New Roman" w:hAnsi="Times New Roman" w:cs="Times New Roman"/>
        </w:rPr>
        <w:t xml:space="preserve"> (</w:t>
      </w:r>
      <w:proofErr w:type="spellStart"/>
      <w:r w:rsidR="00175FA9">
        <w:rPr>
          <w:rFonts w:ascii="Times New Roman" w:hAnsi="Times New Roman" w:cs="Times New Roman"/>
        </w:rPr>
        <w:t>Simonsohn</w:t>
      </w:r>
      <w:proofErr w:type="spellEnd"/>
      <w:r w:rsidR="00175FA9">
        <w:rPr>
          <w:rFonts w:ascii="Times New Roman" w:hAnsi="Times New Roman" w:cs="Times New Roman"/>
        </w:rPr>
        <w:t xml:space="preserve"> et al., 2015)</w:t>
      </w:r>
      <w:r w:rsidR="00B72D5E">
        <w:rPr>
          <w:rFonts w:ascii="Times New Roman" w:hAnsi="Times New Roman" w:cs="Times New Roman"/>
        </w:rPr>
        <w:t xml:space="preserve">. </w:t>
      </w:r>
    </w:p>
    <w:p w14:paraId="4CCC73EB" w14:textId="1DCF02C1" w:rsidR="00B72D5E" w:rsidRDefault="00B72D5E" w:rsidP="00B72D5E">
      <w:pPr>
        <w:spacing w:line="480" w:lineRule="auto"/>
        <w:ind w:firstLine="720"/>
        <w:rPr>
          <w:rFonts w:ascii="Times New Roman" w:hAnsi="Times New Roman" w:cs="Times New Roman"/>
        </w:rPr>
      </w:pPr>
      <w:r>
        <w:rPr>
          <w:rFonts w:ascii="Times New Roman" w:hAnsi="Times New Roman" w:cs="Times New Roman"/>
        </w:rPr>
        <w:t>Specification curve analysis is carried out in three main steps. First, the researcher defines the set of reasonable model and variable specifications. Second, the researcher estimates all of these reasonable specifications and represents them using a specification curve. Finally, the researcher constructs an inferential specification curve using join statistical analyses</w:t>
      </w:r>
      <w:r w:rsidR="00175FA9">
        <w:rPr>
          <w:rFonts w:ascii="Times New Roman" w:hAnsi="Times New Roman" w:cs="Times New Roman"/>
        </w:rPr>
        <w:t xml:space="preserve"> (</w:t>
      </w:r>
      <w:proofErr w:type="spellStart"/>
      <w:r w:rsidR="00175FA9">
        <w:rPr>
          <w:rFonts w:ascii="Times New Roman" w:hAnsi="Times New Roman" w:cs="Times New Roman"/>
        </w:rPr>
        <w:t>Simonsohn</w:t>
      </w:r>
      <w:proofErr w:type="spellEnd"/>
      <w:r w:rsidR="00175FA9">
        <w:rPr>
          <w:rFonts w:ascii="Times New Roman" w:hAnsi="Times New Roman" w:cs="Times New Roman"/>
        </w:rPr>
        <w:t xml:space="preserve"> et al., 2015)</w:t>
      </w:r>
      <w:r>
        <w:rPr>
          <w:rFonts w:ascii="Times New Roman" w:hAnsi="Times New Roman" w:cs="Times New Roman"/>
        </w:rPr>
        <w:t>.</w:t>
      </w:r>
      <w:r w:rsidR="0016682B">
        <w:rPr>
          <w:rFonts w:ascii="Times New Roman" w:hAnsi="Times New Roman" w:cs="Times New Roman"/>
        </w:rPr>
        <w:t xml:space="preserve"> Constructing the specification curve in the second step serves both to show the full range of how specifications influence the statistical results as well as which specifications are most consequential for the results, while using the specification curve inferentially in the third step allows the researcher to make a statistical inference about whether the curve is inconsistent with a null hypothesis of no effect of personality on outcomes. This is most simply done with a permutation test in which the consequential variable (in the context of this paper, whether an outcome occurred for a participant) is shuffled. Shuffling the consequential outcome and re-estimating the full set of possible specifications, except now when there is no reason to expect a relationship between predictors or covariates and outcomes, produces a distribution of specification curves under the null of  no personality-outcome relationship.</w:t>
      </w:r>
    </w:p>
    <w:p w14:paraId="051E3DBC" w14:textId="77777777" w:rsidR="000B5CDC" w:rsidRDefault="009A57D9" w:rsidP="00B72D5E">
      <w:pPr>
        <w:spacing w:line="480" w:lineRule="auto"/>
        <w:ind w:firstLine="720"/>
        <w:rPr>
          <w:rFonts w:ascii="Times New Roman" w:hAnsi="Times New Roman" w:cs="Times New Roman"/>
        </w:rPr>
      </w:pPr>
      <w:r w:rsidRPr="00FE462F">
        <w:rPr>
          <w:rFonts w:ascii="Times New Roman" w:hAnsi="Times New Roman" w:cs="Times New Roman"/>
          <w:b/>
          <w:bCs/>
          <w:i/>
          <w:iCs/>
        </w:rPr>
        <w:lastRenderedPageBreak/>
        <w:t xml:space="preserve">Defining </w:t>
      </w:r>
      <w:r w:rsidR="00FE462F">
        <w:rPr>
          <w:rFonts w:ascii="Times New Roman" w:hAnsi="Times New Roman" w:cs="Times New Roman"/>
          <w:b/>
          <w:bCs/>
          <w:i/>
          <w:iCs/>
        </w:rPr>
        <w:t>s</w:t>
      </w:r>
      <w:r w:rsidRPr="00FE462F">
        <w:rPr>
          <w:rFonts w:ascii="Times New Roman" w:hAnsi="Times New Roman" w:cs="Times New Roman"/>
          <w:b/>
          <w:bCs/>
          <w:i/>
          <w:iCs/>
        </w:rPr>
        <w:t>pecifications</w:t>
      </w:r>
      <w:r>
        <w:rPr>
          <w:rFonts w:ascii="Times New Roman" w:hAnsi="Times New Roman" w:cs="Times New Roman"/>
        </w:rPr>
        <w:t xml:space="preserve">. </w:t>
      </w:r>
      <w:r w:rsidR="00A06D1F">
        <w:rPr>
          <w:rFonts w:ascii="Times New Roman" w:hAnsi="Times New Roman" w:cs="Times New Roman"/>
        </w:rPr>
        <w:t xml:space="preserve">The first step in </w:t>
      </w:r>
      <w:r w:rsidR="00FE462F">
        <w:rPr>
          <w:rFonts w:ascii="Times New Roman" w:hAnsi="Times New Roman" w:cs="Times New Roman"/>
        </w:rPr>
        <w:t xml:space="preserve">specification curve analysis involves defining the set of valid specifications. Because I am testing the relationship between different personality characteristics and outcomes, the set of valid specifications will differ across outcomes. Thus, a unique set of specifications was established for each outcome separately based on (1) covariates used in previous studies to predict those outcomes, (2) other covariates that I identified as plausibly related to each outcome based on theory, </w:t>
      </w:r>
      <w:r w:rsidR="00430146">
        <w:rPr>
          <w:rFonts w:ascii="Times New Roman" w:hAnsi="Times New Roman" w:cs="Times New Roman"/>
        </w:rPr>
        <w:t xml:space="preserve">(3) using the other personality characteristics that are not the focal part of the target personality-outcome association, and </w:t>
      </w:r>
      <w:r w:rsidR="00FE462F">
        <w:rPr>
          <w:rFonts w:ascii="Times New Roman" w:hAnsi="Times New Roman" w:cs="Times New Roman"/>
        </w:rPr>
        <w:t>(</w:t>
      </w:r>
      <w:r w:rsidR="00430146">
        <w:rPr>
          <w:rFonts w:ascii="Times New Roman" w:hAnsi="Times New Roman" w:cs="Times New Roman"/>
        </w:rPr>
        <w:t>4</w:t>
      </w:r>
      <w:r w:rsidR="00FE462F">
        <w:rPr>
          <w:rFonts w:ascii="Times New Roman" w:hAnsi="Times New Roman" w:cs="Times New Roman"/>
        </w:rPr>
        <w:t xml:space="preserve">) different operationalizations of covariates used in previous studies. </w:t>
      </w:r>
      <w:r w:rsidR="00430146">
        <w:rPr>
          <w:rFonts w:ascii="Times New Roman" w:hAnsi="Times New Roman" w:cs="Times New Roman"/>
        </w:rPr>
        <w:t xml:space="preserve">Different operationalizations include whether variables are treated as continuous or binarized or trichotomized, as was sometimes done in previous studies. In addition, the chosen specifications include whether the covariates are cross-sectional (i.e. measured in the same year as personality) or composites of multiple waves of measures of the covariate (i.e. measured prior to personality). </w:t>
      </w:r>
      <w:r w:rsidR="00545891">
        <w:rPr>
          <w:rFonts w:ascii="Times New Roman" w:hAnsi="Times New Roman" w:cs="Times New Roman"/>
        </w:rPr>
        <w:t xml:space="preserve">Because the focus is on covariates that may predict the outcome, the same set of covariates will be used to test all personality-outcome associations for each outcome. </w:t>
      </w:r>
      <w:r>
        <w:rPr>
          <w:rFonts w:ascii="Times New Roman" w:hAnsi="Times New Roman" w:cs="Times New Roman"/>
        </w:rPr>
        <w:t xml:space="preserve">Table </w:t>
      </w:r>
      <w:r w:rsidR="00FC47AF">
        <w:rPr>
          <w:rFonts w:ascii="Times New Roman" w:hAnsi="Times New Roman" w:cs="Times New Roman"/>
        </w:rPr>
        <w:t>4</w:t>
      </w:r>
      <w:r w:rsidR="00FE462F">
        <w:rPr>
          <w:rFonts w:ascii="Times New Roman" w:hAnsi="Times New Roman" w:cs="Times New Roman"/>
        </w:rPr>
        <w:t xml:space="preserve"> presents the full set of covariates and operationalizations that will be used for each outcome</w:t>
      </w:r>
      <w:r w:rsidR="00430146">
        <w:rPr>
          <w:rFonts w:ascii="Times New Roman" w:hAnsi="Times New Roman" w:cs="Times New Roman"/>
        </w:rPr>
        <w:t>, as well as the total number of specifications that result from the set of specifications.</w:t>
      </w:r>
    </w:p>
    <w:p w14:paraId="57AE932C" w14:textId="77777777" w:rsidR="00407027" w:rsidRDefault="00407027" w:rsidP="00B72D5E">
      <w:pPr>
        <w:spacing w:line="480" w:lineRule="auto"/>
        <w:ind w:firstLine="720"/>
        <w:rPr>
          <w:rFonts w:ascii="Times New Roman" w:hAnsi="Times New Roman" w:cs="Times New Roman"/>
        </w:rPr>
      </w:pPr>
    </w:p>
    <w:p w14:paraId="6706A29E" w14:textId="659D88E5" w:rsidR="00AD2E30" w:rsidRDefault="00FE462F" w:rsidP="00AD2E30">
      <w:pPr>
        <w:spacing w:line="480" w:lineRule="auto"/>
        <w:ind w:firstLine="720"/>
        <w:rPr>
          <w:rFonts w:ascii="Times New Roman" w:hAnsi="Times New Roman" w:cs="Times New Roman"/>
        </w:rPr>
      </w:pPr>
      <w:r w:rsidRPr="00FE462F">
        <w:rPr>
          <w:rFonts w:ascii="Times New Roman" w:hAnsi="Times New Roman" w:cs="Times New Roman"/>
          <w:b/>
          <w:bCs/>
          <w:i/>
          <w:iCs/>
        </w:rPr>
        <w:t>Defining the specification curve</w:t>
      </w:r>
      <w:r>
        <w:rPr>
          <w:rFonts w:ascii="Times New Roman" w:hAnsi="Times New Roman" w:cs="Times New Roman"/>
        </w:rPr>
        <w:t xml:space="preserve">. The next step in specification curve analysis is to run the model, specifying all combinations of the specifications from the previous step. </w:t>
      </w:r>
      <w:r w:rsidR="00430146">
        <w:rPr>
          <w:rFonts w:ascii="Times New Roman" w:hAnsi="Times New Roman" w:cs="Times New Roman"/>
        </w:rPr>
        <w:t xml:space="preserve">Once this is done, the target personality-outcome association is extracted from each model and ordered from strongest negative to strongest positive to define the specification curve. As can be seen in Figure 1 in the sample specification curve from </w:t>
      </w:r>
      <w:r w:rsidR="00FC47AF">
        <w:rPr>
          <w:rFonts w:ascii="Times New Roman" w:hAnsi="Times New Roman" w:cs="Times New Roman"/>
        </w:rPr>
        <w:t>Roh</w:t>
      </w:r>
      <w:r w:rsidR="00AE40FF">
        <w:rPr>
          <w:rFonts w:ascii="Times New Roman" w:hAnsi="Times New Roman" w:cs="Times New Roman"/>
        </w:rPr>
        <w:t>r</w:t>
      </w:r>
      <w:r w:rsidR="00FC47AF">
        <w:rPr>
          <w:rFonts w:ascii="Times New Roman" w:hAnsi="Times New Roman" w:cs="Times New Roman"/>
        </w:rPr>
        <w:t>er</w:t>
      </w:r>
      <w:r w:rsidR="00430146">
        <w:rPr>
          <w:rFonts w:ascii="Times New Roman" w:hAnsi="Times New Roman" w:cs="Times New Roman"/>
        </w:rPr>
        <w:t xml:space="preserve"> et al. (201</w:t>
      </w:r>
      <w:r w:rsidR="00FC47AF">
        <w:rPr>
          <w:rFonts w:ascii="Times New Roman" w:hAnsi="Times New Roman" w:cs="Times New Roman"/>
        </w:rPr>
        <w:t>7</w:t>
      </w:r>
      <w:r w:rsidR="00430146">
        <w:rPr>
          <w:rFonts w:ascii="Times New Roman" w:hAnsi="Times New Roman" w:cs="Times New Roman"/>
        </w:rPr>
        <w:t xml:space="preserve">), a visual representation of which specifications were used in each model is included below the curve. Thus, I will define a total of </w:t>
      </w:r>
      <w:r w:rsidR="00FC47AF">
        <w:rPr>
          <w:rFonts w:ascii="Times New Roman" w:hAnsi="Times New Roman" w:cs="Times New Roman"/>
        </w:rPr>
        <w:lastRenderedPageBreak/>
        <w:t>196</w:t>
      </w:r>
      <w:r w:rsidR="00FC6121">
        <w:rPr>
          <w:rFonts w:ascii="Times New Roman" w:hAnsi="Times New Roman" w:cs="Times New Roman"/>
        </w:rPr>
        <w:t xml:space="preserve"> specification curves (1</w:t>
      </w:r>
      <w:r w:rsidR="00FC47AF">
        <w:rPr>
          <w:rFonts w:ascii="Times New Roman" w:hAnsi="Times New Roman" w:cs="Times New Roman"/>
        </w:rPr>
        <w:t>4</w:t>
      </w:r>
      <w:r w:rsidR="00FC6121">
        <w:rPr>
          <w:rFonts w:ascii="Times New Roman" w:hAnsi="Times New Roman" w:cs="Times New Roman"/>
        </w:rPr>
        <w:t xml:space="preserve"> personality characteristics x 14 outcomes).</w:t>
      </w:r>
      <w:r w:rsidR="00AD2E30">
        <w:rPr>
          <w:rFonts w:ascii="Times New Roman" w:hAnsi="Times New Roman" w:cs="Times New Roman"/>
        </w:rPr>
        <w:t xml:space="preserve"> Although I could compute separate models for each study, the number of specifications would be so large as to be intractable, so I will restrict the model to multilevel logistic regression.</w:t>
      </w:r>
      <w:r w:rsidR="00AE40FF">
        <w:rPr>
          <w:rFonts w:ascii="Times New Roman" w:hAnsi="Times New Roman" w:cs="Times New Roman"/>
        </w:rPr>
        <w:t xml:space="preserve"> Because conducting the models in a Bayesian framework would require resources likely well beyond the scope of this project, I will fit </w:t>
      </w:r>
      <w:r w:rsidR="00911B6D">
        <w:rPr>
          <w:rFonts w:ascii="Times New Roman" w:hAnsi="Times New Roman" w:cs="Times New Roman"/>
        </w:rPr>
        <w:t>in</w:t>
      </w:r>
      <w:r w:rsidR="00AE40FF">
        <w:rPr>
          <w:rFonts w:ascii="Times New Roman" w:hAnsi="Times New Roman" w:cs="Times New Roman"/>
        </w:rPr>
        <w:t xml:space="preserve"> a frequentist </w:t>
      </w:r>
      <w:r w:rsidR="00911B6D">
        <w:rPr>
          <w:rFonts w:ascii="Times New Roman" w:hAnsi="Times New Roman" w:cs="Times New Roman"/>
        </w:rPr>
        <w:t xml:space="preserve">multilevel model </w:t>
      </w:r>
      <w:r w:rsidR="00AE40FF">
        <w:rPr>
          <w:rFonts w:ascii="Times New Roman" w:hAnsi="Times New Roman" w:cs="Times New Roman"/>
        </w:rPr>
        <w:t xml:space="preserve">framework using </w:t>
      </w:r>
      <w:r w:rsidR="00AE40FF" w:rsidRPr="00AE40FF">
        <w:rPr>
          <w:rFonts w:ascii="Courier New" w:hAnsi="Courier New" w:cs="Courier New"/>
        </w:rPr>
        <w:t>lme4</w:t>
      </w:r>
      <w:r w:rsidR="00AE40FF">
        <w:rPr>
          <w:rFonts w:ascii="Times New Roman" w:hAnsi="Times New Roman" w:cs="Times New Roman"/>
        </w:rPr>
        <w:t xml:space="preserve">. </w:t>
      </w:r>
    </w:p>
    <w:p w14:paraId="5F7875F3" w14:textId="74C620E1" w:rsidR="00FC47AF" w:rsidRDefault="00FC47AF" w:rsidP="00FC47AF">
      <w:pPr>
        <w:spacing w:line="480" w:lineRule="auto"/>
        <w:rPr>
          <w:rFonts w:ascii="Times New Roman" w:hAnsi="Times New Roman" w:cs="Times New Roman"/>
        </w:rPr>
      </w:pPr>
      <w:r w:rsidRPr="00FC47AF">
        <w:rPr>
          <w:rFonts w:ascii="Times New Roman" w:hAnsi="Times New Roman" w:cs="Times New Roman"/>
          <w:noProof/>
        </w:rPr>
        <w:drawing>
          <wp:inline distT="0" distB="0" distL="0" distR="0" wp14:anchorId="79D0C7E6" wp14:editId="77FBA8B4">
            <wp:extent cx="5943600" cy="467931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79315"/>
                    </a:xfrm>
                    <a:prstGeom prst="rect">
                      <a:avLst/>
                    </a:prstGeom>
                  </pic:spPr>
                </pic:pic>
              </a:graphicData>
            </a:graphic>
          </wp:inline>
        </w:drawing>
      </w:r>
    </w:p>
    <w:p w14:paraId="6FE852D8" w14:textId="527E0E4E" w:rsidR="00FF2565" w:rsidRDefault="00FF2565" w:rsidP="00FF2565">
      <w:pPr>
        <w:rPr>
          <w:rFonts w:ascii="Times New Roman" w:hAnsi="Times New Roman" w:cs="Times New Roman"/>
        </w:rPr>
      </w:pPr>
      <w:r w:rsidRPr="00FF2565">
        <w:rPr>
          <w:rFonts w:ascii="Times New Roman" w:hAnsi="Times New Roman" w:cs="Times New Roman"/>
          <w:i/>
          <w:iCs/>
        </w:rPr>
        <w:t>Figure 1</w:t>
      </w:r>
      <w:r>
        <w:rPr>
          <w:rFonts w:ascii="Times New Roman" w:hAnsi="Times New Roman" w:cs="Times New Roman"/>
        </w:rPr>
        <w:t>. Sample specification curve of birth order predicting positive reciprocity from Rohrer et al. (2017). The top panel includes the specification curve with points ordered by effect size, while the bottom panel demonstrates which covariates and operationalization were included in each specification. Longer, red lines indicate significant birth order-positive reciprocity effects, while shorter, black lines indicate non-significant effects.</w:t>
      </w:r>
    </w:p>
    <w:p w14:paraId="48F7B0BC" w14:textId="77777777" w:rsidR="00FF2565" w:rsidRDefault="00FF2565" w:rsidP="00FF2565">
      <w:pPr>
        <w:rPr>
          <w:rFonts w:ascii="Times New Roman" w:hAnsi="Times New Roman" w:cs="Times New Roman"/>
        </w:rPr>
      </w:pPr>
    </w:p>
    <w:p w14:paraId="13CA9314" w14:textId="73130327" w:rsidR="00FE462F" w:rsidRDefault="00FC6121" w:rsidP="00B72D5E">
      <w:pPr>
        <w:spacing w:line="480" w:lineRule="auto"/>
        <w:ind w:firstLine="720"/>
        <w:rPr>
          <w:rFonts w:ascii="Times New Roman" w:hAnsi="Times New Roman" w:cs="Times New Roman"/>
        </w:rPr>
      </w:pPr>
      <w:r>
        <w:rPr>
          <w:rFonts w:ascii="Times New Roman" w:hAnsi="Times New Roman" w:cs="Times New Roman"/>
        </w:rPr>
        <w:t xml:space="preserve"> The basic form of the model</w:t>
      </w:r>
      <w:r w:rsidR="00AD2E30">
        <w:rPr>
          <w:rFonts w:ascii="Times New Roman" w:hAnsi="Times New Roman" w:cs="Times New Roman"/>
        </w:rPr>
        <w:t xml:space="preserve"> is the same as for the propensity score matched mega-analysis, but with additional covariates </w:t>
      </w:r>
      <m:oMath>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2j</m:t>
            </m:r>
          </m:sub>
        </m:sSub>
      </m:oMath>
      <w:r w:rsidR="00AD2E30">
        <w:rPr>
          <w:rFonts w:ascii="Times New Roman" w:hAnsi="Times New Roman" w:cs="Times New Roman"/>
        </w:rPr>
        <w:t xml:space="preserve"> to </w:t>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pj</m:t>
            </m:r>
          </m:sub>
        </m:sSub>
      </m:oMath>
      <w:r w:rsidR="00911B6D">
        <w:rPr>
          <w:rFonts w:ascii="Times New Roman" w:eastAsiaTheme="minorEastAsia" w:hAnsi="Times New Roman" w:cs="Times New Roman"/>
        </w:rPr>
        <w:t>)</w:t>
      </w:r>
      <w:r w:rsidR="00AD2E30">
        <w:rPr>
          <w:rFonts w:ascii="Times New Roman" w:hAnsi="Times New Roman" w:cs="Times New Roman"/>
        </w:rPr>
        <w:t xml:space="preserve">: </w:t>
      </w:r>
    </w:p>
    <w:p w14:paraId="472A7243" w14:textId="658CAD1D" w:rsidR="00AD2E30" w:rsidRDefault="00AD2E30" w:rsidP="00AD2E30">
      <w:pPr>
        <w:spacing w:line="480" w:lineRule="auto"/>
        <w:rPr>
          <w:rFonts w:ascii="Times New Roman" w:hAnsi="Times New Roman" w:cs="Times New Roman"/>
        </w:rPr>
      </w:pPr>
      <w:r>
        <w:rPr>
          <w:rFonts w:ascii="Times New Roman" w:hAnsi="Times New Roman" w:cs="Times New Roman"/>
        </w:rPr>
        <w:lastRenderedPageBreak/>
        <w:t xml:space="preserve">Level 1: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pj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ϵ</m:t>
            </m:r>
          </m:e>
          <m:sub>
            <m:r>
              <w:rPr>
                <w:rFonts w:ascii="Cambria Math" w:hAnsi="Cambria Math" w:cs="Times New Roman"/>
              </w:rPr>
              <m:t>ij</m:t>
            </m:r>
          </m:sub>
        </m:sSub>
      </m:oMath>
    </w:p>
    <w:p w14:paraId="426E4C88" w14:textId="77777777" w:rsidR="00AD2E30" w:rsidRDefault="00AD2E30" w:rsidP="00AD2E30">
      <w:pPr>
        <w:spacing w:line="480" w:lineRule="auto"/>
        <w:rPr>
          <w:rFonts w:ascii="Times New Roman" w:hAnsi="Times New Roman" w:cs="Times New Roman"/>
        </w:rPr>
      </w:pPr>
      <w:r>
        <w:rPr>
          <w:rFonts w:ascii="Times New Roman" w:hAnsi="Times New Roman" w:cs="Times New Roman"/>
        </w:rPr>
        <w:t>Level 2:</w:t>
      </w:r>
    </w:p>
    <w:p w14:paraId="1C7ACF3B" w14:textId="2983805F" w:rsidR="00AD2E30" w:rsidRDefault="00AD2E30" w:rsidP="00AD2E30">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0j</m:t>
            </m:r>
          </m:sub>
        </m:sSub>
      </m:oMath>
    </w:p>
    <w:p w14:paraId="14ED52EF" w14:textId="3742CC69" w:rsidR="00AD2E30" w:rsidRDefault="00AD2E30" w:rsidP="00AD2E30">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0j</m:t>
            </m:r>
          </m:sub>
        </m:sSub>
      </m:oMath>
    </w:p>
    <w:p w14:paraId="1FF444C1" w14:textId="5D5715B4" w:rsidR="00AD2E30" w:rsidRDefault="00AD2E30" w:rsidP="00AD2E30">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20</m:t>
            </m:r>
          </m:sub>
        </m:sSub>
      </m:oMath>
    </w:p>
    <w:p w14:paraId="62DD71E2" w14:textId="45AF60CD" w:rsidR="00AD2E30" w:rsidRDefault="00AD2E30" w:rsidP="00AD2E30">
      <w:pPr>
        <w:spacing w:line="480" w:lineRule="auto"/>
        <w:rPr>
          <w:rFonts w:ascii="Times New Roman" w:hAnsi="Times New Roman" w:cs="Times New Roman"/>
        </w:rPr>
      </w:pPr>
      <w:r>
        <w:rPr>
          <w:rFonts w:ascii="Times New Roman" w:hAnsi="Times New Roman" w:cs="Times New Roman"/>
        </w:rPr>
        <w:tab/>
        <w:t xml:space="preserve">… </w:t>
      </w:r>
    </w:p>
    <w:p w14:paraId="2E6CCB66" w14:textId="0D80BF47" w:rsidR="00AD2E30" w:rsidRDefault="00AD2E30" w:rsidP="00AD2E30">
      <w:pPr>
        <w:spacing w:line="480" w:lineRule="auto"/>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pj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e>
          <m:sub>
            <m:r>
              <w:rPr>
                <w:rFonts w:ascii="Cambria Math" w:hAnsi="Cambria Math" w:cs="Times New Roman"/>
              </w:rPr>
              <m:t>p0</m:t>
            </m:r>
          </m:sub>
        </m:sSub>
      </m:oMath>
      <w:r>
        <w:rPr>
          <w:rFonts w:ascii="Times New Roman" w:hAnsi="Times New Roman" w:cs="Times New Roman"/>
        </w:rPr>
        <w:t>,</w:t>
      </w:r>
    </w:p>
    <w:p w14:paraId="30A7CDA1" w14:textId="442F313B" w:rsidR="00AD2E30" w:rsidRDefault="00AD2E30" w:rsidP="00AD2E30">
      <w:pPr>
        <w:spacing w:line="480" w:lineRule="auto"/>
        <w:ind w:firstLine="72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2j</m:t>
            </m:r>
          </m:sub>
        </m:sSub>
      </m:oMath>
      <w:r>
        <w:rPr>
          <w:rFonts w:ascii="Times New Roman" w:hAnsi="Times New Roman" w:cs="Times New Roman"/>
        </w:rPr>
        <w:t xml:space="preserve"> to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pj</m:t>
            </m:r>
          </m:sub>
        </m:sSub>
      </m:oMath>
      <w:r>
        <w:rPr>
          <w:rFonts w:ascii="Times New Roman" w:hAnsi="Times New Roman" w:cs="Times New Roman"/>
        </w:rPr>
        <w:t xml:space="preserve"> represent Level 1 main effects with no random slope (i.e. study level slope).</w:t>
      </w:r>
    </w:p>
    <w:p w14:paraId="390EDEA8" w14:textId="77777777" w:rsidR="00AE40FF" w:rsidRDefault="009A6238" w:rsidP="009A6238">
      <w:pPr>
        <w:spacing w:line="480" w:lineRule="auto"/>
        <w:ind w:firstLine="720"/>
        <w:rPr>
          <w:rFonts w:ascii="Times New Roman" w:hAnsi="Times New Roman" w:cs="Times New Roman"/>
        </w:rPr>
      </w:pPr>
      <w:r w:rsidRPr="009A6238">
        <w:rPr>
          <w:rFonts w:ascii="Times New Roman" w:hAnsi="Times New Roman" w:cs="Times New Roman"/>
          <w:b/>
          <w:bCs/>
        </w:rPr>
        <w:t xml:space="preserve">Permutation-Based Inferential Test. </w:t>
      </w:r>
      <w:r w:rsidR="000106F7">
        <w:rPr>
          <w:rFonts w:ascii="Times New Roman" w:hAnsi="Times New Roman" w:cs="Times New Roman"/>
        </w:rPr>
        <w:t>The final step in specification curve analysis involves conducting a permutation-based test to determine whether the observed specification curve differs from the null of no relationship between any predictors and the outcome. Thus, the outcome variable is shuffled and the specification curve procedure from the second step is repeated a large number of times</w:t>
      </w:r>
      <w:r w:rsidR="00AE40FF">
        <w:rPr>
          <w:rFonts w:ascii="Times New Roman" w:hAnsi="Times New Roman" w:cs="Times New Roman"/>
        </w:rPr>
        <w:t xml:space="preserve">. The observed specification curve can then be plotted against the median permuted curves and the 95% interval of the permuted curves to demonstrate how the observed curve differs from the null. </w:t>
      </w:r>
    </w:p>
    <w:p w14:paraId="2DC727DC" w14:textId="7475B7DD" w:rsidR="00B5609E" w:rsidRDefault="00AE40FF" w:rsidP="009A6238">
      <w:pPr>
        <w:spacing w:line="480" w:lineRule="auto"/>
        <w:ind w:firstLine="720"/>
        <w:rPr>
          <w:rFonts w:ascii="Times New Roman" w:hAnsi="Times New Roman" w:cs="Times New Roman"/>
        </w:rPr>
      </w:pPr>
      <w:r>
        <w:rPr>
          <w:rFonts w:ascii="Times New Roman" w:hAnsi="Times New Roman" w:cs="Times New Roman"/>
        </w:rPr>
        <w:t>Because none of the specifications are independent because all use some overlapping variables, traditional tests that assume independence are not appropriate. Instead, I will base decisions on whether curves differ from the null on three tests: (1) the median overall point estimate within each specification curve, (2) the percentage of specifications that are of the dominant sign</w:t>
      </w:r>
      <w:r w:rsidR="00A2337B">
        <w:rPr>
          <w:rFonts w:ascii="Times New Roman" w:hAnsi="Times New Roman" w:cs="Times New Roman"/>
        </w:rPr>
        <w:t xml:space="preserve">, and (3) the percentage of specifications with the dominant sign that are also significant. Each of these results in </w:t>
      </w:r>
      <w:r w:rsidR="00A2337B" w:rsidRPr="00A2337B">
        <w:rPr>
          <w:rFonts w:ascii="Times New Roman" w:hAnsi="Times New Roman" w:cs="Times New Roman"/>
          <w:i/>
          <w:iCs/>
        </w:rPr>
        <w:t>p</w:t>
      </w:r>
      <w:r w:rsidR="00A2337B">
        <w:rPr>
          <w:rFonts w:ascii="Times New Roman" w:hAnsi="Times New Roman" w:cs="Times New Roman"/>
        </w:rPr>
        <w:t xml:space="preserve"> value constructed from the number of permutations that meet each criterion divided by the number of permutations.</w:t>
      </w:r>
    </w:p>
    <w:p w14:paraId="631B839B" w14:textId="77777777" w:rsidR="00B5609E" w:rsidRDefault="00B5609E">
      <w:pPr>
        <w:rPr>
          <w:rFonts w:ascii="Times New Roman" w:hAnsi="Times New Roman" w:cs="Times New Roman"/>
        </w:rPr>
      </w:pPr>
      <w:r>
        <w:rPr>
          <w:rFonts w:ascii="Times New Roman" w:hAnsi="Times New Roman" w:cs="Times New Roman"/>
        </w:rPr>
        <w:lastRenderedPageBreak/>
        <w:br w:type="page"/>
      </w:r>
    </w:p>
    <w:p w14:paraId="082DD594" w14:textId="67CAAFB4" w:rsidR="00407027" w:rsidRDefault="00B5609E" w:rsidP="00407027">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5B53D019"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Adler, N. E., Boyce, W. T., Chesney, M. A., Folkman, S., &amp; Syme, S. L. (1993). Socioeconomic inequalities in health: no easy solution. </w:t>
      </w:r>
      <w:r w:rsidRPr="00201D8D">
        <w:rPr>
          <w:rFonts w:ascii="Times New Roman" w:eastAsia="Times New Roman" w:hAnsi="Times New Roman" w:cs="Times New Roman"/>
          <w:i/>
          <w:iCs/>
          <w:color w:val="222222"/>
        </w:rPr>
        <w:t>JAMA</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269</w:t>
      </w:r>
      <w:r w:rsidRPr="00201D8D">
        <w:rPr>
          <w:rFonts w:ascii="Times New Roman" w:eastAsia="Times New Roman" w:hAnsi="Times New Roman" w:cs="Times New Roman"/>
          <w:color w:val="222222"/>
          <w:shd w:val="clear" w:color="auto" w:fill="FFFFFF"/>
        </w:rPr>
        <w:t>(24), 3140-3145.</w:t>
      </w:r>
    </w:p>
    <w:p w14:paraId="396331EA"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Allport, G. W. (1937). Personality: A psychological interpretation.</w:t>
      </w:r>
    </w:p>
    <w:p w14:paraId="2D7EA7E3" w14:textId="77777777" w:rsidR="002E47B0" w:rsidRPr="00201D8D" w:rsidRDefault="002E47B0" w:rsidP="002E47B0">
      <w:pPr>
        <w:pStyle w:val="NormalWeb"/>
        <w:spacing w:line="480" w:lineRule="auto"/>
        <w:ind w:left="720" w:hanging="720"/>
      </w:pPr>
      <w:r w:rsidRPr="00201D8D">
        <w:t xml:space="preserve">Barrick, M. R., Mount, M. K., &amp; Judge, T. A. (2001). Personality and performance at the beginning of the new millennium: What do we know and where do we go next? </w:t>
      </w:r>
      <w:r w:rsidRPr="00201D8D">
        <w:rPr>
          <w:i/>
          <w:iCs/>
        </w:rPr>
        <w:t>International Journal of Selection and Assessment</w:t>
      </w:r>
      <w:r w:rsidRPr="00201D8D">
        <w:t xml:space="preserve">, </w:t>
      </w:r>
      <w:r w:rsidRPr="00201D8D">
        <w:rPr>
          <w:i/>
          <w:iCs/>
        </w:rPr>
        <w:t xml:space="preserve">9 </w:t>
      </w:r>
      <w:r w:rsidRPr="00201D8D">
        <w:t xml:space="preserve">(1-2), 9–30. </w:t>
      </w:r>
    </w:p>
    <w:p w14:paraId="6EFB8D0C" w14:textId="77777777" w:rsidR="002E47B0" w:rsidRPr="00201D8D" w:rsidRDefault="002E47B0" w:rsidP="002E47B0">
      <w:pPr>
        <w:spacing w:line="480" w:lineRule="auto"/>
        <w:ind w:left="720" w:hanging="720"/>
        <w:rPr>
          <w:rFonts w:ascii="Times New Roman" w:hAnsi="Times New Roman" w:cs="Times New Roman"/>
          <w:color w:val="000000"/>
          <w:shd w:val="clear" w:color="auto" w:fill="FFFFFF"/>
        </w:rPr>
      </w:pPr>
      <w:r w:rsidRPr="00201D8D">
        <w:rPr>
          <w:rFonts w:ascii="Times New Roman" w:hAnsi="Times New Roman" w:cs="Times New Roman"/>
          <w:color w:val="000000"/>
          <w:shd w:val="clear" w:color="auto" w:fill="FFFFFF"/>
        </w:rPr>
        <w:t xml:space="preserve">Bates, D., </w:t>
      </w:r>
      <w:proofErr w:type="spellStart"/>
      <w:r w:rsidRPr="00201D8D">
        <w:rPr>
          <w:rFonts w:ascii="Times New Roman" w:hAnsi="Times New Roman" w:cs="Times New Roman"/>
          <w:color w:val="000000"/>
          <w:shd w:val="clear" w:color="auto" w:fill="FFFFFF"/>
        </w:rPr>
        <w:t>Maechler</w:t>
      </w:r>
      <w:proofErr w:type="spellEnd"/>
      <w:r w:rsidRPr="00201D8D">
        <w:rPr>
          <w:rFonts w:ascii="Times New Roman" w:hAnsi="Times New Roman" w:cs="Times New Roman"/>
          <w:color w:val="000000"/>
          <w:shd w:val="clear" w:color="auto" w:fill="FFFFFF"/>
        </w:rPr>
        <w:t xml:space="preserve">, M., </w:t>
      </w:r>
      <w:proofErr w:type="spellStart"/>
      <w:r w:rsidRPr="00201D8D">
        <w:rPr>
          <w:rFonts w:ascii="Times New Roman" w:hAnsi="Times New Roman" w:cs="Times New Roman"/>
          <w:color w:val="000000"/>
          <w:shd w:val="clear" w:color="auto" w:fill="FFFFFF"/>
        </w:rPr>
        <w:t>Bolker</w:t>
      </w:r>
      <w:proofErr w:type="spellEnd"/>
      <w:r w:rsidRPr="00201D8D">
        <w:rPr>
          <w:rFonts w:ascii="Times New Roman" w:hAnsi="Times New Roman" w:cs="Times New Roman"/>
          <w:color w:val="000000"/>
          <w:shd w:val="clear" w:color="auto" w:fill="FFFFFF"/>
        </w:rPr>
        <w:t xml:space="preserve">, B., &amp; Walker, S. (2015). Fitting Linear Mixed-Effects Models Using lme4. </w:t>
      </w:r>
      <w:r w:rsidRPr="00201D8D">
        <w:rPr>
          <w:rFonts w:ascii="Times New Roman" w:hAnsi="Times New Roman" w:cs="Times New Roman"/>
          <w:i/>
          <w:iCs/>
          <w:color w:val="000000"/>
          <w:shd w:val="clear" w:color="auto" w:fill="FFFFFF"/>
        </w:rPr>
        <w:t>Journal of Statistical Software, 67</w:t>
      </w:r>
      <w:r w:rsidRPr="00201D8D">
        <w:rPr>
          <w:rFonts w:ascii="Times New Roman" w:hAnsi="Times New Roman" w:cs="Times New Roman"/>
          <w:color w:val="000000"/>
          <w:shd w:val="clear" w:color="auto" w:fill="FFFFFF"/>
        </w:rPr>
        <w:t>(1), 1-48.</w:t>
      </w:r>
      <w:hyperlink r:id="rId13" w:history="1">
        <w:r w:rsidRPr="00201D8D">
          <w:rPr>
            <w:rStyle w:val="Hyperlink"/>
            <w:rFonts w:ascii="Times New Roman" w:hAnsi="Times New Roman" w:cs="Times New Roman"/>
            <w:shd w:val="clear" w:color="auto" w:fill="FFFFFF"/>
          </w:rPr>
          <w:t>doi:10.18637/jss.v067.i01</w:t>
        </w:r>
      </w:hyperlink>
      <w:r w:rsidRPr="00201D8D">
        <w:rPr>
          <w:rFonts w:ascii="Times New Roman" w:hAnsi="Times New Roman" w:cs="Times New Roman"/>
          <w:color w:val="000000"/>
          <w:shd w:val="clear" w:color="auto" w:fill="FFFFFF"/>
        </w:rPr>
        <w:t>.</w:t>
      </w:r>
    </w:p>
    <w:p w14:paraId="435F008B"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 xml:space="preserve">Baumert, A., Schmitt, M., </w:t>
      </w:r>
      <w:proofErr w:type="spellStart"/>
      <w:r w:rsidRPr="00C117E7">
        <w:rPr>
          <w:rFonts w:ascii="Times New Roman" w:eastAsia="Times New Roman" w:hAnsi="Times New Roman" w:cs="Times New Roman"/>
          <w:color w:val="222222"/>
          <w:shd w:val="clear" w:color="auto" w:fill="FFFFFF"/>
        </w:rPr>
        <w:t>Perugini</w:t>
      </w:r>
      <w:proofErr w:type="spellEnd"/>
      <w:r w:rsidRPr="00C117E7">
        <w:rPr>
          <w:rFonts w:ascii="Times New Roman" w:eastAsia="Times New Roman" w:hAnsi="Times New Roman" w:cs="Times New Roman"/>
          <w:color w:val="222222"/>
          <w:shd w:val="clear" w:color="auto" w:fill="FFFFFF"/>
        </w:rPr>
        <w:t xml:space="preserve">, M., Johnson, W., Blum, G., Borkenau, P., ... &amp; </w:t>
      </w:r>
      <w:proofErr w:type="spellStart"/>
      <w:r w:rsidRPr="00C117E7">
        <w:rPr>
          <w:rFonts w:ascii="Times New Roman" w:eastAsia="Times New Roman" w:hAnsi="Times New Roman" w:cs="Times New Roman"/>
          <w:color w:val="222222"/>
          <w:shd w:val="clear" w:color="auto" w:fill="FFFFFF"/>
        </w:rPr>
        <w:t>Jayawickreme</w:t>
      </w:r>
      <w:proofErr w:type="spellEnd"/>
      <w:r w:rsidRPr="00C117E7">
        <w:rPr>
          <w:rFonts w:ascii="Times New Roman" w:eastAsia="Times New Roman" w:hAnsi="Times New Roman" w:cs="Times New Roman"/>
          <w:color w:val="222222"/>
          <w:shd w:val="clear" w:color="auto" w:fill="FFFFFF"/>
        </w:rPr>
        <w:t>, E. (2017). Integrating personality structure, personality process, and personality development. </w:t>
      </w:r>
      <w:r w:rsidRPr="00C117E7">
        <w:rPr>
          <w:rFonts w:ascii="Times New Roman" w:eastAsia="Times New Roman" w:hAnsi="Times New Roman" w:cs="Times New Roman"/>
          <w:i/>
          <w:iCs/>
          <w:color w:val="222222"/>
        </w:rPr>
        <w:t>European Journal of Personality</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31</w:t>
      </w:r>
      <w:r w:rsidRPr="00C117E7">
        <w:rPr>
          <w:rFonts w:ascii="Times New Roman" w:eastAsia="Times New Roman" w:hAnsi="Times New Roman" w:cs="Times New Roman"/>
          <w:color w:val="222222"/>
          <w:shd w:val="clear" w:color="auto" w:fill="FFFFFF"/>
        </w:rPr>
        <w:t>(5), 503-528.</w:t>
      </w:r>
    </w:p>
    <w:p w14:paraId="2EA49FA7" w14:textId="77777777" w:rsidR="002E47B0" w:rsidRPr="00201D8D" w:rsidRDefault="002E47B0" w:rsidP="002E47B0">
      <w:pPr>
        <w:pStyle w:val="NormalWeb"/>
        <w:spacing w:line="480" w:lineRule="auto"/>
        <w:ind w:left="720" w:hanging="720"/>
      </w:pPr>
      <w:r w:rsidRPr="00201D8D">
        <w:t>Beck, E. D. (2019) Why do states make traits? A three-level model of personality Unpublished manuscript.</w:t>
      </w:r>
    </w:p>
    <w:p w14:paraId="7C8D8442" w14:textId="77777777" w:rsidR="002E47B0" w:rsidRPr="00201D8D" w:rsidRDefault="002E47B0" w:rsidP="002E47B0">
      <w:pPr>
        <w:pStyle w:val="NormalWeb"/>
        <w:spacing w:line="480" w:lineRule="auto"/>
        <w:ind w:left="720" w:hanging="720"/>
      </w:pPr>
      <w:r w:rsidRPr="00201D8D">
        <w:t xml:space="preserve">Beck, E. D. and Jackson, J. J. (2019a). Idiographic personality: A return to Allportian approaches to personality. </w:t>
      </w:r>
      <w:r w:rsidRPr="00201D8D">
        <w:rPr>
          <w:i/>
          <w:iCs/>
        </w:rPr>
        <w:t>Current Directions in Psychological Science</w:t>
      </w:r>
      <w:r w:rsidRPr="00201D8D">
        <w:t xml:space="preserve">. </w:t>
      </w:r>
    </w:p>
    <w:p w14:paraId="5C17D9D3" w14:textId="77777777" w:rsidR="002E47B0" w:rsidRPr="00201D8D" w:rsidRDefault="002E47B0" w:rsidP="002E47B0">
      <w:pPr>
        <w:pStyle w:val="NormalWeb"/>
        <w:spacing w:line="480" w:lineRule="auto"/>
        <w:ind w:left="720" w:hanging="720"/>
      </w:pPr>
      <w:r w:rsidRPr="00201D8D">
        <w:t xml:space="preserve">Beck, E. D. and Jackson, J. J. (2019b). Network approaches to representing and understand- </w:t>
      </w:r>
      <w:proofErr w:type="spellStart"/>
      <w:r w:rsidRPr="00201D8D">
        <w:t>ing</w:t>
      </w:r>
      <w:proofErr w:type="spellEnd"/>
      <w:r w:rsidRPr="00201D8D">
        <w:t xml:space="preserve"> psychological dynamics. In Wood, D., Read, S., Harms, P., and Slaughter, A., editors, </w:t>
      </w:r>
      <w:r w:rsidRPr="00201D8D">
        <w:rPr>
          <w:i/>
          <w:iCs/>
        </w:rPr>
        <w:t>Measuring and</w:t>
      </w:r>
      <w:r w:rsidRPr="00201D8D">
        <w:t xml:space="preserve"> </w:t>
      </w:r>
      <w:r w:rsidRPr="00201D8D">
        <w:rPr>
          <w:i/>
          <w:iCs/>
        </w:rPr>
        <w:t>Modeling the Person and Situation</w:t>
      </w:r>
      <w:r w:rsidRPr="00201D8D">
        <w:t>. Elsevier, 1st edition.</w:t>
      </w:r>
    </w:p>
    <w:p w14:paraId="1A0C6B9D" w14:textId="77777777" w:rsidR="002E47B0" w:rsidRPr="00201D8D" w:rsidRDefault="002E47B0" w:rsidP="002E47B0">
      <w:pPr>
        <w:pStyle w:val="NormalWeb"/>
        <w:spacing w:line="480" w:lineRule="auto"/>
        <w:ind w:left="720" w:hanging="720"/>
      </w:pPr>
      <w:r w:rsidRPr="00201D8D">
        <w:t>Beck, E. D. and Jackson, J. J. (2019c). Consistency and change in idiographic personality net- works: A longitudinal ESM study</w:t>
      </w:r>
      <w:r w:rsidRPr="00201D8D">
        <w:rPr>
          <w:i/>
          <w:iCs/>
        </w:rPr>
        <w:t>. Journal of Personality and Social Psychology</w:t>
      </w:r>
      <w:r w:rsidRPr="00201D8D">
        <w:t xml:space="preserve">. </w:t>
      </w:r>
    </w:p>
    <w:p w14:paraId="69893874" w14:textId="77777777" w:rsidR="002E47B0" w:rsidRPr="00C117E7" w:rsidRDefault="002E47B0" w:rsidP="002E47B0">
      <w:pPr>
        <w:spacing w:line="480" w:lineRule="auto"/>
        <w:ind w:left="720" w:hanging="720"/>
        <w:rPr>
          <w:rFonts w:ascii="Times New Roman" w:eastAsia="Times New Roman" w:hAnsi="Times New Roman" w:cs="Times New Roman"/>
        </w:rPr>
      </w:pPr>
      <w:proofErr w:type="spellStart"/>
      <w:r w:rsidRPr="00C117E7">
        <w:rPr>
          <w:rFonts w:ascii="Times New Roman" w:eastAsia="Times New Roman" w:hAnsi="Times New Roman" w:cs="Times New Roman"/>
          <w:color w:val="222222"/>
          <w:shd w:val="clear" w:color="auto" w:fill="FFFFFF"/>
        </w:rPr>
        <w:lastRenderedPageBreak/>
        <w:t>Bogg</w:t>
      </w:r>
      <w:proofErr w:type="spellEnd"/>
      <w:r w:rsidRPr="00C117E7">
        <w:rPr>
          <w:rFonts w:ascii="Times New Roman" w:eastAsia="Times New Roman" w:hAnsi="Times New Roman" w:cs="Times New Roman"/>
          <w:color w:val="222222"/>
          <w:shd w:val="clear" w:color="auto" w:fill="FFFFFF"/>
        </w:rPr>
        <w:t>, T., &amp; Roberts, B. W. (2004). Conscientiousness and health-related behaviors: a meta-analysis of the leading behavioral contributors to mortality. </w:t>
      </w:r>
      <w:r w:rsidRPr="00C117E7">
        <w:rPr>
          <w:rFonts w:ascii="Times New Roman" w:eastAsia="Times New Roman" w:hAnsi="Times New Roman" w:cs="Times New Roman"/>
          <w:i/>
          <w:iCs/>
          <w:color w:val="222222"/>
        </w:rPr>
        <w:t xml:space="preserve">Psychological </w:t>
      </w:r>
      <w:r w:rsidRPr="00201D8D">
        <w:rPr>
          <w:rFonts w:ascii="Times New Roman" w:eastAsia="Times New Roman" w:hAnsi="Times New Roman" w:cs="Times New Roman"/>
          <w:i/>
          <w:iCs/>
          <w:color w:val="222222"/>
        </w:rPr>
        <w:t>B</w:t>
      </w:r>
      <w:r w:rsidRPr="00C117E7">
        <w:rPr>
          <w:rFonts w:ascii="Times New Roman" w:eastAsia="Times New Roman" w:hAnsi="Times New Roman" w:cs="Times New Roman"/>
          <w:i/>
          <w:iCs/>
          <w:color w:val="222222"/>
        </w:rPr>
        <w:t>ulletin</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130</w:t>
      </w:r>
      <w:r w:rsidRPr="00C117E7">
        <w:rPr>
          <w:rFonts w:ascii="Times New Roman" w:eastAsia="Times New Roman" w:hAnsi="Times New Roman" w:cs="Times New Roman"/>
          <w:color w:val="222222"/>
          <w:shd w:val="clear" w:color="auto" w:fill="FFFFFF"/>
        </w:rPr>
        <w:t>(6), 887.</w:t>
      </w:r>
    </w:p>
    <w:p w14:paraId="5047B2D9"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Borkenau, P., &amp; Ostendorf, F. (1998). The Big Five as states: How useful is the five-factor model to describe intraindividual variations over time?. </w:t>
      </w:r>
      <w:r w:rsidRPr="00C117E7">
        <w:rPr>
          <w:rFonts w:ascii="Times New Roman" w:eastAsia="Times New Roman" w:hAnsi="Times New Roman" w:cs="Times New Roman"/>
          <w:i/>
          <w:iCs/>
          <w:color w:val="222222"/>
        </w:rPr>
        <w:t>Journal of Research in Personality</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32</w:t>
      </w:r>
      <w:r w:rsidRPr="00C117E7">
        <w:rPr>
          <w:rFonts w:ascii="Times New Roman" w:eastAsia="Times New Roman" w:hAnsi="Times New Roman" w:cs="Times New Roman"/>
          <w:color w:val="222222"/>
          <w:shd w:val="clear" w:color="auto" w:fill="FFFFFF"/>
        </w:rPr>
        <w:t>(2), 202-221.</w:t>
      </w:r>
    </w:p>
    <w:p w14:paraId="69A52092"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 xml:space="preserve">Borsboom, D., </w:t>
      </w:r>
      <w:proofErr w:type="spellStart"/>
      <w:r w:rsidRPr="00C117E7">
        <w:rPr>
          <w:rFonts w:ascii="Times New Roman" w:eastAsia="Times New Roman" w:hAnsi="Times New Roman" w:cs="Times New Roman"/>
          <w:color w:val="222222"/>
          <w:shd w:val="clear" w:color="auto" w:fill="FFFFFF"/>
        </w:rPr>
        <w:t>Mellenbergh</w:t>
      </w:r>
      <w:proofErr w:type="spellEnd"/>
      <w:r w:rsidRPr="00C117E7">
        <w:rPr>
          <w:rFonts w:ascii="Times New Roman" w:eastAsia="Times New Roman" w:hAnsi="Times New Roman" w:cs="Times New Roman"/>
          <w:color w:val="222222"/>
          <w:shd w:val="clear" w:color="auto" w:fill="FFFFFF"/>
        </w:rPr>
        <w:t>, G. J., &amp; Van Heerden, J. (2003). The theoretical status of latent variables. </w:t>
      </w:r>
      <w:r w:rsidRPr="00C117E7">
        <w:rPr>
          <w:rFonts w:ascii="Times New Roman" w:eastAsia="Times New Roman" w:hAnsi="Times New Roman" w:cs="Times New Roman"/>
          <w:i/>
          <w:iCs/>
          <w:color w:val="222222"/>
        </w:rPr>
        <w:t xml:space="preserve">Psychological </w:t>
      </w:r>
      <w:r w:rsidRPr="00201D8D">
        <w:rPr>
          <w:rFonts w:ascii="Times New Roman" w:eastAsia="Times New Roman" w:hAnsi="Times New Roman" w:cs="Times New Roman"/>
          <w:i/>
          <w:iCs/>
          <w:color w:val="222222"/>
        </w:rPr>
        <w:t>R</w:t>
      </w:r>
      <w:r w:rsidRPr="00C117E7">
        <w:rPr>
          <w:rFonts w:ascii="Times New Roman" w:eastAsia="Times New Roman" w:hAnsi="Times New Roman" w:cs="Times New Roman"/>
          <w:i/>
          <w:iCs/>
          <w:color w:val="222222"/>
        </w:rPr>
        <w:t>eview</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110</w:t>
      </w:r>
      <w:r w:rsidRPr="00C117E7">
        <w:rPr>
          <w:rFonts w:ascii="Times New Roman" w:eastAsia="Times New Roman" w:hAnsi="Times New Roman" w:cs="Times New Roman"/>
          <w:color w:val="222222"/>
          <w:shd w:val="clear" w:color="auto" w:fill="FFFFFF"/>
        </w:rPr>
        <w:t>(2), 203.</w:t>
      </w:r>
    </w:p>
    <w:p w14:paraId="7EDF76E6"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 xml:space="preserve">Brim, O. G., </w:t>
      </w:r>
      <w:proofErr w:type="spellStart"/>
      <w:r w:rsidRPr="00201D8D">
        <w:rPr>
          <w:rFonts w:ascii="Times New Roman" w:eastAsia="Times New Roman" w:hAnsi="Times New Roman" w:cs="Times New Roman"/>
          <w:color w:val="222222"/>
          <w:shd w:val="clear" w:color="auto" w:fill="FFFFFF"/>
        </w:rPr>
        <w:t>Ryff</w:t>
      </w:r>
      <w:proofErr w:type="spellEnd"/>
      <w:r w:rsidRPr="00201D8D">
        <w:rPr>
          <w:rFonts w:ascii="Times New Roman" w:eastAsia="Times New Roman" w:hAnsi="Times New Roman" w:cs="Times New Roman"/>
          <w:color w:val="222222"/>
          <w:shd w:val="clear" w:color="auto" w:fill="FFFFFF"/>
        </w:rPr>
        <w:t>, C. D., &amp; Kessler, R. C. (2004). The MIDUS national survey: An overview. </w:t>
      </w:r>
      <w:r w:rsidRPr="00201D8D">
        <w:rPr>
          <w:rFonts w:ascii="Times New Roman" w:eastAsia="Times New Roman" w:hAnsi="Times New Roman" w:cs="Times New Roman"/>
          <w:i/>
          <w:iCs/>
          <w:color w:val="222222"/>
        </w:rPr>
        <w:t>How healthy are we</w:t>
      </w:r>
      <w:r w:rsidRPr="00201D8D">
        <w:rPr>
          <w:rFonts w:ascii="Times New Roman" w:eastAsia="Times New Roman" w:hAnsi="Times New Roman" w:cs="Times New Roman"/>
          <w:color w:val="222222"/>
          <w:shd w:val="clear" w:color="auto" w:fill="FFFFFF"/>
        </w:rPr>
        <w:t>, 1-36.</w:t>
      </w:r>
    </w:p>
    <w:p w14:paraId="5DE14B0A"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000000"/>
          <w:shd w:val="clear" w:color="auto" w:fill="FFFFFF"/>
        </w:rPr>
        <w:t>Bureau of Labor Statistics, U.S. Department of Labor, and National Institute for Child Health and Human Development. Children of the NLSY79, 1979-2014. Produced and distributed by the Center for Human Resource Research, The Ohio State University. Columbus, OH: 2017.</w:t>
      </w:r>
    </w:p>
    <w:p w14:paraId="2708B7A5"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Bürkner</w:t>
      </w:r>
      <w:proofErr w:type="spellEnd"/>
      <w:r w:rsidRPr="00201D8D">
        <w:rPr>
          <w:rFonts w:ascii="Times New Roman" w:eastAsia="Times New Roman" w:hAnsi="Times New Roman" w:cs="Times New Roman"/>
          <w:color w:val="222222"/>
          <w:shd w:val="clear" w:color="auto" w:fill="FFFFFF"/>
        </w:rPr>
        <w:t>, P. C. (2017). brms: An R package for Bayesian multilevel models using Stan. </w:t>
      </w:r>
      <w:r w:rsidRPr="00201D8D">
        <w:rPr>
          <w:rFonts w:ascii="Times New Roman" w:eastAsia="Times New Roman" w:hAnsi="Times New Roman" w:cs="Times New Roman"/>
          <w:i/>
          <w:iCs/>
          <w:color w:val="222222"/>
        </w:rPr>
        <w:t>Journal of Statistical Software</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80</w:t>
      </w:r>
      <w:r w:rsidRPr="00201D8D">
        <w:rPr>
          <w:rFonts w:ascii="Times New Roman" w:eastAsia="Times New Roman" w:hAnsi="Times New Roman" w:cs="Times New Roman"/>
          <w:color w:val="222222"/>
          <w:shd w:val="clear" w:color="auto" w:fill="FFFFFF"/>
        </w:rPr>
        <w:t>(1), 1-28.</w:t>
      </w:r>
    </w:p>
    <w:p w14:paraId="1479F5D5"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Bürkner</w:t>
      </w:r>
      <w:proofErr w:type="spellEnd"/>
      <w:r w:rsidRPr="00201D8D">
        <w:rPr>
          <w:rFonts w:ascii="Times New Roman" w:eastAsia="Times New Roman" w:hAnsi="Times New Roman" w:cs="Times New Roman"/>
          <w:color w:val="222222"/>
          <w:shd w:val="clear" w:color="auto" w:fill="FFFFFF"/>
        </w:rPr>
        <w:t>, P. C. (2018). </w:t>
      </w:r>
      <w:r w:rsidRPr="00201D8D">
        <w:rPr>
          <w:rFonts w:ascii="Times New Roman" w:eastAsia="Times New Roman" w:hAnsi="Times New Roman" w:cs="Times New Roman"/>
          <w:i/>
          <w:iCs/>
          <w:color w:val="222222"/>
        </w:rPr>
        <w:t xml:space="preserve">Advanced Bayesian Multilevel Modeling with the R Package brms. The R Journal, 10 (1), 395–411. </w:t>
      </w:r>
      <w:proofErr w:type="spellStart"/>
      <w:r w:rsidRPr="00201D8D">
        <w:rPr>
          <w:rFonts w:ascii="Times New Roman" w:eastAsia="Times New Roman" w:hAnsi="Times New Roman" w:cs="Times New Roman"/>
          <w:i/>
          <w:iCs/>
          <w:color w:val="222222"/>
        </w:rPr>
        <w:t>doi</w:t>
      </w:r>
      <w:proofErr w:type="spellEnd"/>
      <w:r w:rsidRPr="00201D8D">
        <w:rPr>
          <w:rFonts w:ascii="Times New Roman" w:eastAsia="Times New Roman" w:hAnsi="Times New Roman" w:cs="Times New Roman"/>
          <w:i/>
          <w:iCs/>
          <w:color w:val="222222"/>
        </w:rPr>
        <w:t>: 10.32614</w:t>
      </w:r>
      <w:r w:rsidRPr="00201D8D">
        <w:rPr>
          <w:rFonts w:ascii="Times New Roman" w:eastAsia="Times New Roman" w:hAnsi="Times New Roman" w:cs="Times New Roman"/>
          <w:color w:val="222222"/>
          <w:shd w:val="clear" w:color="auto" w:fill="FFFFFF"/>
        </w:rPr>
        <w:t>. RJ-2018-017.</w:t>
      </w:r>
    </w:p>
    <w:p w14:paraId="25D8AB65" w14:textId="77777777" w:rsidR="002E47B0" w:rsidRPr="00201D8D" w:rsidRDefault="002E47B0" w:rsidP="002E47B0">
      <w:pPr>
        <w:spacing w:line="480" w:lineRule="auto"/>
        <w:ind w:left="720" w:hanging="720"/>
        <w:rPr>
          <w:rFonts w:ascii="Times New Roman" w:hAnsi="Times New Roman" w:cs="Times New Roman"/>
          <w:iCs/>
        </w:rPr>
      </w:pPr>
      <w:r w:rsidRPr="00201D8D">
        <w:rPr>
          <w:rFonts w:ascii="Times New Roman" w:hAnsi="Times New Roman" w:cs="Times New Roman"/>
          <w:iCs/>
        </w:rPr>
        <w:t xml:space="preserve">Cattell, R. B. (1946). Personality structure and measurement. I. The operational determination of trait unities. </w:t>
      </w:r>
      <w:r w:rsidRPr="00201D8D">
        <w:rPr>
          <w:rFonts w:ascii="Times New Roman" w:hAnsi="Times New Roman" w:cs="Times New Roman"/>
          <w:i/>
        </w:rPr>
        <w:t>British Journal of Psychology</w:t>
      </w:r>
      <w:r w:rsidRPr="00201D8D">
        <w:rPr>
          <w:rFonts w:ascii="Times New Roman" w:hAnsi="Times New Roman" w:cs="Times New Roman"/>
          <w:iCs/>
        </w:rPr>
        <w:t xml:space="preserve">, </w:t>
      </w:r>
      <w:r w:rsidRPr="00201D8D">
        <w:rPr>
          <w:rFonts w:ascii="Times New Roman" w:hAnsi="Times New Roman" w:cs="Times New Roman"/>
          <w:i/>
        </w:rPr>
        <w:t>36</w:t>
      </w:r>
      <w:r w:rsidRPr="00201D8D">
        <w:rPr>
          <w:rFonts w:ascii="Times New Roman" w:hAnsi="Times New Roman" w:cs="Times New Roman"/>
          <w:iCs/>
        </w:rPr>
        <w:t xml:space="preserve">, 88–102. </w:t>
      </w:r>
    </w:p>
    <w:p w14:paraId="04341251"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Cohen, P., Cohen, J., Aiken, L. S., &amp; West, S. G. (1999). The problem of units and the circumstance for POMP. </w:t>
      </w:r>
      <w:r w:rsidRPr="00201D8D">
        <w:rPr>
          <w:rFonts w:ascii="Times New Roman" w:eastAsia="Times New Roman" w:hAnsi="Times New Roman" w:cs="Times New Roman"/>
          <w:i/>
          <w:iCs/>
          <w:color w:val="222222"/>
        </w:rPr>
        <w:t>Multivariate Behavioral Research</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34</w:t>
      </w:r>
      <w:r w:rsidRPr="00201D8D">
        <w:rPr>
          <w:rFonts w:ascii="Times New Roman" w:eastAsia="Times New Roman" w:hAnsi="Times New Roman" w:cs="Times New Roman"/>
          <w:color w:val="222222"/>
          <w:shd w:val="clear" w:color="auto" w:fill="FFFFFF"/>
        </w:rPr>
        <w:t>(3), 315-346.</w:t>
      </w:r>
    </w:p>
    <w:p w14:paraId="5CAF71FC"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lastRenderedPageBreak/>
        <w:t>Conger, R. D., &amp; Donnellan, M. B. (2007). An interactionist perspective on the socioeconomic context of human development. </w:t>
      </w:r>
      <w:proofErr w:type="spellStart"/>
      <w:r w:rsidRPr="00201D8D">
        <w:rPr>
          <w:rFonts w:ascii="Times New Roman" w:eastAsia="Times New Roman" w:hAnsi="Times New Roman" w:cs="Times New Roman"/>
          <w:i/>
          <w:iCs/>
          <w:color w:val="222222"/>
        </w:rPr>
        <w:t>Annu</w:t>
      </w:r>
      <w:proofErr w:type="spellEnd"/>
      <w:r w:rsidRPr="00201D8D">
        <w:rPr>
          <w:rFonts w:ascii="Times New Roman" w:eastAsia="Times New Roman" w:hAnsi="Times New Roman" w:cs="Times New Roman"/>
          <w:i/>
          <w:iCs/>
          <w:color w:val="222222"/>
        </w:rPr>
        <w:t>. Rev. Psychol.</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58</w:t>
      </w:r>
      <w:r w:rsidRPr="00201D8D">
        <w:rPr>
          <w:rFonts w:ascii="Times New Roman" w:eastAsia="Times New Roman" w:hAnsi="Times New Roman" w:cs="Times New Roman"/>
          <w:color w:val="222222"/>
          <w:shd w:val="clear" w:color="auto" w:fill="FFFFFF"/>
        </w:rPr>
        <w:t>, 175-199.</w:t>
      </w:r>
    </w:p>
    <w:p w14:paraId="51B4B21A"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 xml:space="preserve">Cramer, A. O., Van der </w:t>
      </w:r>
      <w:proofErr w:type="spellStart"/>
      <w:r w:rsidRPr="00C117E7">
        <w:rPr>
          <w:rFonts w:ascii="Times New Roman" w:eastAsia="Times New Roman" w:hAnsi="Times New Roman" w:cs="Times New Roman"/>
          <w:color w:val="222222"/>
          <w:shd w:val="clear" w:color="auto" w:fill="FFFFFF"/>
        </w:rPr>
        <w:t>Sluis</w:t>
      </w:r>
      <w:proofErr w:type="spellEnd"/>
      <w:r w:rsidRPr="00C117E7">
        <w:rPr>
          <w:rFonts w:ascii="Times New Roman" w:eastAsia="Times New Roman" w:hAnsi="Times New Roman" w:cs="Times New Roman"/>
          <w:color w:val="222222"/>
          <w:shd w:val="clear" w:color="auto" w:fill="FFFFFF"/>
        </w:rPr>
        <w:t xml:space="preserve">, S., </w:t>
      </w:r>
      <w:proofErr w:type="spellStart"/>
      <w:r w:rsidRPr="00C117E7">
        <w:rPr>
          <w:rFonts w:ascii="Times New Roman" w:eastAsia="Times New Roman" w:hAnsi="Times New Roman" w:cs="Times New Roman"/>
          <w:color w:val="222222"/>
          <w:shd w:val="clear" w:color="auto" w:fill="FFFFFF"/>
        </w:rPr>
        <w:t>Noordhof</w:t>
      </w:r>
      <w:proofErr w:type="spellEnd"/>
      <w:r w:rsidRPr="00C117E7">
        <w:rPr>
          <w:rFonts w:ascii="Times New Roman" w:eastAsia="Times New Roman" w:hAnsi="Times New Roman" w:cs="Times New Roman"/>
          <w:color w:val="222222"/>
          <w:shd w:val="clear" w:color="auto" w:fill="FFFFFF"/>
        </w:rPr>
        <w:t xml:space="preserve">, A., </w:t>
      </w:r>
      <w:proofErr w:type="spellStart"/>
      <w:r w:rsidRPr="00C117E7">
        <w:rPr>
          <w:rFonts w:ascii="Times New Roman" w:eastAsia="Times New Roman" w:hAnsi="Times New Roman" w:cs="Times New Roman"/>
          <w:color w:val="222222"/>
          <w:shd w:val="clear" w:color="auto" w:fill="FFFFFF"/>
        </w:rPr>
        <w:t>Wichers</w:t>
      </w:r>
      <w:proofErr w:type="spellEnd"/>
      <w:r w:rsidRPr="00C117E7">
        <w:rPr>
          <w:rFonts w:ascii="Times New Roman" w:eastAsia="Times New Roman" w:hAnsi="Times New Roman" w:cs="Times New Roman"/>
          <w:color w:val="222222"/>
          <w:shd w:val="clear" w:color="auto" w:fill="FFFFFF"/>
        </w:rPr>
        <w:t xml:space="preserve">, M., </w:t>
      </w:r>
      <w:proofErr w:type="spellStart"/>
      <w:r w:rsidRPr="00C117E7">
        <w:rPr>
          <w:rFonts w:ascii="Times New Roman" w:eastAsia="Times New Roman" w:hAnsi="Times New Roman" w:cs="Times New Roman"/>
          <w:color w:val="222222"/>
          <w:shd w:val="clear" w:color="auto" w:fill="FFFFFF"/>
        </w:rPr>
        <w:t>Geschwind</w:t>
      </w:r>
      <w:proofErr w:type="spellEnd"/>
      <w:r w:rsidRPr="00C117E7">
        <w:rPr>
          <w:rFonts w:ascii="Times New Roman" w:eastAsia="Times New Roman" w:hAnsi="Times New Roman" w:cs="Times New Roman"/>
          <w:color w:val="222222"/>
          <w:shd w:val="clear" w:color="auto" w:fill="FFFFFF"/>
        </w:rPr>
        <w:t xml:space="preserve">, N., </w:t>
      </w:r>
      <w:proofErr w:type="spellStart"/>
      <w:r w:rsidRPr="00C117E7">
        <w:rPr>
          <w:rFonts w:ascii="Times New Roman" w:eastAsia="Times New Roman" w:hAnsi="Times New Roman" w:cs="Times New Roman"/>
          <w:color w:val="222222"/>
          <w:shd w:val="clear" w:color="auto" w:fill="FFFFFF"/>
        </w:rPr>
        <w:t>Aggen</w:t>
      </w:r>
      <w:proofErr w:type="spellEnd"/>
      <w:r w:rsidRPr="00C117E7">
        <w:rPr>
          <w:rFonts w:ascii="Times New Roman" w:eastAsia="Times New Roman" w:hAnsi="Times New Roman" w:cs="Times New Roman"/>
          <w:color w:val="222222"/>
          <w:shd w:val="clear" w:color="auto" w:fill="FFFFFF"/>
        </w:rPr>
        <w:t>, S. H., ... &amp; Borsboom, D. (2012). Dimensions of normal personality as networks in search of equilibrium: You can't like parties if you don't like people. </w:t>
      </w:r>
      <w:r w:rsidRPr="00C117E7">
        <w:rPr>
          <w:rFonts w:ascii="Times New Roman" w:eastAsia="Times New Roman" w:hAnsi="Times New Roman" w:cs="Times New Roman"/>
          <w:i/>
          <w:iCs/>
          <w:color w:val="222222"/>
        </w:rPr>
        <w:t>European Journal of Personality</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26</w:t>
      </w:r>
      <w:r w:rsidRPr="00C117E7">
        <w:rPr>
          <w:rFonts w:ascii="Times New Roman" w:eastAsia="Times New Roman" w:hAnsi="Times New Roman" w:cs="Times New Roman"/>
          <w:color w:val="222222"/>
          <w:shd w:val="clear" w:color="auto" w:fill="FFFFFF"/>
        </w:rPr>
        <w:t>(4), 414-431.</w:t>
      </w:r>
    </w:p>
    <w:p w14:paraId="1C217C52" w14:textId="77777777" w:rsidR="002E47B0" w:rsidRPr="00201D8D" w:rsidRDefault="002E47B0" w:rsidP="002E47B0">
      <w:pPr>
        <w:pStyle w:val="NormalWeb"/>
        <w:spacing w:line="480" w:lineRule="auto"/>
        <w:ind w:left="720" w:hanging="720"/>
      </w:pPr>
      <w:r w:rsidRPr="00201D8D">
        <w:t xml:space="preserve">Donnellan, M. B., &amp; Lucas, R. E. (2008). Age differences in the big five across the life span: Evidence from two national samples. </w:t>
      </w:r>
      <w:r w:rsidRPr="00201D8D">
        <w:rPr>
          <w:i/>
          <w:iCs/>
        </w:rPr>
        <w:t>Psychology and Aging</w:t>
      </w:r>
      <w:r w:rsidRPr="00201D8D">
        <w:t xml:space="preserve">, </w:t>
      </w:r>
      <w:r w:rsidRPr="00201D8D">
        <w:rPr>
          <w:i/>
          <w:iCs/>
        </w:rPr>
        <w:t xml:space="preserve">23 </w:t>
      </w:r>
      <w:r w:rsidRPr="00201D8D">
        <w:t xml:space="preserve">(3), 558. </w:t>
      </w:r>
    </w:p>
    <w:p w14:paraId="4BAB0658"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Ensminger</w:t>
      </w:r>
      <w:proofErr w:type="spellEnd"/>
      <w:r w:rsidRPr="00201D8D">
        <w:rPr>
          <w:rFonts w:ascii="Times New Roman" w:eastAsia="Times New Roman" w:hAnsi="Times New Roman" w:cs="Times New Roman"/>
          <w:color w:val="222222"/>
          <w:shd w:val="clear" w:color="auto" w:fill="FFFFFF"/>
        </w:rPr>
        <w:t>, M. E., Fothergill, K. E., Bornstein, M. H., &amp; Bradley, R. H. (2003). A decade of measuring SES: What it tells us and where to go from here. </w:t>
      </w:r>
      <w:r w:rsidRPr="00201D8D">
        <w:rPr>
          <w:rFonts w:ascii="Times New Roman" w:eastAsia="Times New Roman" w:hAnsi="Times New Roman" w:cs="Times New Roman"/>
          <w:i/>
          <w:iCs/>
          <w:color w:val="222222"/>
        </w:rPr>
        <w:t>Socioeconomic status, parenting, and child development</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13</w:t>
      </w:r>
      <w:r w:rsidRPr="00201D8D">
        <w:rPr>
          <w:rFonts w:ascii="Times New Roman" w:eastAsia="Times New Roman" w:hAnsi="Times New Roman" w:cs="Times New Roman"/>
          <w:color w:val="222222"/>
          <w:shd w:val="clear" w:color="auto" w:fill="FFFFFF"/>
        </w:rPr>
        <w:t>, 27.</w:t>
      </w:r>
    </w:p>
    <w:p w14:paraId="7B1F2C6A"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333333"/>
        </w:rPr>
        <w:t xml:space="preserve">Flake, J. K., &amp; Fried, E. I. (2019, January 17). Measurement </w:t>
      </w:r>
      <w:proofErr w:type="spellStart"/>
      <w:r w:rsidRPr="00201D8D">
        <w:rPr>
          <w:rFonts w:ascii="Times New Roman" w:eastAsia="Times New Roman" w:hAnsi="Times New Roman" w:cs="Times New Roman"/>
          <w:color w:val="333333"/>
        </w:rPr>
        <w:t>Schmeasurement</w:t>
      </w:r>
      <w:proofErr w:type="spellEnd"/>
      <w:r w:rsidRPr="00201D8D">
        <w:rPr>
          <w:rFonts w:ascii="Times New Roman" w:eastAsia="Times New Roman" w:hAnsi="Times New Roman" w:cs="Times New Roman"/>
          <w:color w:val="333333"/>
        </w:rPr>
        <w:t>: Questionable Measurement Practices and How to Avoid Them. https://doi.org/10.31234/osf.io/hs7wm</w:t>
      </w:r>
      <w:r w:rsidRPr="00201D8D">
        <w:rPr>
          <w:rFonts w:ascii="Times New Roman" w:eastAsia="Times New Roman" w:hAnsi="Times New Roman" w:cs="Times New Roman"/>
        </w:rPr>
        <w:t>.</w:t>
      </w:r>
      <w:r w:rsidRPr="00201D8D">
        <w:rPr>
          <w:rFonts w:ascii="Times New Roman" w:eastAsia="Times New Roman" w:hAnsi="Times New Roman" w:cs="Times New Roman"/>
          <w:color w:val="333333"/>
          <w:shd w:val="clear" w:color="auto" w:fill="FCFCFC"/>
        </w:rPr>
        <w:t>.</w:t>
      </w:r>
    </w:p>
    <w:p w14:paraId="75F7E587"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 xml:space="preserve">Franco, A., Malhotra, N., &amp; </w:t>
      </w:r>
      <w:proofErr w:type="spellStart"/>
      <w:r w:rsidRPr="00201D8D">
        <w:rPr>
          <w:rFonts w:ascii="Times New Roman" w:eastAsia="Times New Roman" w:hAnsi="Times New Roman" w:cs="Times New Roman"/>
          <w:color w:val="222222"/>
          <w:shd w:val="clear" w:color="auto" w:fill="FFFFFF"/>
        </w:rPr>
        <w:t>Simonovits</w:t>
      </w:r>
      <w:proofErr w:type="spellEnd"/>
      <w:r w:rsidRPr="00201D8D">
        <w:rPr>
          <w:rFonts w:ascii="Times New Roman" w:eastAsia="Times New Roman" w:hAnsi="Times New Roman" w:cs="Times New Roman"/>
          <w:color w:val="222222"/>
          <w:shd w:val="clear" w:color="auto" w:fill="FFFFFF"/>
        </w:rPr>
        <w:t>, G. (2014). Publication bias in the social sciences: Unlocking the file drawer. </w:t>
      </w:r>
      <w:r w:rsidRPr="00201D8D">
        <w:rPr>
          <w:rFonts w:ascii="Times New Roman" w:eastAsia="Times New Roman" w:hAnsi="Times New Roman" w:cs="Times New Roman"/>
          <w:i/>
          <w:iCs/>
          <w:color w:val="222222"/>
        </w:rPr>
        <w:t>Science</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345</w:t>
      </w:r>
      <w:r w:rsidRPr="00201D8D">
        <w:rPr>
          <w:rFonts w:ascii="Times New Roman" w:eastAsia="Times New Roman" w:hAnsi="Times New Roman" w:cs="Times New Roman"/>
          <w:color w:val="222222"/>
          <w:shd w:val="clear" w:color="auto" w:fill="FFFFFF"/>
        </w:rPr>
        <w:t>(6203), 1502-1505.</w:t>
      </w:r>
    </w:p>
    <w:p w14:paraId="422D522C"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Guo, S., &amp; Fraser, M. W. (2015). </w:t>
      </w:r>
      <w:r w:rsidRPr="00201D8D">
        <w:rPr>
          <w:rFonts w:ascii="Times New Roman" w:eastAsia="Times New Roman" w:hAnsi="Times New Roman" w:cs="Times New Roman"/>
          <w:i/>
          <w:iCs/>
          <w:color w:val="222222"/>
        </w:rPr>
        <w:t>Propensity score analysis</w:t>
      </w:r>
      <w:r w:rsidRPr="00201D8D">
        <w:rPr>
          <w:rFonts w:ascii="Times New Roman" w:eastAsia="Times New Roman" w:hAnsi="Times New Roman" w:cs="Times New Roman"/>
          <w:color w:val="222222"/>
          <w:shd w:val="clear" w:color="auto" w:fill="FFFFFF"/>
        </w:rPr>
        <w:t>. Sage.</w:t>
      </w:r>
    </w:p>
    <w:p w14:paraId="5FB62BA3" w14:textId="77777777" w:rsidR="002E47B0" w:rsidRPr="00201D8D" w:rsidRDefault="002E47B0" w:rsidP="002E47B0">
      <w:pPr>
        <w:pStyle w:val="NormalWeb"/>
        <w:spacing w:line="480" w:lineRule="auto"/>
        <w:ind w:left="720" w:hanging="720"/>
      </w:pPr>
      <w:r w:rsidRPr="00201D8D">
        <w:t xml:space="preserve">Hampson, S. E. (2012). Personality processes: Mechanisms by which personality traits ?get outside the skin? </w:t>
      </w:r>
      <w:r w:rsidRPr="00201D8D">
        <w:rPr>
          <w:i/>
          <w:iCs/>
        </w:rPr>
        <w:t>Annual Review of Psychology</w:t>
      </w:r>
      <w:r w:rsidRPr="00201D8D">
        <w:t xml:space="preserve">, </w:t>
      </w:r>
      <w:r w:rsidRPr="00201D8D">
        <w:rPr>
          <w:i/>
          <w:iCs/>
        </w:rPr>
        <w:t>63</w:t>
      </w:r>
      <w:r w:rsidRPr="00201D8D">
        <w:t xml:space="preserve">, 315–339. </w:t>
      </w:r>
    </w:p>
    <w:p w14:paraId="6AB4FB42"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 xml:space="preserve">Hampson, S. E., Edmonds, G. W., Goldberg, L. R., </w:t>
      </w:r>
      <w:proofErr w:type="spellStart"/>
      <w:r w:rsidRPr="00201D8D">
        <w:rPr>
          <w:rFonts w:ascii="Times New Roman" w:eastAsia="Times New Roman" w:hAnsi="Times New Roman" w:cs="Times New Roman"/>
          <w:color w:val="222222"/>
          <w:shd w:val="clear" w:color="auto" w:fill="FFFFFF"/>
        </w:rPr>
        <w:t>Dubanoski</w:t>
      </w:r>
      <w:proofErr w:type="spellEnd"/>
      <w:r w:rsidRPr="00201D8D">
        <w:rPr>
          <w:rFonts w:ascii="Times New Roman" w:eastAsia="Times New Roman" w:hAnsi="Times New Roman" w:cs="Times New Roman"/>
          <w:color w:val="222222"/>
          <w:shd w:val="clear" w:color="auto" w:fill="FFFFFF"/>
        </w:rPr>
        <w:t>, J. P., &amp; Hillier, T. A. (2015). A life-span behavioral mechanism relating childhood conscientiousness to adult clinical health. </w:t>
      </w:r>
      <w:r w:rsidRPr="00201D8D">
        <w:rPr>
          <w:rFonts w:ascii="Times New Roman" w:eastAsia="Times New Roman" w:hAnsi="Times New Roman" w:cs="Times New Roman"/>
          <w:i/>
          <w:iCs/>
          <w:color w:val="222222"/>
        </w:rPr>
        <w:t>Health Psychology</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34</w:t>
      </w:r>
      <w:r w:rsidRPr="00201D8D">
        <w:rPr>
          <w:rFonts w:ascii="Times New Roman" w:eastAsia="Times New Roman" w:hAnsi="Times New Roman" w:cs="Times New Roman"/>
          <w:color w:val="222222"/>
          <w:shd w:val="clear" w:color="auto" w:fill="FFFFFF"/>
        </w:rPr>
        <w:t>(9), 887.</w:t>
      </w:r>
    </w:p>
    <w:p w14:paraId="3C17F429"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 xml:space="preserve">Harris, K. M., &amp; </w:t>
      </w:r>
      <w:proofErr w:type="spellStart"/>
      <w:r w:rsidRPr="00201D8D">
        <w:rPr>
          <w:rFonts w:ascii="Times New Roman" w:eastAsia="Times New Roman" w:hAnsi="Times New Roman" w:cs="Times New Roman"/>
          <w:color w:val="222222"/>
          <w:shd w:val="clear" w:color="auto" w:fill="FFFFFF"/>
        </w:rPr>
        <w:t>Udry</w:t>
      </w:r>
      <w:proofErr w:type="spellEnd"/>
      <w:r w:rsidRPr="00201D8D">
        <w:rPr>
          <w:rFonts w:ascii="Times New Roman" w:eastAsia="Times New Roman" w:hAnsi="Times New Roman" w:cs="Times New Roman"/>
          <w:color w:val="222222"/>
          <w:shd w:val="clear" w:color="auto" w:fill="FFFFFF"/>
        </w:rPr>
        <w:t>, J. R. (2018). National longitudinal study of adolescent to adult health (add health), 1994-2008 [Public Use]. </w:t>
      </w:r>
      <w:r w:rsidRPr="00201D8D">
        <w:rPr>
          <w:rFonts w:ascii="Times New Roman" w:eastAsia="Times New Roman" w:hAnsi="Times New Roman" w:cs="Times New Roman"/>
          <w:i/>
          <w:iCs/>
          <w:color w:val="222222"/>
        </w:rPr>
        <w:t xml:space="preserve">Ann Arbor, MI: Carolina Population Center, </w:t>
      </w:r>
      <w:r w:rsidRPr="00201D8D">
        <w:rPr>
          <w:rFonts w:ascii="Times New Roman" w:eastAsia="Times New Roman" w:hAnsi="Times New Roman" w:cs="Times New Roman"/>
          <w:i/>
          <w:iCs/>
          <w:color w:val="222222"/>
        </w:rPr>
        <w:lastRenderedPageBreak/>
        <w:t>University of North Carolina-Chapel Hill [distributor], Inter-university Consortium for Political and Social Research [distributor]</w:t>
      </w:r>
      <w:r w:rsidRPr="00201D8D">
        <w:rPr>
          <w:rFonts w:ascii="Times New Roman" w:eastAsia="Times New Roman" w:hAnsi="Times New Roman" w:cs="Times New Roman"/>
          <w:color w:val="222222"/>
          <w:shd w:val="clear" w:color="auto" w:fill="FFFFFF"/>
        </w:rPr>
        <w:t>, 08-06.</w:t>
      </w:r>
    </w:p>
    <w:p w14:paraId="7DFE92EC"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Hauser, R. M., &amp; Sewell, W. H. (2012). Wisconsin Longitudinal Study (WLS)[graduates, siblings, and spouses]: 1957–2019, Version 13.07.</w:t>
      </w:r>
    </w:p>
    <w:p w14:paraId="2A575342"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 xml:space="preserve">Heckman, J. J., Moon, S. H., Pinto, R., Savelyev, P. A., &amp; </w:t>
      </w:r>
      <w:proofErr w:type="spellStart"/>
      <w:r w:rsidRPr="00C117E7">
        <w:rPr>
          <w:rFonts w:ascii="Times New Roman" w:eastAsia="Times New Roman" w:hAnsi="Times New Roman" w:cs="Times New Roman"/>
          <w:color w:val="222222"/>
          <w:shd w:val="clear" w:color="auto" w:fill="FFFFFF"/>
        </w:rPr>
        <w:t>Yavitz</w:t>
      </w:r>
      <w:proofErr w:type="spellEnd"/>
      <w:r w:rsidRPr="00C117E7">
        <w:rPr>
          <w:rFonts w:ascii="Times New Roman" w:eastAsia="Times New Roman" w:hAnsi="Times New Roman" w:cs="Times New Roman"/>
          <w:color w:val="222222"/>
          <w:shd w:val="clear" w:color="auto" w:fill="FFFFFF"/>
        </w:rPr>
        <w:t xml:space="preserve">, A. (2010). The rate of return to the </w:t>
      </w:r>
      <w:proofErr w:type="spellStart"/>
      <w:r w:rsidRPr="00C117E7">
        <w:rPr>
          <w:rFonts w:ascii="Times New Roman" w:eastAsia="Times New Roman" w:hAnsi="Times New Roman" w:cs="Times New Roman"/>
          <w:color w:val="222222"/>
          <w:shd w:val="clear" w:color="auto" w:fill="FFFFFF"/>
        </w:rPr>
        <w:t>HighScope</w:t>
      </w:r>
      <w:proofErr w:type="spellEnd"/>
      <w:r w:rsidRPr="00C117E7">
        <w:rPr>
          <w:rFonts w:ascii="Times New Roman" w:eastAsia="Times New Roman" w:hAnsi="Times New Roman" w:cs="Times New Roman"/>
          <w:color w:val="222222"/>
          <w:shd w:val="clear" w:color="auto" w:fill="FFFFFF"/>
        </w:rPr>
        <w:t xml:space="preserve"> Perry Preschool Program. </w:t>
      </w:r>
      <w:r w:rsidRPr="00C117E7">
        <w:rPr>
          <w:rFonts w:ascii="Times New Roman" w:eastAsia="Times New Roman" w:hAnsi="Times New Roman" w:cs="Times New Roman"/>
          <w:i/>
          <w:iCs/>
          <w:color w:val="222222"/>
        </w:rPr>
        <w:t>Journal of public Economics</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94</w:t>
      </w:r>
      <w:r w:rsidRPr="00C117E7">
        <w:rPr>
          <w:rFonts w:ascii="Times New Roman" w:eastAsia="Times New Roman" w:hAnsi="Times New Roman" w:cs="Times New Roman"/>
          <w:color w:val="222222"/>
          <w:shd w:val="clear" w:color="auto" w:fill="FFFFFF"/>
        </w:rPr>
        <w:t>(1-2), 114-128.</w:t>
      </w:r>
    </w:p>
    <w:p w14:paraId="7321D7A0"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Hill, P. L., Edmonds, G. W., &amp; Jackson, J. J. (2019). Pathways Linking Childhood Personality to Later Life Outcomes. </w:t>
      </w:r>
      <w:r w:rsidRPr="00C117E7">
        <w:rPr>
          <w:rFonts w:ascii="Times New Roman" w:eastAsia="Times New Roman" w:hAnsi="Times New Roman" w:cs="Times New Roman"/>
          <w:i/>
          <w:iCs/>
          <w:color w:val="222222"/>
        </w:rPr>
        <w:t>Child Development Perspectives</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13</w:t>
      </w:r>
      <w:r w:rsidRPr="00C117E7">
        <w:rPr>
          <w:rFonts w:ascii="Times New Roman" w:eastAsia="Times New Roman" w:hAnsi="Times New Roman" w:cs="Times New Roman"/>
          <w:color w:val="222222"/>
          <w:shd w:val="clear" w:color="auto" w:fill="FFFFFF"/>
        </w:rPr>
        <w:t>(2), 116-120.</w:t>
      </w:r>
    </w:p>
    <w:p w14:paraId="745A0E5B"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 xml:space="preserve">Ho, D. E., Imai, K., King, G., &amp; Stuart, E. A. (2011). </w:t>
      </w:r>
      <w:proofErr w:type="spellStart"/>
      <w:r w:rsidRPr="00201D8D">
        <w:rPr>
          <w:rFonts w:ascii="Times New Roman" w:eastAsia="Times New Roman" w:hAnsi="Times New Roman" w:cs="Times New Roman"/>
          <w:color w:val="222222"/>
          <w:shd w:val="clear" w:color="auto" w:fill="FFFFFF"/>
        </w:rPr>
        <w:t>MatchIt</w:t>
      </w:r>
      <w:proofErr w:type="spellEnd"/>
      <w:r w:rsidRPr="00201D8D">
        <w:rPr>
          <w:rFonts w:ascii="Times New Roman" w:eastAsia="Times New Roman" w:hAnsi="Times New Roman" w:cs="Times New Roman"/>
          <w:color w:val="222222"/>
          <w:shd w:val="clear" w:color="auto" w:fill="FFFFFF"/>
        </w:rPr>
        <w:t>: nonparametric preprocessing for parametric causal inference. </w:t>
      </w:r>
      <w:r w:rsidRPr="00201D8D">
        <w:rPr>
          <w:rFonts w:ascii="Times New Roman" w:eastAsia="Times New Roman" w:hAnsi="Times New Roman" w:cs="Times New Roman"/>
          <w:i/>
          <w:iCs/>
          <w:color w:val="222222"/>
        </w:rPr>
        <w:t xml:space="preserve">Journal of Statistical Software, http://gking. </w:t>
      </w:r>
      <w:proofErr w:type="spellStart"/>
      <w:r w:rsidRPr="00201D8D">
        <w:rPr>
          <w:rFonts w:ascii="Times New Roman" w:eastAsia="Times New Roman" w:hAnsi="Times New Roman" w:cs="Times New Roman"/>
          <w:i/>
          <w:iCs/>
          <w:color w:val="222222"/>
        </w:rPr>
        <w:t>harvard</w:t>
      </w:r>
      <w:proofErr w:type="spellEnd"/>
      <w:r w:rsidRPr="00201D8D">
        <w:rPr>
          <w:rFonts w:ascii="Times New Roman" w:eastAsia="Times New Roman" w:hAnsi="Times New Roman" w:cs="Times New Roman"/>
          <w:i/>
          <w:iCs/>
          <w:color w:val="222222"/>
        </w:rPr>
        <w:t xml:space="preserve">. </w:t>
      </w:r>
      <w:proofErr w:type="spellStart"/>
      <w:r w:rsidRPr="00201D8D">
        <w:rPr>
          <w:rFonts w:ascii="Times New Roman" w:eastAsia="Times New Roman" w:hAnsi="Times New Roman" w:cs="Times New Roman"/>
          <w:i/>
          <w:iCs/>
          <w:color w:val="222222"/>
        </w:rPr>
        <w:t>edu</w:t>
      </w:r>
      <w:proofErr w:type="spellEnd"/>
      <w:r w:rsidRPr="00201D8D">
        <w:rPr>
          <w:rFonts w:ascii="Times New Roman" w:eastAsia="Times New Roman" w:hAnsi="Times New Roman" w:cs="Times New Roman"/>
          <w:i/>
          <w:iCs/>
          <w:color w:val="222222"/>
        </w:rPr>
        <w:t>/</w:t>
      </w:r>
      <w:proofErr w:type="spellStart"/>
      <w:r w:rsidRPr="00201D8D">
        <w:rPr>
          <w:rFonts w:ascii="Times New Roman" w:eastAsia="Times New Roman" w:hAnsi="Times New Roman" w:cs="Times New Roman"/>
          <w:i/>
          <w:iCs/>
          <w:color w:val="222222"/>
        </w:rPr>
        <w:t>matchit</w:t>
      </w:r>
      <w:proofErr w:type="spellEnd"/>
      <w:r w:rsidRPr="00201D8D">
        <w:rPr>
          <w:rFonts w:ascii="Times New Roman" w:eastAsia="Times New Roman" w:hAnsi="Times New Roman" w:cs="Times New Roman"/>
          <w:color w:val="222222"/>
          <w:shd w:val="clear" w:color="auto" w:fill="FFFFFF"/>
        </w:rPr>
        <w:t>.</w:t>
      </w:r>
    </w:p>
    <w:p w14:paraId="3DE5B55D" w14:textId="77777777" w:rsidR="002E47B0" w:rsidRPr="00201D8D" w:rsidRDefault="002E47B0" w:rsidP="002E47B0">
      <w:pPr>
        <w:spacing w:line="480" w:lineRule="auto"/>
        <w:ind w:left="720" w:hanging="720"/>
        <w:rPr>
          <w:rFonts w:ascii="Times New Roman" w:hAnsi="Times New Roman" w:cs="Times New Roman"/>
        </w:rPr>
      </w:pPr>
      <w:r w:rsidRPr="00201D8D">
        <w:rPr>
          <w:rFonts w:ascii="Times New Roman" w:hAnsi="Times New Roman" w:cs="Times New Roman"/>
          <w:color w:val="000000"/>
          <w:shd w:val="clear" w:color="auto" w:fill="FFFFFF"/>
        </w:rPr>
        <w:t>Honaker J, King G, Blackwell M (2011). “Amelia II: A Program for Missing Data.”</w:t>
      </w:r>
      <w:r w:rsidRPr="00201D8D">
        <w:rPr>
          <w:rStyle w:val="apple-converted-space"/>
          <w:rFonts w:ascii="Times New Roman" w:hAnsi="Times New Roman" w:cs="Times New Roman"/>
          <w:color w:val="000000"/>
          <w:shd w:val="clear" w:color="auto" w:fill="FFFFFF"/>
        </w:rPr>
        <w:t> </w:t>
      </w:r>
      <w:r w:rsidRPr="00201D8D">
        <w:rPr>
          <w:rStyle w:val="Emphasis"/>
          <w:rFonts w:ascii="Times New Roman" w:hAnsi="Times New Roman" w:cs="Times New Roman"/>
          <w:color w:val="000000"/>
        </w:rPr>
        <w:t>Journal of Statistical Software</w:t>
      </w:r>
      <w:r w:rsidRPr="00201D8D">
        <w:rPr>
          <w:rFonts w:ascii="Times New Roman" w:hAnsi="Times New Roman" w:cs="Times New Roman"/>
          <w:color w:val="000000"/>
          <w:shd w:val="clear" w:color="auto" w:fill="FFFFFF"/>
        </w:rPr>
        <w:t>,</w:t>
      </w:r>
      <w:r w:rsidRPr="00201D8D">
        <w:rPr>
          <w:rStyle w:val="apple-converted-space"/>
          <w:rFonts w:ascii="Times New Roman" w:hAnsi="Times New Roman" w:cs="Times New Roman"/>
          <w:color w:val="000000"/>
          <w:shd w:val="clear" w:color="auto" w:fill="FFFFFF"/>
        </w:rPr>
        <w:t> </w:t>
      </w:r>
      <w:r w:rsidRPr="00201D8D">
        <w:rPr>
          <w:rFonts w:ascii="Times New Roman" w:hAnsi="Times New Roman" w:cs="Times New Roman"/>
          <w:b/>
          <w:bCs/>
          <w:color w:val="000000"/>
        </w:rPr>
        <w:t>45</w:t>
      </w:r>
      <w:r w:rsidRPr="00201D8D">
        <w:rPr>
          <w:rFonts w:ascii="Times New Roman" w:hAnsi="Times New Roman" w:cs="Times New Roman"/>
          <w:color w:val="000000"/>
          <w:shd w:val="clear" w:color="auto" w:fill="FFFFFF"/>
        </w:rPr>
        <w:t>(7), 1–47.</w:t>
      </w:r>
      <w:hyperlink r:id="rId14" w:history="1">
        <w:r w:rsidRPr="00201D8D">
          <w:rPr>
            <w:rStyle w:val="Hyperlink"/>
            <w:rFonts w:ascii="Times New Roman" w:hAnsi="Times New Roman" w:cs="Times New Roman"/>
            <w:shd w:val="clear" w:color="auto" w:fill="FFFFFF"/>
          </w:rPr>
          <w:t>http://www.jstatsoft.org/v45/i07/</w:t>
        </w:r>
      </w:hyperlink>
      <w:r w:rsidRPr="00201D8D">
        <w:rPr>
          <w:rFonts w:ascii="Times New Roman" w:hAnsi="Times New Roman" w:cs="Times New Roman"/>
          <w:color w:val="000000"/>
          <w:shd w:val="clear" w:color="auto" w:fill="FFFFFF"/>
        </w:rPr>
        <w:t>.</w:t>
      </w:r>
    </w:p>
    <w:p w14:paraId="306B97D0" w14:textId="77777777" w:rsidR="002E47B0" w:rsidRPr="00201D8D" w:rsidRDefault="002E47B0" w:rsidP="002E47B0">
      <w:pPr>
        <w:pStyle w:val="NormalWeb"/>
        <w:spacing w:line="480" w:lineRule="auto"/>
        <w:ind w:left="720" w:hanging="720"/>
      </w:pPr>
      <w:r w:rsidRPr="00201D8D">
        <w:t xml:space="preserve">Jackson, J. J., Connolly, J. J., Garrison, S. M., </w:t>
      </w:r>
      <w:proofErr w:type="spellStart"/>
      <w:r w:rsidRPr="00201D8D">
        <w:t>Leveille</w:t>
      </w:r>
      <w:proofErr w:type="spellEnd"/>
      <w:r w:rsidRPr="00201D8D">
        <w:t xml:space="preserve">, M. M., &amp; Connolly, S. L. (2015). Your friends know how long you will live: A 75-year study of peer-rated personality traits. </w:t>
      </w:r>
      <w:r w:rsidRPr="00201D8D">
        <w:rPr>
          <w:i/>
          <w:iCs/>
        </w:rPr>
        <w:t>Psychological Science</w:t>
      </w:r>
      <w:r w:rsidRPr="00201D8D">
        <w:t xml:space="preserve">, </w:t>
      </w:r>
      <w:r w:rsidRPr="00201D8D">
        <w:rPr>
          <w:i/>
          <w:iCs/>
        </w:rPr>
        <w:t>26</w:t>
      </w:r>
      <w:r w:rsidRPr="00201D8D">
        <w:t xml:space="preserve">(3), 335–340. </w:t>
      </w:r>
    </w:p>
    <w:p w14:paraId="2AABD70A" w14:textId="77777777" w:rsidR="002E47B0" w:rsidRPr="00201D8D" w:rsidRDefault="002E47B0" w:rsidP="002E47B0">
      <w:pPr>
        <w:pStyle w:val="NormalWeb"/>
        <w:spacing w:line="480" w:lineRule="auto"/>
        <w:ind w:left="720" w:hanging="720"/>
      </w:pPr>
      <w:r w:rsidRPr="00201D8D">
        <w:t xml:space="preserve">Jackson, J. J., Thoemmes, F., </w:t>
      </w:r>
      <w:proofErr w:type="spellStart"/>
      <w:r w:rsidRPr="00201D8D">
        <w:t>Jonkmann</w:t>
      </w:r>
      <w:proofErr w:type="spellEnd"/>
      <w:r w:rsidRPr="00201D8D">
        <w:t xml:space="preserve">, K., </w:t>
      </w:r>
      <w:proofErr w:type="spellStart"/>
      <w:r w:rsidRPr="00201D8D">
        <w:t>Lüdtke</w:t>
      </w:r>
      <w:proofErr w:type="spellEnd"/>
      <w:r w:rsidRPr="00201D8D">
        <w:t xml:space="preserve">, O., &amp; </w:t>
      </w:r>
      <w:proofErr w:type="spellStart"/>
      <w:r w:rsidRPr="00201D8D">
        <w:t>Trautwein</w:t>
      </w:r>
      <w:proofErr w:type="spellEnd"/>
      <w:r w:rsidRPr="00201D8D">
        <w:t xml:space="preserve">, U. (2012). Military training and personality trait development: Does the military make the man, or does the man make the military? </w:t>
      </w:r>
      <w:r w:rsidRPr="00201D8D">
        <w:rPr>
          <w:i/>
          <w:iCs/>
        </w:rPr>
        <w:t>Psychological Science</w:t>
      </w:r>
      <w:r w:rsidRPr="00201D8D">
        <w:t xml:space="preserve">, </w:t>
      </w:r>
      <w:r w:rsidRPr="00201D8D">
        <w:rPr>
          <w:i/>
          <w:iCs/>
        </w:rPr>
        <w:t xml:space="preserve">23 </w:t>
      </w:r>
      <w:r w:rsidRPr="00201D8D">
        <w:t xml:space="preserve">(3), 270–277. </w:t>
      </w:r>
    </w:p>
    <w:p w14:paraId="1D655142" w14:textId="77777777" w:rsidR="002E47B0" w:rsidRPr="00201D8D" w:rsidRDefault="002E47B0" w:rsidP="002E47B0">
      <w:pPr>
        <w:pStyle w:val="NormalWeb"/>
        <w:spacing w:line="480" w:lineRule="auto"/>
        <w:ind w:left="720" w:hanging="720"/>
      </w:pPr>
      <w:r w:rsidRPr="00201D8D">
        <w:t>Jokela, M., Batty, G. D., Nyberg, S. T., Virtanen, M., Nabi, H., Singh-</w:t>
      </w:r>
      <w:proofErr w:type="spellStart"/>
      <w:r w:rsidRPr="00201D8D">
        <w:t>Manoux</w:t>
      </w:r>
      <w:proofErr w:type="spellEnd"/>
      <w:r w:rsidRPr="00201D8D">
        <w:t xml:space="preserve">, A., &amp; </w:t>
      </w:r>
      <w:proofErr w:type="spellStart"/>
      <w:r w:rsidRPr="00201D8D">
        <w:t>Kivimäki</w:t>
      </w:r>
      <w:proofErr w:type="spellEnd"/>
      <w:r w:rsidRPr="00201D8D">
        <w:t xml:space="preserve">, M. (2013). Personality and all-cause mortality: Individual-participant meta-analysis of 3,947 deaths in 76,150 adults. </w:t>
      </w:r>
      <w:r w:rsidRPr="00201D8D">
        <w:rPr>
          <w:i/>
          <w:iCs/>
        </w:rPr>
        <w:t>American Journal of Epidemiology</w:t>
      </w:r>
      <w:r w:rsidRPr="00201D8D">
        <w:t xml:space="preserve">, </w:t>
      </w:r>
      <w:r w:rsidRPr="00201D8D">
        <w:rPr>
          <w:i/>
          <w:iCs/>
        </w:rPr>
        <w:t>178</w:t>
      </w:r>
      <w:r w:rsidRPr="00201D8D">
        <w:t>(5), 667–675.</w:t>
      </w:r>
    </w:p>
    <w:p w14:paraId="52EB1469"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lastRenderedPageBreak/>
        <w:t xml:space="preserve">Judge, T. A., Higgins, C. A., </w:t>
      </w:r>
      <w:proofErr w:type="spellStart"/>
      <w:r w:rsidRPr="00201D8D">
        <w:rPr>
          <w:rFonts w:ascii="Times New Roman" w:eastAsia="Times New Roman" w:hAnsi="Times New Roman" w:cs="Times New Roman"/>
          <w:color w:val="222222"/>
          <w:shd w:val="clear" w:color="auto" w:fill="FFFFFF"/>
        </w:rPr>
        <w:t>Thoresen</w:t>
      </w:r>
      <w:proofErr w:type="spellEnd"/>
      <w:r w:rsidRPr="00201D8D">
        <w:rPr>
          <w:rFonts w:ascii="Times New Roman" w:eastAsia="Times New Roman" w:hAnsi="Times New Roman" w:cs="Times New Roman"/>
          <w:color w:val="222222"/>
          <w:shd w:val="clear" w:color="auto" w:fill="FFFFFF"/>
        </w:rPr>
        <w:t>, C. J., &amp; Barrick, M. R. (1999). The big five personality traits, general mental ability, and career success across the life span. </w:t>
      </w:r>
      <w:r w:rsidRPr="00201D8D">
        <w:rPr>
          <w:rFonts w:ascii="Times New Roman" w:eastAsia="Times New Roman" w:hAnsi="Times New Roman" w:cs="Times New Roman"/>
          <w:i/>
          <w:iCs/>
          <w:color w:val="222222"/>
        </w:rPr>
        <w:t>Personnel psychology</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52</w:t>
      </w:r>
      <w:r w:rsidRPr="00201D8D">
        <w:rPr>
          <w:rFonts w:ascii="Times New Roman" w:eastAsia="Times New Roman" w:hAnsi="Times New Roman" w:cs="Times New Roman"/>
          <w:color w:val="222222"/>
          <w:shd w:val="clear" w:color="auto" w:fill="FFFFFF"/>
        </w:rPr>
        <w:t>(3), 621-652.</w:t>
      </w:r>
    </w:p>
    <w:p w14:paraId="1F7AEC45" w14:textId="77777777" w:rsidR="002E47B0" w:rsidRPr="00201D8D" w:rsidRDefault="002E47B0" w:rsidP="002E47B0">
      <w:pPr>
        <w:pStyle w:val="NormalWeb"/>
        <w:spacing w:line="480" w:lineRule="auto"/>
        <w:ind w:left="720" w:hanging="720"/>
        <w:rPr>
          <w:rFonts w:eastAsia="Times New Roman"/>
        </w:rPr>
      </w:pPr>
      <w:proofErr w:type="spellStart"/>
      <w:r w:rsidRPr="00201D8D">
        <w:rPr>
          <w:rFonts w:eastAsia="Times New Roman"/>
        </w:rPr>
        <w:t>Juster</w:t>
      </w:r>
      <w:proofErr w:type="spellEnd"/>
      <w:r w:rsidRPr="00201D8D">
        <w:rPr>
          <w:rFonts w:eastAsia="Times New Roman"/>
        </w:rPr>
        <w:t xml:space="preserve">, F. T., &amp; </w:t>
      </w:r>
      <w:proofErr w:type="spellStart"/>
      <w:r w:rsidRPr="00201D8D">
        <w:rPr>
          <w:rFonts w:eastAsia="Times New Roman"/>
        </w:rPr>
        <w:t>Suzman</w:t>
      </w:r>
      <w:proofErr w:type="spellEnd"/>
      <w:r w:rsidRPr="00201D8D">
        <w:rPr>
          <w:rFonts w:eastAsia="Times New Roman"/>
        </w:rPr>
        <w:t xml:space="preserve">, R. (1995). An overview of the Health and Retirement Study. Journal of Human Resources, 30, S7–S56. </w:t>
      </w:r>
    </w:p>
    <w:p w14:paraId="49C6CAAA" w14:textId="77777777" w:rsidR="002E47B0" w:rsidRPr="00201D8D" w:rsidRDefault="002E47B0" w:rsidP="002E47B0">
      <w:pPr>
        <w:pStyle w:val="NormalWeb"/>
        <w:spacing w:line="480" w:lineRule="auto"/>
        <w:ind w:left="720" w:hanging="720"/>
      </w:pPr>
      <w:r w:rsidRPr="00201D8D">
        <w:t xml:space="preserve">Kelly, E. L., &amp; Conley, J. J. (1987). Personality and compatibility: A prospective analysis of marital stability and marital satisfaction. </w:t>
      </w:r>
      <w:r w:rsidRPr="00201D8D">
        <w:rPr>
          <w:i/>
          <w:iCs/>
        </w:rPr>
        <w:t>Journal of Personality and Social Psychology</w:t>
      </w:r>
      <w:r w:rsidRPr="00201D8D">
        <w:t xml:space="preserve">, </w:t>
      </w:r>
      <w:r w:rsidRPr="00201D8D">
        <w:rPr>
          <w:i/>
          <w:iCs/>
        </w:rPr>
        <w:t>52</w:t>
      </w:r>
      <w:r w:rsidRPr="00201D8D">
        <w:t>(1), 27.</w:t>
      </w:r>
    </w:p>
    <w:p w14:paraId="6A59AD0E" w14:textId="77777777" w:rsidR="002E47B0" w:rsidRPr="00201D8D" w:rsidRDefault="002E47B0" w:rsidP="002E47B0">
      <w:pPr>
        <w:pStyle w:val="NormalWeb"/>
        <w:spacing w:line="480" w:lineRule="auto"/>
        <w:ind w:left="720" w:hanging="720"/>
      </w:pPr>
      <w:r w:rsidRPr="00201D8D">
        <w:t xml:space="preserve">Larson, L. M., </w:t>
      </w:r>
      <w:proofErr w:type="spellStart"/>
      <w:r w:rsidRPr="00201D8D">
        <w:t>Rottinghaus</w:t>
      </w:r>
      <w:proofErr w:type="spellEnd"/>
      <w:r w:rsidRPr="00201D8D">
        <w:t xml:space="preserve">, P. J., &amp; </w:t>
      </w:r>
      <w:proofErr w:type="spellStart"/>
      <w:r w:rsidRPr="00201D8D">
        <w:t>Borgen</w:t>
      </w:r>
      <w:proofErr w:type="spellEnd"/>
      <w:r w:rsidRPr="00201D8D">
        <w:t xml:space="preserve">, F. H. (2002). Meta-analyses of big six interests and big five personality factors. </w:t>
      </w:r>
      <w:r w:rsidRPr="00201D8D">
        <w:rPr>
          <w:i/>
          <w:iCs/>
        </w:rPr>
        <w:t>Journal of Vocational Behavior</w:t>
      </w:r>
      <w:r w:rsidRPr="00201D8D">
        <w:t xml:space="preserve">, </w:t>
      </w:r>
      <w:r w:rsidRPr="00201D8D">
        <w:rPr>
          <w:i/>
          <w:iCs/>
        </w:rPr>
        <w:t>61</w:t>
      </w:r>
      <w:r w:rsidRPr="00201D8D">
        <w:t xml:space="preserve">(2), 217–239. </w:t>
      </w:r>
    </w:p>
    <w:p w14:paraId="0D50CF00" w14:textId="77777777" w:rsidR="002E47B0" w:rsidRPr="00201D8D" w:rsidRDefault="002E47B0" w:rsidP="002E47B0">
      <w:pPr>
        <w:pStyle w:val="NormalWeb"/>
        <w:spacing w:line="480" w:lineRule="auto"/>
        <w:ind w:left="720" w:hanging="720"/>
      </w:pPr>
      <w:proofErr w:type="spellStart"/>
      <w:r w:rsidRPr="00201D8D">
        <w:t>Lüdtke</w:t>
      </w:r>
      <w:proofErr w:type="spellEnd"/>
      <w:r w:rsidRPr="00201D8D">
        <w:t xml:space="preserve">, O., Roberts, B. W., </w:t>
      </w:r>
      <w:proofErr w:type="spellStart"/>
      <w:r w:rsidRPr="00201D8D">
        <w:t>Trautwein</w:t>
      </w:r>
      <w:proofErr w:type="spellEnd"/>
      <w:r w:rsidRPr="00201D8D">
        <w:t xml:space="preserve">, U., &amp; Nagy, G. (2011). A random walk down university avenue: Life paths, life events, and personality trait change at the transition to university life. </w:t>
      </w:r>
      <w:r w:rsidRPr="00201D8D">
        <w:rPr>
          <w:i/>
          <w:iCs/>
        </w:rPr>
        <w:t>Journal of Personality and Social Psychology</w:t>
      </w:r>
      <w:r w:rsidRPr="00201D8D">
        <w:t xml:space="preserve">, </w:t>
      </w:r>
      <w:r w:rsidRPr="00201D8D">
        <w:rPr>
          <w:i/>
          <w:iCs/>
        </w:rPr>
        <w:t xml:space="preserve">101 </w:t>
      </w:r>
      <w:r w:rsidRPr="00201D8D">
        <w:t>(3), 620.</w:t>
      </w:r>
    </w:p>
    <w:p w14:paraId="7021EF77" w14:textId="77777777" w:rsidR="002E47B0" w:rsidRPr="00201D8D" w:rsidRDefault="002E47B0" w:rsidP="002E47B0">
      <w:pPr>
        <w:pStyle w:val="NormalWeb"/>
        <w:spacing w:line="480" w:lineRule="auto"/>
        <w:ind w:left="720" w:hanging="720"/>
      </w:pPr>
      <w:proofErr w:type="spellStart"/>
      <w:r w:rsidRPr="00201D8D">
        <w:t>Malouff</w:t>
      </w:r>
      <w:proofErr w:type="spellEnd"/>
      <w:r w:rsidRPr="00201D8D">
        <w:t xml:space="preserve">, J. M., </w:t>
      </w:r>
      <w:proofErr w:type="spellStart"/>
      <w:r w:rsidRPr="00201D8D">
        <w:t>Thorsteinsson</w:t>
      </w:r>
      <w:proofErr w:type="spellEnd"/>
      <w:r w:rsidRPr="00201D8D">
        <w:t xml:space="preserve">, E. B., Schutte, N. S., Bhullar, N., &amp; Rooke, S. E. (2010). The five-factor model of personality and relationship satisfaction of intimate partners: A meta-analysis. </w:t>
      </w:r>
      <w:r w:rsidRPr="00201D8D">
        <w:rPr>
          <w:i/>
          <w:iCs/>
        </w:rPr>
        <w:t>Journal of Research in Personality</w:t>
      </w:r>
      <w:r w:rsidRPr="00201D8D">
        <w:t xml:space="preserve">, </w:t>
      </w:r>
      <w:r w:rsidRPr="00201D8D">
        <w:rPr>
          <w:i/>
          <w:iCs/>
        </w:rPr>
        <w:t xml:space="preserve">44 </w:t>
      </w:r>
      <w:r w:rsidRPr="00201D8D">
        <w:t xml:space="preserve">(1), 124–127. </w:t>
      </w:r>
    </w:p>
    <w:p w14:paraId="60EC9879" w14:textId="77777777" w:rsidR="002E47B0" w:rsidRPr="00201D8D" w:rsidRDefault="002E47B0" w:rsidP="002E47B0">
      <w:pPr>
        <w:pStyle w:val="NormalWeb"/>
        <w:spacing w:line="480" w:lineRule="auto"/>
        <w:ind w:left="720" w:hanging="720"/>
      </w:pPr>
      <w:r w:rsidRPr="00201D8D">
        <w:t xml:space="preserve">Martin, L. R., Friedman, H. S., &amp; Schwartz, J. E. (2007). Personality and mortality risk across the life span: The importance of conscientiousness as a biopsychosocial attribute. </w:t>
      </w:r>
      <w:r w:rsidRPr="00201D8D">
        <w:rPr>
          <w:i/>
          <w:iCs/>
        </w:rPr>
        <w:t>Health Psychology</w:t>
      </w:r>
      <w:r w:rsidRPr="00201D8D">
        <w:t xml:space="preserve">, </w:t>
      </w:r>
      <w:r w:rsidRPr="00201D8D">
        <w:rPr>
          <w:i/>
          <w:iCs/>
        </w:rPr>
        <w:t>26</w:t>
      </w:r>
      <w:r w:rsidRPr="00201D8D">
        <w:t xml:space="preserve">(4), 428. </w:t>
      </w:r>
    </w:p>
    <w:p w14:paraId="6FA237B1" w14:textId="77777777" w:rsidR="002E47B0" w:rsidRPr="00201D8D" w:rsidRDefault="002E47B0" w:rsidP="002E47B0">
      <w:pPr>
        <w:pStyle w:val="NormalWeb"/>
        <w:spacing w:line="480" w:lineRule="auto"/>
        <w:ind w:left="720" w:hanging="720"/>
      </w:pPr>
      <w:r w:rsidRPr="00201D8D">
        <w:t xml:space="preserve">Miller, T. Q., Smith, T. W., Turner, C. W., </w:t>
      </w:r>
      <w:proofErr w:type="spellStart"/>
      <w:r w:rsidRPr="00201D8D">
        <w:t>Guijarro</w:t>
      </w:r>
      <w:proofErr w:type="spellEnd"/>
      <w:r w:rsidRPr="00201D8D">
        <w:t xml:space="preserve">, M. L., &amp; </w:t>
      </w:r>
      <w:proofErr w:type="spellStart"/>
      <w:r w:rsidRPr="00201D8D">
        <w:t>Hallet</w:t>
      </w:r>
      <w:proofErr w:type="spellEnd"/>
      <w:r w:rsidRPr="00201D8D">
        <w:t xml:space="preserve">, A. J. (1996). Meta-analytic review of research on hostility and physical health. </w:t>
      </w:r>
      <w:r w:rsidRPr="00201D8D">
        <w:rPr>
          <w:i/>
          <w:iCs/>
        </w:rPr>
        <w:t>Psychological Bulletin</w:t>
      </w:r>
      <w:r w:rsidRPr="00201D8D">
        <w:t xml:space="preserve">, </w:t>
      </w:r>
      <w:r w:rsidRPr="00201D8D">
        <w:rPr>
          <w:i/>
          <w:iCs/>
        </w:rPr>
        <w:t>119</w:t>
      </w:r>
      <w:r w:rsidRPr="00201D8D">
        <w:t xml:space="preserve">(2), 322. </w:t>
      </w:r>
    </w:p>
    <w:p w14:paraId="3D3F640F"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lastRenderedPageBreak/>
        <w:t>Mischel, W., &amp; Shoda, Y. (1995). A cognitive-affective system theory of personality: reconceptualizing situations, dispositions, dynamics, and invariance in personality structure. </w:t>
      </w:r>
      <w:r w:rsidRPr="00C117E7">
        <w:rPr>
          <w:rFonts w:ascii="Times New Roman" w:eastAsia="Times New Roman" w:hAnsi="Times New Roman" w:cs="Times New Roman"/>
          <w:i/>
          <w:iCs/>
          <w:color w:val="222222"/>
        </w:rPr>
        <w:t xml:space="preserve">Psychological </w:t>
      </w:r>
      <w:r w:rsidRPr="00201D8D">
        <w:rPr>
          <w:rFonts w:ascii="Times New Roman" w:eastAsia="Times New Roman" w:hAnsi="Times New Roman" w:cs="Times New Roman"/>
          <w:i/>
          <w:iCs/>
          <w:color w:val="222222"/>
        </w:rPr>
        <w:t>R</w:t>
      </w:r>
      <w:r w:rsidRPr="00C117E7">
        <w:rPr>
          <w:rFonts w:ascii="Times New Roman" w:eastAsia="Times New Roman" w:hAnsi="Times New Roman" w:cs="Times New Roman"/>
          <w:i/>
          <w:iCs/>
          <w:color w:val="222222"/>
        </w:rPr>
        <w:t>eview</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102</w:t>
      </w:r>
      <w:r w:rsidRPr="00C117E7">
        <w:rPr>
          <w:rFonts w:ascii="Times New Roman" w:eastAsia="Times New Roman" w:hAnsi="Times New Roman" w:cs="Times New Roman"/>
          <w:color w:val="222222"/>
          <w:shd w:val="clear" w:color="auto" w:fill="FFFFFF"/>
        </w:rPr>
        <w:t>(2), 246.</w:t>
      </w:r>
    </w:p>
    <w:p w14:paraId="43EE5683"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Molenaar, P. C. (2004). A manifesto on psychology as idiographic science: Bringing the person back into scientific psychology, this time forever. </w:t>
      </w:r>
      <w:r w:rsidRPr="00C117E7">
        <w:rPr>
          <w:rFonts w:ascii="Times New Roman" w:eastAsia="Times New Roman" w:hAnsi="Times New Roman" w:cs="Times New Roman"/>
          <w:i/>
          <w:iCs/>
          <w:color w:val="222222"/>
        </w:rPr>
        <w:t>Measurement</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2</w:t>
      </w:r>
      <w:r w:rsidRPr="00C117E7">
        <w:rPr>
          <w:rFonts w:ascii="Times New Roman" w:eastAsia="Times New Roman" w:hAnsi="Times New Roman" w:cs="Times New Roman"/>
          <w:color w:val="222222"/>
          <w:shd w:val="clear" w:color="auto" w:fill="FFFFFF"/>
        </w:rPr>
        <w:t>(4), 201-218.</w:t>
      </w:r>
    </w:p>
    <w:p w14:paraId="2979A8DF" w14:textId="77777777" w:rsidR="002E47B0" w:rsidRPr="00201D8D" w:rsidRDefault="002E47B0" w:rsidP="002E47B0">
      <w:pPr>
        <w:pStyle w:val="NormalWeb"/>
        <w:spacing w:line="480" w:lineRule="auto"/>
        <w:ind w:left="720" w:hanging="720"/>
      </w:pPr>
      <w:proofErr w:type="spellStart"/>
      <w:r w:rsidRPr="00201D8D">
        <w:t>Moutafi</w:t>
      </w:r>
      <w:proofErr w:type="spellEnd"/>
      <w:r w:rsidRPr="00201D8D">
        <w:t xml:space="preserve">, J., Furnham, A., &amp; </w:t>
      </w:r>
      <w:proofErr w:type="spellStart"/>
      <w:r w:rsidRPr="00201D8D">
        <w:t>Paltiel</w:t>
      </w:r>
      <w:proofErr w:type="spellEnd"/>
      <w:r w:rsidRPr="00201D8D">
        <w:t xml:space="preserve">, L. (2005). Can personality factors predict intelligence? </w:t>
      </w:r>
      <w:r w:rsidRPr="00201D8D">
        <w:rPr>
          <w:i/>
          <w:iCs/>
        </w:rPr>
        <w:t>Personality and Individual Differences</w:t>
      </w:r>
      <w:r w:rsidRPr="00201D8D">
        <w:t xml:space="preserve">, </w:t>
      </w:r>
      <w:r w:rsidRPr="00201D8D">
        <w:rPr>
          <w:i/>
          <w:iCs/>
        </w:rPr>
        <w:t>38</w:t>
      </w:r>
      <w:r w:rsidRPr="00201D8D">
        <w:t xml:space="preserve">(5), 1021–1033. </w:t>
      </w:r>
    </w:p>
    <w:p w14:paraId="3B503F37" w14:textId="77777777" w:rsidR="002E47B0" w:rsidRPr="00201D8D" w:rsidRDefault="002E47B0" w:rsidP="002E47B0">
      <w:pPr>
        <w:pStyle w:val="NormalWeb"/>
        <w:spacing w:line="480" w:lineRule="auto"/>
        <w:ind w:left="720" w:hanging="720"/>
      </w:pPr>
      <w:r w:rsidRPr="00201D8D">
        <w:t xml:space="preserve">Mueller, S., Wagner, J., &amp; </w:t>
      </w:r>
      <w:proofErr w:type="spellStart"/>
      <w:r w:rsidRPr="00201D8D">
        <w:t>Gerstorf</w:t>
      </w:r>
      <w:proofErr w:type="spellEnd"/>
      <w:r w:rsidRPr="00201D8D">
        <w:t xml:space="preserve">, D. (2017). On the role of personality in late life. In </w:t>
      </w:r>
      <w:r w:rsidRPr="00201D8D">
        <w:rPr>
          <w:i/>
          <w:iCs/>
        </w:rPr>
        <w:t xml:space="preserve">Personality development across the lifespan </w:t>
      </w:r>
      <w:r w:rsidRPr="00201D8D">
        <w:t xml:space="preserve">(pp. 69–84). Elsevier. </w:t>
      </w:r>
    </w:p>
    <w:p w14:paraId="1095F068" w14:textId="77777777" w:rsidR="002E47B0" w:rsidRPr="00201D8D" w:rsidRDefault="002E47B0" w:rsidP="002E47B0">
      <w:pPr>
        <w:pStyle w:val="NormalWeb"/>
        <w:spacing w:line="480" w:lineRule="auto"/>
        <w:ind w:left="720" w:hanging="720"/>
      </w:pPr>
      <w:proofErr w:type="spellStart"/>
      <w:r w:rsidRPr="00201D8D">
        <w:t>Mund</w:t>
      </w:r>
      <w:proofErr w:type="spellEnd"/>
      <w:r w:rsidRPr="00201D8D">
        <w:t xml:space="preserve">, M., &amp; </w:t>
      </w:r>
      <w:proofErr w:type="spellStart"/>
      <w:r w:rsidRPr="00201D8D">
        <w:t>Neyer</w:t>
      </w:r>
      <w:proofErr w:type="spellEnd"/>
      <w:r w:rsidRPr="00201D8D">
        <w:t xml:space="preserve">, F. J. (2014). Treating personality-relationship transactions with respect: Narrow facets, advanced models, and extended time frames. </w:t>
      </w:r>
      <w:r w:rsidRPr="00201D8D">
        <w:rPr>
          <w:i/>
          <w:iCs/>
        </w:rPr>
        <w:t>Journal of Personality and Social Psychology</w:t>
      </w:r>
      <w:r w:rsidRPr="00201D8D">
        <w:t xml:space="preserve">, </w:t>
      </w:r>
      <w:r w:rsidRPr="00201D8D">
        <w:rPr>
          <w:i/>
          <w:iCs/>
        </w:rPr>
        <w:t>107</w:t>
      </w:r>
      <w:r w:rsidRPr="00201D8D">
        <w:t xml:space="preserve">(2), 352. </w:t>
      </w:r>
    </w:p>
    <w:p w14:paraId="63348DEF" w14:textId="77777777" w:rsidR="002E47B0" w:rsidRPr="00201D8D" w:rsidRDefault="002E47B0" w:rsidP="002E47B0">
      <w:pPr>
        <w:pStyle w:val="NormalWeb"/>
        <w:spacing w:line="480" w:lineRule="auto"/>
        <w:ind w:left="720" w:hanging="720"/>
      </w:pPr>
      <w:proofErr w:type="spellStart"/>
      <w:r w:rsidRPr="00201D8D">
        <w:t>Neyer</w:t>
      </w:r>
      <w:proofErr w:type="spellEnd"/>
      <w:r w:rsidRPr="00201D8D">
        <w:t xml:space="preserve">, F. J., &amp; </w:t>
      </w:r>
      <w:proofErr w:type="spellStart"/>
      <w:r w:rsidRPr="00201D8D">
        <w:t>Lehnart</w:t>
      </w:r>
      <w:proofErr w:type="spellEnd"/>
      <w:r w:rsidRPr="00201D8D">
        <w:t xml:space="preserve">, J. (2007). Relationships matter in personality development: Evidence from an 8-year longitudinal study across young adulthood. </w:t>
      </w:r>
      <w:r w:rsidRPr="00201D8D">
        <w:rPr>
          <w:i/>
          <w:iCs/>
        </w:rPr>
        <w:t>Journal of Personality</w:t>
      </w:r>
      <w:r w:rsidRPr="00201D8D">
        <w:t xml:space="preserve">, </w:t>
      </w:r>
      <w:r w:rsidRPr="00201D8D">
        <w:rPr>
          <w:i/>
          <w:iCs/>
        </w:rPr>
        <w:t>75</w:t>
      </w:r>
      <w:r w:rsidRPr="00201D8D">
        <w:t xml:space="preserve">(3), 535–568. </w:t>
      </w:r>
    </w:p>
    <w:p w14:paraId="723606F4" w14:textId="77777777" w:rsidR="002E47B0" w:rsidRPr="00201D8D" w:rsidRDefault="002E47B0" w:rsidP="002E47B0">
      <w:pPr>
        <w:pStyle w:val="NormalWeb"/>
        <w:spacing w:line="480" w:lineRule="auto"/>
        <w:ind w:left="720" w:hanging="720"/>
      </w:pPr>
      <w:proofErr w:type="spellStart"/>
      <w:r w:rsidRPr="00201D8D">
        <w:t>Neyer</w:t>
      </w:r>
      <w:proofErr w:type="spellEnd"/>
      <w:r w:rsidRPr="00201D8D">
        <w:t xml:space="preserve">, F. J., </w:t>
      </w:r>
      <w:proofErr w:type="spellStart"/>
      <w:r w:rsidRPr="00201D8D">
        <w:t>Mund</w:t>
      </w:r>
      <w:proofErr w:type="spellEnd"/>
      <w:r w:rsidRPr="00201D8D">
        <w:t xml:space="preserve">, M., Zimmermann, J., &amp; </w:t>
      </w:r>
      <w:proofErr w:type="spellStart"/>
      <w:r w:rsidRPr="00201D8D">
        <w:t>Wrzus</w:t>
      </w:r>
      <w:proofErr w:type="spellEnd"/>
      <w:r w:rsidRPr="00201D8D">
        <w:t xml:space="preserve">, C. (2014). Personality-relationship transactions revisited. </w:t>
      </w:r>
      <w:r w:rsidRPr="00201D8D">
        <w:rPr>
          <w:i/>
          <w:iCs/>
        </w:rPr>
        <w:t>Journal of Personality</w:t>
      </w:r>
      <w:r w:rsidRPr="00201D8D">
        <w:t xml:space="preserve">, </w:t>
      </w:r>
      <w:r w:rsidRPr="00201D8D">
        <w:rPr>
          <w:i/>
          <w:iCs/>
        </w:rPr>
        <w:t xml:space="preserve">82 </w:t>
      </w:r>
      <w:r w:rsidRPr="00201D8D">
        <w:t xml:space="preserve">(6), 539–550. </w:t>
      </w:r>
    </w:p>
    <w:p w14:paraId="1DB5A585" w14:textId="77777777" w:rsidR="002E47B0" w:rsidRPr="00201D8D" w:rsidRDefault="002E47B0" w:rsidP="002E47B0">
      <w:pPr>
        <w:pStyle w:val="NormalWeb"/>
        <w:spacing w:line="480" w:lineRule="auto"/>
        <w:ind w:left="720" w:hanging="720"/>
      </w:pPr>
      <w:proofErr w:type="spellStart"/>
      <w:r w:rsidRPr="00201D8D">
        <w:t>Nieß</w:t>
      </w:r>
      <w:proofErr w:type="spellEnd"/>
      <w:r w:rsidRPr="00201D8D">
        <w:t xml:space="preserve">, C., &amp; </w:t>
      </w:r>
      <w:proofErr w:type="spellStart"/>
      <w:r w:rsidRPr="00201D8D">
        <w:t>Zacher</w:t>
      </w:r>
      <w:proofErr w:type="spellEnd"/>
      <w:r w:rsidRPr="00201D8D">
        <w:t xml:space="preserve">, H. (2015). Openness to experience as a predictor and outcome of upward job changes into managerial and professional positions. </w:t>
      </w:r>
      <w:proofErr w:type="spellStart"/>
      <w:r w:rsidRPr="00201D8D">
        <w:rPr>
          <w:i/>
          <w:iCs/>
        </w:rPr>
        <w:t>PloS</w:t>
      </w:r>
      <w:proofErr w:type="spellEnd"/>
      <w:r w:rsidRPr="00201D8D">
        <w:rPr>
          <w:i/>
          <w:iCs/>
        </w:rPr>
        <w:t xml:space="preserve"> One</w:t>
      </w:r>
      <w:r w:rsidRPr="00201D8D">
        <w:t xml:space="preserve">, </w:t>
      </w:r>
      <w:r w:rsidRPr="00201D8D">
        <w:rPr>
          <w:i/>
          <w:iCs/>
        </w:rPr>
        <w:t>10</w:t>
      </w:r>
      <w:r w:rsidRPr="00201D8D">
        <w:t xml:space="preserve">(6), e0131115. </w:t>
      </w:r>
    </w:p>
    <w:p w14:paraId="5C9BA1ED" w14:textId="77777777" w:rsidR="002E47B0" w:rsidRPr="00C117E7" w:rsidRDefault="002E47B0" w:rsidP="002E47B0">
      <w:pPr>
        <w:spacing w:line="480" w:lineRule="auto"/>
        <w:ind w:left="720" w:hanging="720"/>
        <w:rPr>
          <w:rFonts w:ascii="Times New Roman" w:eastAsia="Times New Roman" w:hAnsi="Times New Roman" w:cs="Times New Roman"/>
        </w:rPr>
      </w:pPr>
      <w:proofErr w:type="spellStart"/>
      <w:r w:rsidRPr="00C117E7">
        <w:rPr>
          <w:rFonts w:ascii="Times New Roman" w:eastAsia="Times New Roman" w:hAnsi="Times New Roman" w:cs="Times New Roman"/>
          <w:color w:val="222222"/>
          <w:shd w:val="clear" w:color="auto" w:fill="FFFFFF"/>
        </w:rPr>
        <w:t>Nores</w:t>
      </w:r>
      <w:proofErr w:type="spellEnd"/>
      <w:r w:rsidRPr="00C117E7">
        <w:rPr>
          <w:rFonts w:ascii="Times New Roman" w:eastAsia="Times New Roman" w:hAnsi="Times New Roman" w:cs="Times New Roman"/>
          <w:color w:val="222222"/>
          <w:shd w:val="clear" w:color="auto" w:fill="FFFFFF"/>
        </w:rPr>
        <w:t xml:space="preserve">, M., Belfield, C. R., Barnett, W. S., &amp; </w:t>
      </w:r>
      <w:proofErr w:type="spellStart"/>
      <w:r w:rsidRPr="00C117E7">
        <w:rPr>
          <w:rFonts w:ascii="Times New Roman" w:eastAsia="Times New Roman" w:hAnsi="Times New Roman" w:cs="Times New Roman"/>
          <w:color w:val="222222"/>
          <w:shd w:val="clear" w:color="auto" w:fill="FFFFFF"/>
        </w:rPr>
        <w:t>Schweinhart</w:t>
      </w:r>
      <w:proofErr w:type="spellEnd"/>
      <w:r w:rsidRPr="00C117E7">
        <w:rPr>
          <w:rFonts w:ascii="Times New Roman" w:eastAsia="Times New Roman" w:hAnsi="Times New Roman" w:cs="Times New Roman"/>
          <w:color w:val="222222"/>
          <w:shd w:val="clear" w:color="auto" w:fill="FFFFFF"/>
        </w:rPr>
        <w:t>, L. (2005). Updating the economic impacts of the High/Scope Perry Preschool program. </w:t>
      </w:r>
      <w:r w:rsidRPr="00C117E7">
        <w:rPr>
          <w:rFonts w:ascii="Times New Roman" w:eastAsia="Times New Roman" w:hAnsi="Times New Roman" w:cs="Times New Roman"/>
          <w:i/>
          <w:iCs/>
          <w:color w:val="222222"/>
        </w:rPr>
        <w:t>Educational Evaluation and Policy Analysis</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27</w:t>
      </w:r>
      <w:r w:rsidRPr="00C117E7">
        <w:rPr>
          <w:rFonts w:ascii="Times New Roman" w:eastAsia="Times New Roman" w:hAnsi="Times New Roman" w:cs="Times New Roman"/>
          <w:color w:val="222222"/>
          <w:shd w:val="clear" w:color="auto" w:fill="FFFFFF"/>
        </w:rPr>
        <w:t>(3), 245-261.</w:t>
      </w:r>
    </w:p>
    <w:p w14:paraId="599FED4B" w14:textId="77777777" w:rsidR="002E47B0" w:rsidRPr="009D3C0B" w:rsidRDefault="002E47B0" w:rsidP="002E47B0">
      <w:pPr>
        <w:spacing w:line="480" w:lineRule="auto"/>
        <w:ind w:left="720" w:hanging="720"/>
        <w:rPr>
          <w:rFonts w:ascii="Times New Roman" w:eastAsia="Times New Roman" w:hAnsi="Times New Roman" w:cs="Times New Roman"/>
        </w:rPr>
      </w:pPr>
      <w:r w:rsidRPr="009D3C0B">
        <w:rPr>
          <w:rFonts w:ascii="Times New Roman" w:eastAsia="Times New Roman" w:hAnsi="Times New Roman" w:cs="Times New Roman"/>
          <w:color w:val="222222"/>
          <w:shd w:val="clear" w:color="auto" w:fill="FFFFFF"/>
        </w:rPr>
        <w:lastRenderedPageBreak/>
        <w:t>Ozer, D. J., &amp; Benet-Martinez, V. (2006). Personality and the prediction of consequential outcomes. </w:t>
      </w:r>
      <w:proofErr w:type="spellStart"/>
      <w:r w:rsidRPr="009D3C0B">
        <w:rPr>
          <w:rFonts w:ascii="Times New Roman" w:eastAsia="Times New Roman" w:hAnsi="Times New Roman" w:cs="Times New Roman"/>
          <w:i/>
          <w:iCs/>
          <w:color w:val="222222"/>
        </w:rPr>
        <w:t>Annu</w:t>
      </w:r>
      <w:proofErr w:type="spellEnd"/>
      <w:r w:rsidRPr="009D3C0B">
        <w:rPr>
          <w:rFonts w:ascii="Times New Roman" w:eastAsia="Times New Roman" w:hAnsi="Times New Roman" w:cs="Times New Roman"/>
          <w:i/>
          <w:iCs/>
          <w:color w:val="222222"/>
        </w:rPr>
        <w:t>. Rev. Psychol.</w:t>
      </w:r>
      <w:r w:rsidRPr="009D3C0B">
        <w:rPr>
          <w:rFonts w:ascii="Times New Roman" w:eastAsia="Times New Roman" w:hAnsi="Times New Roman" w:cs="Times New Roman"/>
          <w:color w:val="222222"/>
          <w:shd w:val="clear" w:color="auto" w:fill="FFFFFF"/>
        </w:rPr>
        <w:t>, </w:t>
      </w:r>
      <w:r w:rsidRPr="009D3C0B">
        <w:rPr>
          <w:rFonts w:ascii="Times New Roman" w:eastAsia="Times New Roman" w:hAnsi="Times New Roman" w:cs="Times New Roman"/>
          <w:i/>
          <w:iCs/>
          <w:color w:val="222222"/>
        </w:rPr>
        <w:t>57</w:t>
      </w:r>
      <w:r w:rsidRPr="009D3C0B">
        <w:rPr>
          <w:rFonts w:ascii="Times New Roman" w:eastAsia="Times New Roman" w:hAnsi="Times New Roman" w:cs="Times New Roman"/>
          <w:color w:val="222222"/>
          <w:shd w:val="clear" w:color="auto" w:fill="FFFFFF"/>
        </w:rPr>
        <w:t>, 401-421.</w:t>
      </w:r>
    </w:p>
    <w:p w14:paraId="675F3B2C" w14:textId="77777777" w:rsidR="002E47B0" w:rsidRPr="00201D8D" w:rsidRDefault="002E47B0" w:rsidP="002E47B0">
      <w:pPr>
        <w:pStyle w:val="CommentText"/>
        <w:spacing w:line="480" w:lineRule="auto"/>
        <w:ind w:left="720" w:hanging="720"/>
        <w:rPr>
          <w:rFonts w:ascii="Times New Roman" w:hAnsi="Times New Roman" w:cs="Times New Roman"/>
          <w:sz w:val="24"/>
          <w:szCs w:val="24"/>
        </w:rPr>
      </w:pPr>
      <w:r w:rsidRPr="00201D8D">
        <w:rPr>
          <w:rFonts w:ascii="Times New Roman" w:hAnsi="Times New Roman" w:cs="Times New Roman"/>
          <w:sz w:val="24"/>
          <w:szCs w:val="24"/>
        </w:rPr>
        <w:t>R Core Team (2018). R: A language and environment for statistical computing. R Foundation for Statistical Computing, Vienna, Austria. URL https://www.R-project.org/.</w:t>
      </w:r>
    </w:p>
    <w:p w14:paraId="4B6DFA86" w14:textId="77777777" w:rsidR="002E47B0" w:rsidRPr="00201D8D" w:rsidRDefault="002E47B0" w:rsidP="002E47B0">
      <w:pPr>
        <w:pStyle w:val="NormalWeb"/>
        <w:spacing w:line="480" w:lineRule="auto"/>
        <w:ind w:left="720" w:hanging="720"/>
      </w:pPr>
      <w:proofErr w:type="spellStart"/>
      <w:r w:rsidRPr="00201D8D">
        <w:t>Rentfrow</w:t>
      </w:r>
      <w:proofErr w:type="spellEnd"/>
      <w:r w:rsidRPr="00201D8D">
        <w:t xml:space="preserve">, P. J., Jokela, M., &amp; Lamb, M. E. (2015). Regional personality differences in great </w:t>
      </w:r>
      <w:proofErr w:type="spellStart"/>
      <w:r w:rsidRPr="00201D8D">
        <w:t>britain</w:t>
      </w:r>
      <w:proofErr w:type="spellEnd"/>
      <w:r w:rsidRPr="00201D8D">
        <w:t xml:space="preserve">. </w:t>
      </w:r>
      <w:proofErr w:type="spellStart"/>
      <w:r w:rsidRPr="00201D8D">
        <w:rPr>
          <w:i/>
          <w:iCs/>
        </w:rPr>
        <w:t>PLoS</w:t>
      </w:r>
      <w:proofErr w:type="spellEnd"/>
      <w:r w:rsidRPr="00201D8D">
        <w:rPr>
          <w:i/>
          <w:iCs/>
        </w:rPr>
        <w:t xml:space="preserve"> One</w:t>
      </w:r>
      <w:r w:rsidRPr="00201D8D">
        <w:t xml:space="preserve">, </w:t>
      </w:r>
      <w:r w:rsidRPr="00201D8D">
        <w:rPr>
          <w:i/>
          <w:iCs/>
        </w:rPr>
        <w:t>10</w:t>
      </w:r>
      <w:r w:rsidRPr="00201D8D">
        <w:t xml:space="preserve">(3), e0122245. </w:t>
      </w:r>
    </w:p>
    <w:p w14:paraId="5530C3F7" w14:textId="77777777" w:rsidR="002E47B0" w:rsidRPr="00201D8D" w:rsidRDefault="002E47B0" w:rsidP="002E47B0">
      <w:pPr>
        <w:pStyle w:val="NormalWeb"/>
        <w:spacing w:line="480" w:lineRule="auto"/>
        <w:ind w:left="720" w:hanging="720"/>
      </w:pPr>
      <w:r w:rsidRPr="00201D8D">
        <w:t xml:space="preserve">Roberts, B. W., </w:t>
      </w:r>
      <w:proofErr w:type="spellStart"/>
      <w:r w:rsidRPr="00201D8D">
        <w:t>Kuncel</w:t>
      </w:r>
      <w:proofErr w:type="spellEnd"/>
      <w:r w:rsidRPr="00201D8D">
        <w:t xml:space="preserve">, N. R., Shiner, R., Caspi, A., &amp; Goldberg, L. R. (2007). The power of personality: The comparative validity of personality traits, socioeconomic status, and cognitive ability for predicting important life outcomes. </w:t>
      </w:r>
      <w:r w:rsidRPr="00201D8D">
        <w:rPr>
          <w:i/>
          <w:iCs/>
        </w:rPr>
        <w:t>Perspectives on Psychological Science</w:t>
      </w:r>
      <w:r w:rsidRPr="00201D8D">
        <w:t xml:space="preserve">, </w:t>
      </w:r>
      <w:r w:rsidRPr="00201D8D">
        <w:rPr>
          <w:i/>
          <w:iCs/>
        </w:rPr>
        <w:t>2</w:t>
      </w:r>
      <w:r w:rsidRPr="00201D8D">
        <w:t xml:space="preserve">(4), 313–345. </w:t>
      </w:r>
    </w:p>
    <w:p w14:paraId="4ADABA0A" w14:textId="77777777" w:rsidR="002E47B0" w:rsidRPr="00201D8D" w:rsidRDefault="002E47B0" w:rsidP="002E47B0">
      <w:pPr>
        <w:pStyle w:val="NormalWeb"/>
        <w:spacing w:line="480" w:lineRule="auto"/>
        <w:ind w:left="720" w:hanging="720"/>
      </w:pPr>
      <w:r w:rsidRPr="00201D8D">
        <w:t xml:space="preserve">Roberts, B. W., Wood, D., &amp; Caspi, A. (2008). The development of personality traits in adulthood. </w:t>
      </w:r>
      <w:r w:rsidRPr="00201D8D">
        <w:rPr>
          <w:i/>
          <w:iCs/>
        </w:rPr>
        <w:t>Handbook of Personality: Theory and Research</w:t>
      </w:r>
      <w:r w:rsidRPr="00201D8D">
        <w:t xml:space="preserve">, </w:t>
      </w:r>
      <w:r w:rsidRPr="00201D8D">
        <w:rPr>
          <w:i/>
          <w:iCs/>
        </w:rPr>
        <w:t>3</w:t>
      </w:r>
      <w:r w:rsidRPr="00201D8D">
        <w:t xml:space="preserve">, 375–398. </w:t>
      </w:r>
    </w:p>
    <w:p w14:paraId="441FED45" w14:textId="77777777" w:rsidR="002E47B0" w:rsidRPr="00201D8D" w:rsidRDefault="002E47B0" w:rsidP="002E47B0">
      <w:pPr>
        <w:spacing w:line="480" w:lineRule="auto"/>
        <w:ind w:left="720" w:hanging="720"/>
        <w:rPr>
          <w:rFonts w:ascii="Times New Roman" w:eastAsia="Times New Roman" w:hAnsi="Times New Roman" w:cs="Times New Roman"/>
        </w:rPr>
      </w:pPr>
      <w:r w:rsidRPr="00201D8D">
        <w:rPr>
          <w:rFonts w:ascii="Times New Roman" w:eastAsia="Times New Roman" w:hAnsi="Times New Roman" w:cs="Times New Roman"/>
          <w:color w:val="222222"/>
          <w:shd w:val="clear" w:color="auto" w:fill="FFFFFF"/>
        </w:rPr>
        <w:t>Rohrer, J. M., Egloff, B., &amp; Schmukle, S. C. (2017). Probing birth-order effects on narrow traits using specification-curve analysis. </w:t>
      </w:r>
      <w:r w:rsidRPr="00201D8D">
        <w:rPr>
          <w:rFonts w:ascii="Times New Roman" w:eastAsia="Times New Roman" w:hAnsi="Times New Roman" w:cs="Times New Roman"/>
          <w:i/>
          <w:iCs/>
          <w:color w:val="222222"/>
        </w:rPr>
        <w:t>Psychological Science</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28</w:t>
      </w:r>
      <w:r w:rsidRPr="00201D8D">
        <w:rPr>
          <w:rFonts w:ascii="Times New Roman" w:eastAsia="Times New Roman" w:hAnsi="Times New Roman" w:cs="Times New Roman"/>
          <w:color w:val="222222"/>
          <w:shd w:val="clear" w:color="auto" w:fill="FFFFFF"/>
        </w:rPr>
        <w:t>(12), 1821-1832.</w:t>
      </w:r>
    </w:p>
    <w:p w14:paraId="17DE4F87"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Rothmann</w:t>
      </w:r>
      <w:proofErr w:type="spellEnd"/>
      <w:r w:rsidRPr="00201D8D">
        <w:rPr>
          <w:rFonts w:ascii="Times New Roman" w:eastAsia="Times New Roman" w:hAnsi="Times New Roman" w:cs="Times New Roman"/>
          <w:color w:val="222222"/>
          <w:shd w:val="clear" w:color="auto" w:fill="FFFFFF"/>
        </w:rPr>
        <w:t xml:space="preserve">, S., &amp; </w:t>
      </w:r>
      <w:proofErr w:type="spellStart"/>
      <w:r w:rsidRPr="00201D8D">
        <w:rPr>
          <w:rFonts w:ascii="Times New Roman" w:eastAsia="Times New Roman" w:hAnsi="Times New Roman" w:cs="Times New Roman"/>
          <w:color w:val="222222"/>
          <w:shd w:val="clear" w:color="auto" w:fill="FFFFFF"/>
        </w:rPr>
        <w:t>Coetzer</w:t>
      </w:r>
      <w:proofErr w:type="spellEnd"/>
      <w:r w:rsidRPr="00201D8D">
        <w:rPr>
          <w:rFonts w:ascii="Times New Roman" w:eastAsia="Times New Roman" w:hAnsi="Times New Roman" w:cs="Times New Roman"/>
          <w:color w:val="222222"/>
          <w:shd w:val="clear" w:color="auto" w:fill="FFFFFF"/>
        </w:rPr>
        <w:t>, E. P. (2003). The big five personality dimensions and job performance. </w:t>
      </w:r>
      <w:r w:rsidRPr="00201D8D">
        <w:rPr>
          <w:rFonts w:ascii="Times New Roman" w:eastAsia="Times New Roman" w:hAnsi="Times New Roman" w:cs="Times New Roman"/>
          <w:i/>
          <w:iCs/>
          <w:color w:val="222222"/>
        </w:rPr>
        <w:t>SA Journal of Industrial Psychology</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29</w:t>
      </w:r>
      <w:r w:rsidRPr="00201D8D">
        <w:rPr>
          <w:rFonts w:ascii="Times New Roman" w:eastAsia="Times New Roman" w:hAnsi="Times New Roman" w:cs="Times New Roman"/>
          <w:color w:val="222222"/>
          <w:shd w:val="clear" w:color="auto" w:fill="FFFFFF"/>
        </w:rPr>
        <w:t>(1), 68-74.</w:t>
      </w:r>
    </w:p>
    <w:p w14:paraId="469DB141"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Ryff</w:t>
      </w:r>
      <w:proofErr w:type="spellEnd"/>
      <w:r w:rsidRPr="00201D8D">
        <w:rPr>
          <w:rFonts w:ascii="Times New Roman" w:eastAsia="Times New Roman" w:hAnsi="Times New Roman" w:cs="Times New Roman"/>
          <w:color w:val="222222"/>
          <w:shd w:val="clear" w:color="auto" w:fill="FFFFFF"/>
        </w:rPr>
        <w:t xml:space="preserve">, C., Almeida, D. M., </w:t>
      </w:r>
      <w:proofErr w:type="spellStart"/>
      <w:r w:rsidRPr="00201D8D">
        <w:rPr>
          <w:rFonts w:ascii="Times New Roman" w:eastAsia="Times New Roman" w:hAnsi="Times New Roman" w:cs="Times New Roman"/>
          <w:color w:val="222222"/>
          <w:shd w:val="clear" w:color="auto" w:fill="FFFFFF"/>
        </w:rPr>
        <w:t>Ayanian</w:t>
      </w:r>
      <w:proofErr w:type="spellEnd"/>
      <w:r w:rsidRPr="00201D8D">
        <w:rPr>
          <w:rFonts w:ascii="Times New Roman" w:eastAsia="Times New Roman" w:hAnsi="Times New Roman" w:cs="Times New Roman"/>
          <w:color w:val="222222"/>
          <w:shd w:val="clear" w:color="auto" w:fill="FFFFFF"/>
        </w:rPr>
        <w:t xml:space="preserve">, J., </w:t>
      </w:r>
      <w:proofErr w:type="spellStart"/>
      <w:r w:rsidRPr="00201D8D">
        <w:rPr>
          <w:rFonts w:ascii="Times New Roman" w:eastAsia="Times New Roman" w:hAnsi="Times New Roman" w:cs="Times New Roman"/>
          <w:color w:val="222222"/>
          <w:shd w:val="clear" w:color="auto" w:fill="FFFFFF"/>
        </w:rPr>
        <w:t>Carr</w:t>
      </w:r>
      <w:proofErr w:type="spellEnd"/>
      <w:r w:rsidRPr="00201D8D">
        <w:rPr>
          <w:rFonts w:ascii="Times New Roman" w:eastAsia="Times New Roman" w:hAnsi="Times New Roman" w:cs="Times New Roman"/>
          <w:color w:val="222222"/>
          <w:shd w:val="clear" w:color="auto" w:fill="FFFFFF"/>
        </w:rPr>
        <w:t>, D. S., Cleary, P. D., Coe, C., &amp; Williams, D. (2012). Midlife in the United States (MIDUS 2), 2004-2006. </w:t>
      </w:r>
      <w:r w:rsidRPr="00201D8D">
        <w:rPr>
          <w:rFonts w:ascii="Times New Roman" w:eastAsia="Times New Roman" w:hAnsi="Times New Roman" w:cs="Times New Roman"/>
          <w:i/>
          <w:iCs/>
          <w:color w:val="222222"/>
        </w:rPr>
        <w:t>Ann Arbor, MI: Inter-university Consortium for Political and Social Research [distributor]</w:t>
      </w:r>
      <w:r w:rsidRPr="00201D8D">
        <w:rPr>
          <w:rFonts w:ascii="Times New Roman" w:eastAsia="Times New Roman" w:hAnsi="Times New Roman" w:cs="Times New Roman"/>
          <w:color w:val="222222"/>
          <w:shd w:val="clear" w:color="auto" w:fill="FFFFFF"/>
        </w:rPr>
        <w:t>, 11-20.</w:t>
      </w:r>
    </w:p>
    <w:p w14:paraId="2AA5E1D5"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color w:val="222222"/>
          <w:shd w:val="clear" w:color="auto" w:fill="FFFFFF"/>
        </w:rPr>
        <w:t>Ryff</w:t>
      </w:r>
      <w:proofErr w:type="spellEnd"/>
      <w:r w:rsidRPr="00201D8D">
        <w:rPr>
          <w:rFonts w:ascii="Times New Roman" w:eastAsia="Times New Roman" w:hAnsi="Times New Roman" w:cs="Times New Roman"/>
          <w:color w:val="222222"/>
          <w:shd w:val="clear" w:color="auto" w:fill="FFFFFF"/>
        </w:rPr>
        <w:t xml:space="preserve">, C., Almeida, D., </w:t>
      </w:r>
      <w:proofErr w:type="spellStart"/>
      <w:r w:rsidRPr="00201D8D">
        <w:rPr>
          <w:rFonts w:ascii="Times New Roman" w:eastAsia="Times New Roman" w:hAnsi="Times New Roman" w:cs="Times New Roman"/>
          <w:color w:val="222222"/>
          <w:shd w:val="clear" w:color="auto" w:fill="FFFFFF"/>
        </w:rPr>
        <w:t>Ayanian</w:t>
      </w:r>
      <w:proofErr w:type="spellEnd"/>
      <w:r w:rsidRPr="00201D8D">
        <w:rPr>
          <w:rFonts w:ascii="Times New Roman" w:eastAsia="Times New Roman" w:hAnsi="Times New Roman" w:cs="Times New Roman"/>
          <w:color w:val="222222"/>
          <w:shd w:val="clear" w:color="auto" w:fill="FFFFFF"/>
        </w:rPr>
        <w:t xml:space="preserve">, J., Binkley, N., </w:t>
      </w:r>
      <w:proofErr w:type="spellStart"/>
      <w:r w:rsidRPr="00201D8D">
        <w:rPr>
          <w:rFonts w:ascii="Times New Roman" w:eastAsia="Times New Roman" w:hAnsi="Times New Roman" w:cs="Times New Roman"/>
          <w:color w:val="222222"/>
          <w:shd w:val="clear" w:color="auto" w:fill="FFFFFF"/>
        </w:rPr>
        <w:t>Carr</w:t>
      </w:r>
      <w:proofErr w:type="spellEnd"/>
      <w:r w:rsidRPr="00201D8D">
        <w:rPr>
          <w:rFonts w:ascii="Times New Roman" w:eastAsia="Times New Roman" w:hAnsi="Times New Roman" w:cs="Times New Roman"/>
          <w:color w:val="222222"/>
          <w:shd w:val="clear" w:color="auto" w:fill="FFFFFF"/>
        </w:rPr>
        <w:t>, D. S., Coe, C., &amp; Williams, D. (2016). National survey of midlife development in the United States (MIDUS 3), 2013–2014. ICPSR36346-v4. </w:t>
      </w:r>
      <w:r w:rsidRPr="00201D8D">
        <w:rPr>
          <w:rFonts w:ascii="Times New Roman" w:eastAsia="Times New Roman" w:hAnsi="Times New Roman" w:cs="Times New Roman"/>
          <w:i/>
          <w:iCs/>
          <w:color w:val="222222"/>
        </w:rPr>
        <w:t>Ann Arbor, MI: Inter-university Consortium for Political and Social Research [distributor]. https://doi. org/10.3886/ICPS R</w:t>
      </w:r>
      <w:r w:rsidRPr="00201D8D">
        <w:rPr>
          <w:rFonts w:ascii="Times New Roman" w:eastAsia="Times New Roman" w:hAnsi="Times New Roman" w:cs="Times New Roman"/>
          <w:color w:val="222222"/>
          <w:shd w:val="clear" w:color="auto" w:fill="FFFFFF"/>
        </w:rPr>
        <w:t>, </w:t>
      </w:r>
      <w:r w:rsidRPr="00201D8D">
        <w:rPr>
          <w:rFonts w:ascii="Times New Roman" w:eastAsia="Times New Roman" w:hAnsi="Times New Roman" w:cs="Times New Roman"/>
          <w:i/>
          <w:iCs/>
          <w:color w:val="222222"/>
        </w:rPr>
        <w:t>36346</w:t>
      </w:r>
      <w:r w:rsidRPr="00201D8D">
        <w:rPr>
          <w:rFonts w:ascii="Times New Roman" w:eastAsia="Times New Roman" w:hAnsi="Times New Roman" w:cs="Times New Roman"/>
          <w:color w:val="222222"/>
          <w:shd w:val="clear" w:color="auto" w:fill="FFFFFF"/>
        </w:rPr>
        <w:t>, v4.</w:t>
      </w:r>
    </w:p>
    <w:p w14:paraId="38D56C57" w14:textId="77777777" w:rsidR="002E47B0" w:rsidRPr="00201D8D" w:rsidRDefault="002E47B0" w:rsidP="002E47B0">
      <w:pPr>
        <w:spacing w:line="480" w:lineRule="auto"/>
        <w:ind w:left="720" w:hanging="720"/>
        <w:rPr>
          <w:rFonts w:ascii="Times New Roman" w:eastAsia="Times New Roman" w:hAnsi="Times New Roman" w:cs="Times New Roman"/>
        </w:rPr>
      </w:pPr>
      <w:proofErr w:type="spellStart"/>
      <w:r w:rsidRPr="00201D8D">
        <w:rPr>
          <w:rFonts w:ascii="Times New Roman" w:eastAsia="Times New Roman" w:hAnsi="Times New Roman" w:cs="Times New Roman"/>
        </w:rPr>
        <w:lastRenderedPageBreak/>
        <w:t>Scherpenzeel</w:t>
      </w:r>
      <w:proofErr w:type="spellEnd"/>
      <w:r w:rsidRPr="00201D8D">
        <w:rPr>
          <w:rFonts w:ascii="Times New Roman" w:eastAsia="Times New Roman" w:hAnsi="Times New Roman" w:cs="Times New Roman"/>
        </w:rPr>
        <w:t xml:space="preserve">, A., Das, J. W. M., Ester, P., &amp; </w:t>
      </w:r>
      <w:proofErr w:type="spellStart"/>
      <w:r w:rsidRPr="00201D8D">
        <w:rPr>
          <w:rFonts w:ascii="Times New Roman" w:eastAsia="Times New Roman" w:hAnsi="Times New Roman" w:cs="Times New Roman"/>
        </w:rPr>
        <w:t>Kaczmirek</w:t>
      </w:r>
      <w:proofErr w:type="spellEnd"/>
      <w:r w:rsidRPr="00201D8D">
        <w:rPr>
          <w:rFonts w:ascii="Times New Roman" w:eastAsia="Times New Roman" w:hAnsi="Times New Roman" w:cs="Times New Roman"/>
        </w:rPr>
        <w:t xml:space="preserve">, L. (2010). 'True' longitudinal and </w:t>
      </w:r>
      <w:r w:rsidRPr="00C16C72">
        <w:rPr>
          <w:rFonts w:ascii="Times New Roman" w:eastAsia="Times New Roman" w:hAnsi="Times New Roman" w:cs="Times New Roman"/>
        </w:rPr>
        <w:t xml:space="preserve">probability-based internet panels: Evidence from the Netherlands. In M. Das, P. Ester, &amp; L. </w:t>
      </w:r>
      <w:proofErr w:type="spellStart"/>
      <w:r w:rsidRPr="00C16C72">
        <w:rPr>
          <w:rFonts w:ascii="Times New Roman" w:eastAsia="Times New Roman" w:hAnsi="Times New Roman" w:cs="Times New Roman"/>
        </w:rPr>
        <w:t>Kaczmirek</w:t>
      </w:r>
      <w:proofErr w:type="spellEnd"/>
      <w:r w:rsidRPr="00C16C72">
        <w:rPr>
          <w:rFonts w:ascii="Times New Roman" w:eastAsia="Times New Roman" w:hAnsi="Times New Roman" w:cs="Times New Roman"/>
        </w:rPr>
        <w:t xml:space="preserve"> (Eds.), </w:t>
      </w:r>
      <w:r w:rsidRPr="00C16C72">
        <w:rPr>
          <w:rFonts w:ascii="Times New Roman" w:eastAsia="Times New Roman" w:hAnsi="Times New Roman" w:cs="Times New Roman"/>
          <w:i/>
          <w:iCs/>
        </w:rPr>
        <w:t xml:space="preserve">Social and Behavioral Research and the Internet: Advances in </w:t>
      </w:r>
      <w:r w:rsidRPr="00201D8D">
        <w:rPr>
          <w:rFonts w:ascii="Times New Roman" w:eastAsia="Times New Roman" w:hAnsi="Times New Roman" w:cs="Times New Roman"/>
          <w:i/>
          <w:iCs/>
        </w:rPr>
        <w:t>applied methods and research strategies</w:t>
      </w:r>
      <w:r w:rsidRPr="00201D8D">
        <w:rPr>
          <w:rFonts w:ascii="Times New Roman" w:eastAsia="Times New Roman" w:hAnsi="Times New Roman" w:cs="Times New Roman"/>
        </w:rPr>
        <w:t xml:space="preserve">. New York: Routledge. 77-103. </w:t>
      </w:r>
    </w:p>
    <w:p w14:paraId="6EAA15C7"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t>Shoda, Y., Mischel, W., &amp; Peake, P. K. (1990). Predicting adolescent cognitive and self-regulatory competencies from preschool delay of gratification: Identifying diagnostic conditions. </w:t>
      </w:r>
      <w:r w:rsidRPr="00C117E7">
        <w:rPr>
          <w:rFonts w:ascii="Times New Roman" w:eastAsia="Times New Roman" w:hAnsi="Times New Roman" w:cs="Times New Roman"/>
          <w:i/>
          <w:iCs/>
          <w:color w:val="222222"/>
        </w:rPr>
        <w:t>Developmental psychology</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26</w:t>
      </w:r>
      <w:r w:rsidRPr="00C117E7">
        <w:rPr>
          <w:rFonts w:ascii="Times New Roman" w:eastAsia="Times New Roman" w:hAnsi="Times New Roman" w:cs="Times New Roman"/>
          <w:color w:val="222222"/>
          <w:shd w:val="clear" w:color="auto" w:fill="FFFFFF"/>
        </w:rPr>
        <w:t>(6), 978.</w:t>
      </w:r>
    </w:p>
    <w:p w14:paraId="0E125AC6" w14:textId="77777777" w:rsidR="002E47B0" w:rsidRPr="009D3C0B" w:rsidRDefault="002E47B0" w:rsidP="002E47B0">
      <w:pPr>
        <w:spacing w:line="480" w:lineRule="auto"/>
        <w:ind w:left="720" w:hanging="720"/>
        <w:rPr>
          <w:rFonts w:ascii="Times New Roman" w:eastAsia="Times New Roman" w:hAnsi="Times New Roman" w:cs="Times New Roman"/>
        </w:rPr>
      </w:pPr>
      <w:proofErr w:type="spellStart"/>
      <w:r w:rsidRPr="009D3C0B">
        <w:rPr>
          <w:rFonts w:ascii="Times New Roman" w:eastAsia="Times New Roman" w:hAnsi="Times New Roman" w:cs="Times New Roman"/>
          <w:color w:val="222222"/>
          <w:shd w:val="clear" w:color="auto" w:fill="FFFFFF"/>
        </w:rPr>
        <w:t>Simonsohn</w:t>
      </w:r>
      <w:proofErr w:type="spellEnd"/>
      <w:r w:rsidRPr="009D3C0B">
        <w:rPr>
          <w:rFonts w:ascii="Times New Roman" w:eastAsia="Times New Roman" w:hAnsi="Times New Roman" w:cs="Times New Roman"/>
          <w:color w:val="222222"/>
          <w:shd w:val="clear" w:color="auto" w:fill="FFFFFF"/>
        </w:rPr>
        <w:t>, U., Simmons, J. P., &amp; Nelson, L. D. (2015). Specification curve: Descriptive and inferential statistics on all reasonable specifications. </w:t>
      </w:r>
      <w:r w:rsidRPr="009D3C0B">
        <w:rPr>
          <w:rFonts w:ascii="Times New Roman" w:eastAsia="Times New Roman" w:hAnsi="Times New Roman" w:cs="Times New Roman"/>
          <w:i/>
          <w:iCs/>
          <w:color w:val="222222"/>
        </w:rPr>
        <w:t>Available at SSRN 2694998</w:t>
      </w:r>
      <w:r w:rsidRPr="009D3C0B">
        <w:rPr>
          <w:rFonts w:ascii="Times New Roman" w:eastAsia="Times New Roman" w:hAnsi="Times New Roman" w:cs="Times New Roman"/>
          <w:color w:val="222222"/>
          <w:shd w:val="clear" w:color="auto" w:fill="FFFFFF"/>
        </w:rPr>
        <w:t>.</w:t>
      </w:r>
    </w:p>
    <w:p w14:paraId="71310B8F" w14:textId="77777777" w:rsidR="002E47B0" w:rsidRPr="00201D8D" w:rsidRDefault="002E47B0" w:rsidP="002E47B0">
      <w:pPr>
        <w:spacing w:line="480" w:lineRule="auto"/>
        <w:ind w:left="720" w:hanging="720"/>
        <w:rPr>
          <w:rFonts w:ascii="Times New Roman" w:eastAsia="Times New Roman" w:hAnsi="Times New Roman" w:cs="Times New Roman"/>
          <w:color w:val="000000"/>
          <w:shd w:val="clear" w:color="auto" w:fill="FFFFFF"/>
        </w:rPr>
      </w:pPr>
      <w:r w:rsidRPr="00201D8D">
        <w:rPr>
          <w:rFonts w:ascii="Times New Roman" w:eastAsia="Times New Roman" w:hAnsi="Times New Roman" w:cs="Times New Roman"/>
          <w:color w:val="000000"/>
          <w:shd w:val="clear" w:color="auto" w:fill="FFFFFF"/>
        </w:rPr>
        <w:t xml:space="preserve">Socio-Economic Panel (SOEP), data for years 1984-2017, version 34, SOEP, 2019, </w:t>
      </w:r>
      <w:proofErr w:type="spellStart"/>
      <w:r w:rsidRPr="00201D8D">
        <w:rPr>
          <w:rFonts w:ascii="Times New Roman" w:eastAsia="Times New Roman" w:hAnsi="Times New Roman" w:cs="Times New Roman"/>
          <w:color w:val="000000"/>
          <w:shd w:val="clear" w:color="auto" w:fill="FFFFFF"/>
        </w:rPr>
        <w:t>doi</w:t>
      </w:r>
      <w:proofErr w:type="spellEnd"/>
      <w:r w:rsidRPr="00201D8D">
        <w:rPr>
          <w:rFonts w:ascii="Times New Roman" w:eastAsia="Times New Roman" w:hAnsi="Times New Roman" w:cs="Times New Roman"/>
          <w:color w:val="000000"/>
          <w:shd w:val="clear" w:color="auto" w:fill="FFFFFF"/>
        </w:rPr>
        <w:t>: 10.5684/soep.v34.</w:t>
      </w:r>
    </w:p>
    <w:p w14:paraId="044CA6D6" w14:textId="77777777" w:rsidR="003F0585" w:rsidRPr="003F0585" w:rsidRDefault="003F0585" w:rsidP="003F0585">
      <w:pPr>
        <w:spacing w:line="480" w:lineRule="auto"/>
        <w:ind w:left="720" w:hanging="720"/>
        <w:rPr>
          <w:rFonts w:ascii="Times New Roman" w:eastAsia="Times New Roman" w:hAnsi="Times New Roman" w:cs="Times New Roman"/>
          <w:color w:val="222222"/>
          <w:shd w:val="clear" w:color="auto" w:fill="FFFFFF"/>
        </w:rPr>
      </w:pPr>
      <w:r w:rsidRPr="003F0585">
        <w:rPr>
          <w:rFonts w:ascii="Times New Roman" w:eastAsia="Times New Roman" w:hAnsi="Times New Roman" w:cs="Times New Roman"/>
          <w:color w:val="222222"/>
          <w:shd w:val="clear" w:color="auto" w:fill="FFFFFF"/>
        </w:rPr>
        <w:t>Solomon, B. C., &amp; Jackson, J. J. (2014). Why do personality traits predict divorce? Multiple pathways through satisfaction. </w:t>
      </w:r>
      <w:r w:rsidRPr="003F0585">
        <w:rPr>
          <w:rFonts w:ascii="Times New Roman" w:eastAsia="Times New Roman" w:hAnsi="Times New Roman" w:cs="Times New Roman"/>
          <w:i/>
          <w:iCs/>
          <w:color w:val="222222"/>
          <w:shd w:val="clear" w:color="auto" w:fill="FFFFFF"/>
        </w:rPr>
        <w:t>Journal of Personality and Social Psychology</w:t>
      </w:r>
      <w:r w:rsidRPr="003F0585">
        <w:rPr>
          <w:rFonts w:ascii="Times New Roman" w:eastAsia="Times New Roman" w:hAnsi="Times New Roman" w:cs="Times New Roman"/>
          <w:color w:val="222222"/>
          <w:shd w:val="clear" w:color="auto" w:fill="FFFFFF"/>
        </w:rPr>
        <w:t>, </w:t>
      </w:r>
      <w:r w:rsidRPr="003F0585">
        <w:rPr>
          <w:rFonts w:ascii="Times New Roman" w:eastAsia="Times New Roman" w:hAnsi="Times New Roman" w:cs="Times New Roman"/>
          <w:i/>
          <w:iCs/>
          <w:color w:val="222222"/>
          <w:shd w:val="clear" w:color="auto" w:fill="FFFFFF"/>
        </w:rPr>
        <w:t>106</w:t>
      </w:r>
      <w:r w:rsidRPr="003F0585">
        <w:rPr>
          <w:rFonts w:ascii="Times New Roman" w:eastAsia="Times New Roman" w:hAnsi="Times New Roman" w:cs="Times New Roman"/>
          <w:color w:val="222222"/>
          <w:shd w:val="clear" w:color="auto" w:fill="FFFFFF"/>
        </w:rPr>
        <w:t>(6), 978.</w:t>
      </w:r>
    </w:p>
    <w:p w14:paraId="01955E8B" w14:textId="77777777" w:rsidR="002E47B0" w:rsidRPr="009D3C0B" w:rsidRDefault="002E47B0" w:rsidP="002E47B0">
      <w:pPr>
        <w:spacing w:line="480" w:lineRule="auto"/>
        <w:ind w:left="720" w:hanging="720"/>
        <w:rPr>
          <w:rFonts w:ascii="Times New Roman" w:eastAsia="Times New Roman" w:hAnsi="Times New Roman" w:cs="Times New Roman"/>
        </w:rPr>
      </w:pPr>
      <w:r w:rsidRPr="009D3C0B">
        <w:rPr>
          <w:rFonts w:ascii="Times New Roman" w:eastAsia="Times New Roman" w:hAnsi="Times New Roman" w:cs="Times New Roman"/>
          <w:color w:val="222222"/>
          <w:shd w:val="clear" w:color="auto" w:fill="FFFFFF"/>
        </w:rPr>
        <w:t>Soto, C. J. (2019). How replicable are links between personality traits and consequential life outcomes? The Life Outcomes of Personality Replication Project. </w:t>
      </w:r>
      <w:r w:rsidRPr="009D3C0B">
        <w:rPr>
          <w:rFonts w:ascii="Times New Roman" w:eastAsia="Times New Roman" w:hAnsi="Times New Roman" w:cs="Times New Roman"/>
          <w:i/>
          <w:iCs/>
          <w:color w:val="222222"/>
        </w:rPr>
        <w:t>Psychological Science</w:t>
      </w:r>
      <w:r w:rsidRPr="009D3C0B">
        <w:rPr>
          <w:rFonts w:ascii="Times New Roman" w:eastAsia="Times New Roman" w:hAnsi="Times New Roman" w:cs="Times New Roman"/>
          <w:color w:val="222222"/>
          <w:shd w:val="clear" w:color="auto" w:fill="FFFFFF"/>
        </w:rPr>
        <w:t>, </w:t>
      </w:r>
      <w:r w:rsidRPr="009D3C0B">
        <w:rPr>
          <w:rFonts w:ascii="Times New Roman" w:eastAsia="Times New Roman" w:hAnsi="Times New Roman" w:cs="Times New Roman"/>
          <w:i/>
          <w:iCs/>
          <w:color w:val="222222"/>
        </w:rPr>
        <w:t>30</w:t>
      </w:r>
      <w:r w:rsidRPr="009D3C0B">
        <w:rPr>
          <w:rFonts w:ascii="Times New Roman" w:eastAsia="Times New Roman" w:hAnsi="Times New Roman" w:cs="Times New Roman"/>
          <w:color w:val="222222"/>
          <w:shd w:val="clear" w:color="auto" w:fill="FFFFFF"/>
        </w:rPr>
        <w:t>(5), 711-727.</w:t>
      </w:r>
    </w:p>
    <w:p w14:paraId="5A58BC0F" w14:textId="77777777" w:rsidR="002E47B0" w:rsidRPr="00201D8D" w:rsidRDefault="002E47B0" w:rsidP="002E47B0">
      <w:pPr>
        <w:pStyle w:val="NormalWeb"/>
        <w:spacing w:line="480" w:lineRule="auto"/>
        <w:ind w:left="720" w:hanging="720"/>
      </w:pPr>
      <w:r w:rsidRPr="00201D8D">
        <w:t xml:space="preserve">Soto, C. J., John, O. P., Gosling, S. D., &amp; Potter, J. (2011). Age differences in personality traits from 10 to 65: Big five domains and facets in a large cross-sectional sample. </w:t>
      </w:r>
      <w:r w:rsidRPr="00201D8D">
        <w:rPr>
          <w:i/>
          <w:iCs/>
        </w:rPr>
        <w:t>Journal of Personality and Social Psychology</w:t>
      </w:r>
      <w:r w:rsidRPr="00201D8D">
        <w:t xml:space="preserve">, </w:t>
      </w:r>
      <w:r w:rsidRPr="00201D8D">
        <w:rPr>
          <w:i/>
          <w:iCs/>
        </w:rPr>
        <w:t xml:space="preserve">100 </w:t>
      </w:r>
      <w:r w:rsidRPr="00201D8D">
        <w:t xml:space="preserve">(2), 330. </w:t>
      </w:r>
    </w:p>
    <w:p w14:paraId="193362D2" w14:textId="77777777" w:rsidR="002E47B0" w:rsidRPr="00201D8D" w:rsidRDefault="002E47B0" w:rsidP="002E47B0">
      <w:pPr>
        <w:pStyle w:val="NormalWeb"/>
        <w:spacing w:line="480" w:lineRule="auto"/>
        <w:ind w:left="720" w:hanging="720"/>
      </w:pPr>
      <w:r w:rsidRPr="00201D8D">
        <w:t xml:space="preserve">Specht, J., Egloff, B., &amp; Schmukle, S. C. (2011). Stability and change of personality across the life course: The impact of age and major life events on mean-level and rank-order stability of the big five. </w:t>
      </w:r>
      <w:r w:rsidRPr="00201D8D">
        <w:rPr>
          <w:i/>
          <w:iCs/>
        </w:rPr>
        <w:t>Journal of Personality and Social Psychology</w:t>
      </w:r>
      <w:r w:rsidRPr="00201D8D">
        <w:t xml:space="preserve">, </w:t>
      </w:r>
      <w:r w:rsidRPr="00201D8D">
        <w:rPr>
          <w:i/>
          <w:iCs/>
        </w:rPr>
        <w:t xml:space="preserve">101 </w:t>
      </w:r>
      <w:r w:rsidRPr="00201D8D">
        <w:t xml:space="preserve">(4), 862. </w:t>
      </w:r>
    </w:p>
    <w:p w14:paraId="6362C949" w14:textId="77777777" w:rsidR="002E47B0" w:rsidRPr="00201D8D" w:rsidRDefault="002E47B0" w:rsidP="002E47B0">
      <w:pPr>
        <w:pStyle w:val="NormalWeb"/>
        <w:spacing w:line="480" w:lineRule="auto"/>
        <w:ind w:left="720" w:hanging="720"/>
      </w:pPr>
      <w:proofErr w:type="spellStart"/>
      <w:r w:rsidRPr="00201D8D">
        <w:lastRenderedPageBreak/>
        <w:t>Sutin</w:t>
      </w:r>
      <w:proofErr w:type="spellEnd"/>
      <w:r w:rsidRPr="00201D8D">
        <w:t xml:space="preserve">, A. R., </w:t>
      </w:r>
      <w:proofErr w:type="spellStart"/>
      <w:r w:rsidRPr="00201D8D">
        <w:t>Luchetti</w:t>
      </w:r>
      <w:proofErr w:type="spellEnd"/>
      <w:r w:rsidRPr="00201D8D">
        <w:t xml:space="preserve">, M., Stephan, Y., Robins, R. W., &amp; </w:t>
      </w:r>
      <w:proofErr w:type="spellStart"/>
      <w:r w:rsidRPr="00201D8D">
        <w:t>Terracciano</w:t>
      </w:r>
      <w:proofErr w:type="spellEnd"/>
      <w:r w:rsidRPr="00201D8D">
        <w:t xml:space="preserve">, A. (2017). Parental educational attainment and adult offspring personality: An intergenerational life span approach to the origin of adult personality traits. </w:t>
      </w:r>
      <w:r w:rsidRPr="00201D8D">
        <w:rPr>
          <w:i/>
          <w:iCs/>
        </w:rPr>
        <w:t>Journal of Personality and Social Psychology</w:t>
      </w:r>
      <w:r w:rsidRPr="00201D8D">
        <w:t xml:space="preserve">, </w:t>
      </w:r>
      <w:r w:rsidRPr="00201D8D">
        <w:rPr>
          <w:i/>
          <w:iCs/>
        </w:rPr>
        <w:t>113</w:t>
      </w:r>
      <w:r w:rsidRPr="00201D8D">
        <w:t>(1), 144.</w:t>
      </w:r>
    </w:p>
    <w:p w14:paraId="5FD0DBCC" w14:textId="77777777" w:rsidR="002E47B0" w:rsidRPr="00201D8D" w:rsidRDefault="002E47B0" w:rsidP="002E47B0">
      <w:pPr>
        <w:pStyle w:val="NormalWeb"/>
        <w:spacing w:line="480" w:lineRule="auto"/>
        <w:ind w:left="720" w:hanging="720"/>
      </w:pPr>
      <w:proofErr w:type="spellStart"/>
      <w:r w:rsidRPr="00201D8D">
        <w:t>Turiano</w:t>
      </w:r>
      <w:proofErr w:type="spellEnd"/>
      <w:r w:rsidRPr="00201D8D">
        <w:t xml:space="preserve">, N. A., Chapman, B. P., Gruenewald, T. L., &amp; Mroczek, D. K. (2015). Personality and the leading behavioral contributors of mortality. </w:t>
      </w:r>
      <w:r w:rsidRPr="00201D8D">
        <w:rPr>
          <w:i/>
          <w:iCs/>
        </w:rPr>
        <w:t>Health Psychology</w:t>
      </w:r>
      <w:r w:rsidRPr="00201D8D">
        <w:t xml:space="preserve">, </w:t>
      </w:r>
      <w:r w:rsidRPr="00201D8D">
        <w:rPr>
          <w:i/>
          <w:iCs/>
        </w:rPr>
        <w:t>34</w:t>
      </w:r>
      <w:r w:rsidRPr="00201D8D">
        <w:t xml:space="preserve">(1), 51. </w:t>
      </w:r>
    </w:p>
    <w:p w14:paraId="6A8CF8A0" w14:textId="77777777" w:rsidR="002E47B0" w:rsidRPr="00201D8D" w:rsidRDefault="002E47B0" w:rsidP="002E47B0">
      <w:pPr>
        <w:pStyle w:val="NormalWeb"/>
        <w:spacing w:line="480" w:lineRule="auto"/>
        <w:ind w:left="720" w:hanging="720"/>
      </w:pPr>
      <w:proofErr w:type="spellStart"/>
      <w:r w:rsidRPr="00201D8D">
        <w:t>Turiano</w:t>
      </w:r>
      <w:proofErr w:type="spellEnd"/>
      <w:r w:rsidRPr="00201D8D">
        <w:t xml:space="preserve">, N. A., Hill, P. L., Roberts, B. W., Spiro III, A., &amp; Mroczek, D. K. (2012). Smoking mediates the effect of conscientiousness on mortality: The veterans affairs normative aging study. </w:t>
      </w:r>
      <w:r w:rsidRPr="00201D8D">
        <w:rPr>
          <w:i/>
          <w:iCs/>
        </w:rPr>
        <w:t>Journal of Research in Personality</w:t>
      </w:r>
      <w:r w:rsidRPr="00201D8D">
        <w:t xml:space="preserve">, </w:t>
      </w:r>
      <w:r w:rsidRPr="00201D8D">
        <w:rPr>
          <w:i/>
          <w:iCs/>
        </w:rPr>
        <w:t xml:space="preserve">46 </w:t>
      </w:r>
      <w:r w:rsidRPr="00201D8D">
        <w:t>(6), 719–724.</w:t>
      </w:r>
    </w:p>
    <w:p w14:paraId="3D2AF1F5" w14:textId="77777777" w:rsidR="002E47B0" w:rsidRPr="00201D8D" w:rsidRDefault="002E47B0" w:rsidP="002E47B0">
      <w:pPr>
        <w:spacing w:line="480" w:lineRule="auto"/>
        <w:ind w:left="720" w:hanging="720"/>
        <w:rPr>
          <w:rFonts w:ascii="Times New Roman" w:hAnsi="Times New Roman" w:cs="Times New Roman"/>
        </w:rPr>
      </w:pPr>
      <w:r w:rsidRPr="00201D8D">
        <w:rPr>
          <w:rFonts w:ascii="Times New Roman" w:hAnsi="Times New Roman" w:cs="Times New Roman"/>
          <w:color w:val="2C2C2C"/>
          <w:shd w:val="clear" w:color="auto" w:fill="FFFFFF"/>
        </w:rPr>
        <w:t>University of Essex. Institute for Social and Economic Research. (2018).</w:t>
      </w:r>
      <w:r w:rsidRPr="00201D8D">
        <w:rPr>
          <w:rStyle w:val="apple-converted-space"/>
          <w:rFonts w:ascii="Times New Roman" w:hAnsi="Times New Roman" w:cs="Times New Roman"/>
          <w:color w:val="2C2C2C"/>
          <w:shd w:val="clear" w:color="auto" w:fill="FFFFFF"/>
        </w:rPr>
        <w:t> </w:t>
      </w:r>
      <w:r w:rsidRPr="00201D8D">
        <w:rPr>
          <w:rFonts w:ascii="Times New Roman" w:hAnsi="Times New Roman" w:cs="Times New Roman"/>
          <w:i/>
          <w:iCs/>
          <w:color w:val="2C2C2C"/>
        </w:rPr>
        <w:t>British Household Panel Survey:</w:t>
      </w:r>
      <w:r w:rsidRPr="00201D8D">
        <w:rPr>
          <w:rStyle w:val="apple-converted-space"/>
          <w:rFonts w:ascii="Times New Roman" w:hAnsi="Times New Roman" w:cs="Times New Roman"/>
          <w:color w:val="2C2C2C"/>
          <w:shd w:val="clear" w:color="auto" w:fill="FFFFFF"/>
        </w:rPr>
        <w:t> </w:t>
      </w:r>
      <w:r w:rsidRPr="00201D8D">
        <w:rPr>
          <w:rFonts w:ascii="Times New Roman" w:hAnsi="Times New Roman" w:cs="Times New Roman"/>
          <w:color w:val="2C2C2C"/>
          <w:shd w:val="clear" w:color="auto" w:fill="FFFFFF"/>
        </w:rPr>
        <w:t>Waves 1-18, 1991-2009. [data collection].</w:t>
      </w:r>
      <w:r w:rsidRPr="00201D8D">
        <w:rPr>
          <w:rStyle w:val="apple-converted-space"/>
          <w:rFonts w:ascii="Times New Roman" w:hAnsi="Times New Roman" w:cs="Times New Roman"/>
          <w:color w:val="2C2C2C"/>
          <w:shd w:val="clear" w:color="auto" w:fill="FFFFFF"/>
        </w:rPr>
        <w:t> </w:t>
      </w:r>
      <w:r w:rsidRPr="00201D8D">
        <w:rPr>
          <w:rFonts w:ascii="Times New Roman" w:hAnsi="Times New Roman" w:cs="Times New Roman"/>
          <w:i/>
          <w:iCs/>
          <w:color w:val="2C2C2C"/>
        </w:rPr>
        <w:t>8th Edition</w:t>
      </w:r>
      <w:r w:rsidRPr="00201D8D">
        <w:rPr>
          <w:rFonts w:ascii="Times New Roman" w:hAnsi="Times New Roman" w:cs="Times New Roman"/>
          <w:color w:val="2C2C2C"/>
          <w:shd w:val="clear" w:color="auto" w:fill="FFFFFF"/>
        </w:rPr>
        <w:t>. UK Data Service. SN:5151,</w:t>
      </w:r>
      <w:r w:rsidRPr="00201D8D">
        <w:rPr>
          <w:rStyle w:val="apple-converted-space"/>
          <w:rFonts w:ascii="Times New Roman" w:hAnsi="Times New Roman" w:cs="Times New Roman"/>
          <w:color w:val="2C2C2C"/>
          <w:shd w:val="clear" w:color="auto" w:fill="FFFFFF"/>
        </w:rPr>
        <w:t> </w:t>
      </w:r>
      <w:hyperlink r:id="rId15" w:history="1">
        <w:r w:rsidRPr="00201D8D">
          <w:rPr>
            <w:rStyle w:val="Hyperlink"/>
            <w:rFonts w:ascii="Times New Roman" w:hAnsi="Times New Roman" w:cs="Times New Roman"/>
            <w:color w:val="005EA5"/>
          </w:rPr>
          <w:t>http://doi.org/10.5255/UKDA-SN-5151-2</w:t>
        </w:r>
      </w:hyperlink>
    </w:p>
    <w:p w14:paraId="33912A0F" w14:textId="77777777" w:rsidR="002E47B0" w:rsidRPr="00201D8D" w:rsidRDefault="002E47B0" w:rsidP="002E47B0">
      <w:pPr>
        <w:pStyle w:val="CommentText"/>
        <w:spacing w:line="480" w:lineRule="auto"/>
        <w:ind w:left="720" w:hanging="720"/>
        <w:rPr>
          <w:rFonts w:ascii="Times New Roman" w:hAnsi="Times New Roman" w:cs="Times New Roman"/>
          <w:sz w:val="24"/>
          <w:szCs w:val="24"/>
        </w:rPr>
      </w:pPr>
      <w:r w:rsidRPr="00201D8D">
        <w:rPr>
          <w:rFonts w:ascii="Times New Roman" w:hAnsi="Times New Roman" w:cs="Times New Roman"/>
          <w:sz w:val="24"/>
          <w:szCs w:val="24"/>
        </w:rPr>
        <w:t>University of Essex, Institute for Social and Economic Research. (2019). Understanding Society: Innovation Panel, Waves 1-11, 2008-2018. [data collection]. 9th Edition. UK Data Service. SN: 6849, http://doi.org/10.5255/UKDA-SN-6849-12.</w:t>
      </w:r>
    </w:p>
    <w:p w14:paraId="6307440F" w14:textId="77777777" w:rsidR="002E47B0" w:rsidRPr="00201D8D" w:rsidRDefault="002E47B0" w:rsidP="002E47B0">
      <w:pPr>
        <w:pStyle w:val="NormalWeb"/>
        <w:spacing w:line="480" w:lineRule="auto"/>
        <w:ind w:left="720" w:hanging="720"/>
      </w:pPr>
      <w:r w:rsidRPr="00201D8D">
        <w:t xml:space="preserve">van </w:t>
      </w:r>
      <w:proofErr w:type="spellStart"/>
      <w:r w:rsidRPr="00201D8D">
        <w:t>Scheppingen</w:t>
      </w:r>
      <w:proofErr w:type="spellEnd"/>
      <w:r w:rsidRPr="00201D8D">
        <w:t xml:space="preserve">, M. A., Jackson, J. J., Specht, J., </w:t>
      </w:r>
      <w:proofErr w:type="spellStart"/>
      <w:r w:rsidRPr="00201D8D">
        <w:t>Hutteman</w:t>
      </w:r>
      <w:proofErr w:type="spellEnd"/>
      <w:r w:rsidRPr="00201D8D">
        <w:t xml:space="preserve">, R., </w:t>
      </w:r>
      <w:proofErr w:type="spellStart"/>
      <w:r w:rsidRPr="00201D8D">
        <w:t>Denissen</w:t>
      </w:r>
      <w:proofErr w:type="spellEnd"/>
      <w:r w:rsidRPr="00201D8D">
        <w:t xml:space="preserve">, J. J., &amp; </w:t>
      </w:r>
      <w:proofErr w:type="spellStart"/>
      <w:r w:rsidRPr="00201D8D">
        <w:t>Bleidorn</w:t>
      </w:r>
      <w:proofErr w:type="spellEnd"/>
      <w:r w:rsidRPr="00201D8D">
        <w:t xml:space="preserve">, W. (2016). Personality trait development during the transition to parenthood: A test of social investment theory. </w:t>
      </w:r>
      <w:r w:rsidRPr="00201D8D">
        <w:rPr>
          <w:i/>
          <w:iCs/>
        </w:rPr>
        <w:t>Social Psychological and Personality Science</w:t>
      </w:r>
      <w:r w:rsidRPr="00201D8D">
        <w:t xml:space="preserve">, </w:t>
      </w:r>
      <w:r w:rsidRPr="00201D8D">
        <w:rPr>
          <w:i/>
          <w:iCs/>
        </w:rPr>
        <w:t>7</w:t>
      </w:r>
      <w:r w:rsidRPr="00201D8D">
        <w:t xml:space="preserve">(5), 452–462. </w:t>
      </w:r>
    </w:p>
    <w:p w14:paraId="28CADFA6" w14:textId="77777777" w:rsidR="002E47B0" w:rsidRPr="00913BA3" w:rsidRDefault="002E47B0" w:rsidP="002E47B0">
      <w:pPr>
        <w:pStyle w:val="NormalWeb"/>
        <w:spacing w:line="480" w:lineRule="auto"/>
        <w:ind w:left="720" w:hanging="720"/>
        <w:rPr>
          <w:rFonts w:eastAsia="Times New Roman"/>
        </w:rPr>
      </w:pPr>
      <w:proofErr w:type="spellStart"/>
      <w:r w:rsidRPr="00201D8D">
        <w:rPr>
          <w:rFonts w:eastAsia="Times New Roman"/>
        </w:rPr>
        <w:t>Voorpostel</w:t>
      </w:r>
      <w:proofErr w:type="spellEnd"/>
      <w:r w:rsidRPr="00201D8D">
        <w:rPr>
          <w:rFonts w:eastAsia="Times New Roman"/>
        </w:rPr>
        <w:t xml:space="preserve">, M., </w:t>
      </w:r>
      <w:proofErr w:type="spellStart"/>
      <w:r w:rsidRPr="00201D8D">
        <w:rPr>
          <w:rFonts w:eastAsia="Times New Roman"/>
        </w:rPr>
        <w:t>Tillmann</w:t>
      </w:r>
      <w:proofErr w:type="spellEnd"/>
      <w:r w:rsidRPr="00201D8D">
        <w:rPr>
          <w:rFonts w:eastAsia="Times New Roman"/>
        </w:rPr>
        <w:t xml:space="preserve">, R., Kuhn, U., </w:t>
      </w:r>
      <w:proofErr w:type="spellStart"/>
      <w:r w:rsidRPr="00201D8D">
        <w:rPr>
          <w:rFonts w:eastAsia="Times New Roman"/>
        </w:rPr>
        <w:t>Lipps</w:t>
      </w:r>
      <w:proofErr w:type="spellEnd"/>
      <w:r w:rsidRPr="00201D8D">
        <w:rPr>
          <w:rFonts w:eastAsia="Times New Roman"/>
        </w:rPr>
        <w:t xml:space="preserve">, O., Ryser, V. A., &amp; Schmid, F. (2016). </w:t>
      </w:r>
      <w:r w:rsidRPr="00201D8D">
        <w:rPr>
          <w:rFonts w:eastAsia="Times New Roman"/>
          <w:i/>
          <w:iCs/>
        </w:rPr>
        <w:t xml:space="preserve">Swiss </w:t>
      </w:r>
      <w:r w:rsidRPr="00913BA3">
        <w:rPr>
          <w:rFonts w:eastAsia="Times New Roman"/>
          <w:i/>
          <w:iCs/>
        </w:rPr>
        <w:t>house-hold panel user guide (1999–2016)</w:t>
      </w:r>
      <w:r w:rsidRPr="00913BA3">
        <w:rPr>
          <w:rFonts w:eastAsia="Times New Roman"/>
        </w:rPr>
        <w:t>. Lausanne.</w:t>
      </w:r>
    </w:p>
    <w:p w14:paraId="09F2A1E0" w14:textId="77777777" w:rsidR="002E47B0" w:rsidRPr="00201D8D" w:rsidRDefault="002E47B0" w:rsidP="002E47B0">
      <w:pPr>
        <w:pStyle w:val="NormalWeb"/>
        <w:spacing w:line="480" w:lineRule="auto"/>
        <w:ind w:left="720" w:hanging="720"/>
      </w:pPr>
      <w:r w:rsidRPr="00201D8D">
        <w:t xml:space="preserve">Wagner, J., Becker, M., </w:t>
      </w:r>
      <w:proofErr w:type="spellStart"/>
      <w:r w:rsidRPr="00201D8D">
        <w:t>Lüdtke</w:t>
      </w:r>
      <w:proofErr w:type="spellEnd"/>
      <w:r w:rsidRPr="00201D8D">
        <w:t xml:space="preserve">, O., &amp; </w:t>
      </w:r>
      <w:proofErr w:type="spellStart"/>
      <w:r w:rsidRPr="00201D8D">
        <w:t>Trautwein</w:t>
      </w:r>
      <w:proofErr w:type="spellEnd"/>
      <w:r w:rsidRPr="00201D8D">
        <w:t xml:space="preserve">, U. (2015). The first partnership experience and personality development: A propensity score matching study in young adulthood. </w:t>
      </w:r>
      <w:r w:rsidRPr="00201D8D">
        <w:rPr>
          <w:i/>
          <w:iCs/>
        </w:rPr>
        <w:t>Social Psychological and Personality Science</w:t>
      </w:r>
      <w:r w:rsidRPr="00201D8D">
        <w:t xml:space="preserve">, </w:t>
      </w:r>
      <w:r w:rsidRPr="00201D8D">
        <w:rPr>
          <w:i/>
          <w:iCs/>
        </w:rPr>
        <w:t>6</w:t>
      </w:r>
      <w:r w:rsidRPr="00201D8D">
        <w:t xml:space="preserve">(4), 455–463. </w:t>
      </w:r>
    </w:p>
    <w:p w14:paraId="3C38B530" w14:textId="77777777" w:rsidR="002E47B0" w:rsidRPr="00C117E7" w:rsidRDefault="002E47B0" w:rsidP="002E47B0">
      <w:pPr>
        <w:spacing w:line="480" w:lineRule="auto"/>
        <w:ind w:left="720" w:hanging="720"/>
        <w:rPr>
          <w:rFonts w:ascii="Times New Roman" w:eastAsia="Times New Roman" w:hAnsi="Times New Roman" w:cs="Times New Roman"/>
        </w:rPr>
      </w:pPr>
      <w:r w:rsidRPr="00C117E7">
        <w:rPr>
          <w:rFonts w:ascii="Times New Roman" w:eastAsia="Times New Roman" w:hAnsi="Times New Roman" w:cs="Times New Roman"/>
          <w:color w:val="222222"/>
          <w:shd w:val="clear" w:color="auto" w:fill="FFFFFF"/>
        </w:rPr>
        <w:lastRenderedPageBreak/>
        <w:t>Watts, T. W., Duncan, G. J., &amp; Quan, H. (2018). Revisiting the marshmallow test: A conceptual replication investigating links between early delay of gratification and later outcomes. </w:t>
      </w:r>
      <w:r w:rsidRPr="00C117E7">
        <w:rPr>
          <w:rFonts w:ascii="Times New Roman" w:eastAsia="Times New Roman" w:hAnsi="Times New Roman" w:cs="Times New Roman"/>
          <w:i/>
          <w:iCs/>
          <w:color w:val="222222"/>
        </w:rPr>
        <w:t xml:space="preserve">Psychological </w:t>
      </w:r>
      <w:r w:rsidRPr="00201D8D">
        <w:rPr>
          <w:rFonts w:ascii="Times New Roman" w:eastAsia="Times New Roman" w:hAnsi="Times New Roman" w:cs="Times New Roman"/>
          <w:i/>
          <w:iCs/>
          <w:color w:val="222222"/>
        </w:rPr>
        <w:t>S</w:t>
      </w:r>
      <w:r w:rsidRPr="00C117E7">
        <w:rPr>
          <w:rFonts w:ascii="Times New Roman" w:eastAsia="Times New Roman" w:hAnsi="Times New Roman" w:cs="Times New Roman"/>
          <w:i/>
          <w:iCs/>
          <w:color w:val="222222"/>
        </w:rPr>
        <w:t>cience</w:t>
      </w:r>
      <w:r w:rsidRPr="00C117E7">
        <w:rPr>
          <w:rFonts w:ascii="Times New Roman" w:eastAsia="Times New Roman" w:hAnsi="Times New Roman" w:cs="Times New Roman"/>
          <w:color w:val="222222"/>
          <w:shd w:val="clear" w:color="auto" w:fill="FFFFFF"/>
        </w:rPr>
        <w:t>, </w:t>
      </w:r>
      <w:r w:rsidRPr="00C117E7">
        <w:rPr>
          <w:rFonts w:ascii="Times New Roman" w:eastAsia="Times New Roman" w:hAnsi="Times New Roman" w:cs="Times New Roman"/>
          <w:i/>
          <w:iCs/>
          <w:color w:val="222222"/>
        </w:rPr>
        <w:t>29</w:t>
      </w:r>
      <w:r w:rsidRPr="00C117E7">
        <w:rPr>
          <w:rFonts w:ascii="Times New Roman" w:eastAsia="Times New Roman" w:hAnsi="Times New Roman" w:cs="Times New Roman"/>
          <w:color w:val="222222"/>
          <w:shd w:val="clear" w:color="auto" w:fill="FFFFFF"/>
        </w:rPr>
        <w:t>(7), 1159-1177.</w:t>
      </w:r>
    </w:p>
    <w:p w14:paraId="668BCFB9" w14:textId="77777777" w:rsidR="002E47B0" w:rsidRPr="00201D8D" w:rsidRDefault="002E47B0" w:rsidP="002E47B0">
      <w:pPr>
        <w:pStyle w:val="NormalWeb"/>
        <w:spacing w:line="480" w:lineRule="auto"/>
        <w:ind w:left="720" w:hanging="720"/>
      </w:pPr>
      <w:r w:rsidRPr="00201D8D">
        <w:t xml:space="preserve">Weston, S. J., Hill, P. L., &amp; Jackson, J. J. (2015). Personality traits predict the onset of disease. </w:t>
      </w:r>
      <w:r w:rsidRPr="00201D8D">
        <w:rPr>
          <w:i/>
          <w:iCs/>
        </w:rPr>
        <w:t>Social Psychological and Personality Science</w:t>
      </w:r>
      <w:r w:rsidRPr="00201D8D">
        <w:t xml:space="preserve">, </w:t>
      </w:r>
      <w:r w:rsidRPr="00201D8D">
        <w:rPr>
          <w:i/>
          <w:iCs/>
        </w:rPr>
        <w:t xml:space="preserve">6 </w:t>
      </w:r>
      <w:r w:rsidRPr="00201D8D">
        <w:t xml:space="preserve">(3), 309–317. </w:t>
      </w:r>
    </w:p>
    <w:p w14:paraId="65C37CC8" w14:textId="586E3C6E" w:rsidR="00407027" w:rsidRPr="002E47B0" w:rsidRDefault="002E47B0" w:rsidP="002E47B0">
      <w:pPr>
        <w:spacing w:line="480" w:lineRule="auto"/>
        <w:ind w:left="720" w:hanging="720"/>
        <w:rPr>
          <w:rFonts w:ascii="Times New Roman" w:eastAsia="Times New Roman" w:hAnsi="Times New Roman" w:cs="Times New Roman"/>
        </w:rPr>
      </w:pPr>
      <w:r w:rsidRPr="00C16C72">
        <w:rPr>
          <w:rFonts w:ascii="Times New Roman" w:eastAsia="Times New Roman" w:hAnsi="Times New Roman" w:cs="Times New Roman"/>
        </w:rPr>
        <w:t>Wilkins</w:t>
      </w:r>
      <w:r w:rsidRPr="00201D8D">
        <w:rPr>
          <w:rFonts w:ascii="Times New Roman" w:eastAsia="Times New Roman" w:hAnsi="Times New Roman" w:cs="Times New Roman"/>
        </w:rPr>
        <w:t>, R.</w:t>
      </w:r>
      <w:r w:rsidRPr="00C16C72">
        <w:rPr>
          <w:rFonts w:ascii="Times New Roman" w:eastAsia="Times New Roman" w:hAnsi="Times New Roman" w:cs="Times New Roman"/>
        </w:rPr>
        <w:t xml:space="preserve">, </w:t>
      </w:r>
      <w:proofErr w:type="spellStart"/>
      <w:r w:rsidRPr="00C16C72">
        <w:rPr>
          <w:rFonts w:ascii="Times New Roman" w:eastAsia="Times New Roman" w:hAnsi="Times New Roman" w:cs="Times New Roman"/>
        </w:rPr>
        <w:t>Laß</w:t>
      </w:r>
      <w:proofErr w:type="spellEnd"/>
      <w:r w:rsidRPr="00201D8D">
        <w:rPr>
          <w:rFonts w:ascii="Times New Roman" w:eastAsia="Times New Roman" w:hAnsi="Times New Roman" w:cs="Times New Roman"/>
        </w:rPr>
        <w:t>, I.</w:t>
      </w:r>
      <w:r w:rsidRPr="00C16C72">
        <w:rPr>
          <w:rFonts w:ascii="Times New Roman" w:eastAsia="Times New Roman" w:hAnsi="Times New Roman" w:cs="Times New Roman"/>
        </w:rPr>
        <w:t>, Butterworth</w:t>
      </w:r>
      <w:r w:rsidRPr="00201D8D">
        <w:rPr>
          <w:rFonts w:ascii="Times New Roman" w:eastAsia="Times New Roman" w:hAnsi="Times New Roman" w:cs="Times New Roman"/>
        </w:rPr>
        <w:t>, P,</w:t>
      </w:r>
      <w:r w:rsidRPr="00C16C72">
        <w:rPr>
          <w:rFonts w:ascii="Times New Roman" w:eastAsia="Times New Roman" w:hAnsi="Times New Roman" w:cs="Times New Roman"/>
        </w:rPr>
        <w:t xml:space="preserve"> </w:t>
      </w:r>
      <w:r w:rsidRPr="00201D8D">
        <w:rPr>
          <w:rFonts w:ascii="Times New Roman" w:eastAsia="Times New Roman" w:hAnsi="Times New Roman" w:cs="Times New Roman"/>
        </w:rPr>
        <w:t xml:space="preserve">&amp; </w:t>
      </w:r>
      <w:r w:rsidRPr="00C16C72">
        <w:rPr>
          <w:rFonts w:ascii="Times New Roman" w:eastAsia="Times New Roman" w:hAnsi="Times New Roman" w:cs="Times New Roman"/>
        </w:rPr>
        <w:t>Vera-Toscano</w:t>
      </w:r>
      <w:r w:rsidRPr="00201D8D">
        <w:rPr>
          <w:rFonts w:ascii="Times New Roman" w:eastAsia="Times New Roman" w:hAnsi="Times New Roman" w:cs="Times New Roman"/>
        </w:rPr>
        <w:t>, E.</w:t>
      </w:r>
      <w:r w:rsidRPr="00C16C72">
        <w:rPr>
          <w:rFonts w:ascii="Times New Roman" w:eastAsia="Times New Roman" w:hAnsi="Times New Roman" w:cs="Times New Roman"/>
        </w:rPr>
        <w:t xml:space="preserve"> (2019) </w:t>
      </w:r>
      <w:r w:rsidRPr="00C16C72">
        <w:rPr>
          <w:rFonts w:ascii="Times New Roman" w:eastAsia="Times New Roman" w:hAnsi="Times New Roman" w:cs="Times New Roman"/>
          <w:i/>
          <w:iCs/>
        </w:rPr>
        <w:t xml:space="preserve">The Household, Income and </w:t>
      </w:r>
      <w:proofErr w:type="spellStart"/>
      <w:r w:rsidRPr="00C16C72">
        <w:rPr>
          <w:rFonts w:ascii="Times New Roman" w:eastAsia="Times New Roman" w:hAnsi="Times New Roman" w:cs="Times New Roman"/>
          <w:i/>
          <w:iCs/>
        </w:rPr>
        <w:t>Labour</w:t>
      </w:r>
      <w:proofErr w:type="spellEnd"/>
      <w:r w:rsidRPr="00C16C72">
        <w:rPr>
          <w:rFonts w:ascii="Times New Roman" w:eastAsia="Times New Roman" w:hAnsi="Times New Roman" w:cs="Times New Roman"/>
          <w:i/>
          <w:iCs/>
        </w:rPr>
        <w:t xml:space="preserve"> Dynamics in Australia Survey: Selected Findings from Waves 1 to 17</w:t>
      </w:r>
      <w:r w:rsidRPr="00C16C72">
        <w:rPr>
          <w:rFonts w:ascii="Times New Roman" w:eastAsia="Times New Roman" w:hAnsi="Times New Roman" w:cs="Times New Roman"/>
        </w:rPr>
        <w:t xml:space="preserve">. Melbourne Institute: Applied Economic &amp; Social Research, University of Melbourne. </w:t>
      </w:r>
    </w:p>
    <w:p w14:paraId="5DC94B42" w14:textId="77777777" w:rsidR="00407027" w:rsidRDefault="00407027" w:rsidP="00407027">
      <w:pPr>
        <w:spacing w:line="480" w:lineRule="auto"/>
        <w:rPr>
          <w:rFonts w:ascii="Times New Roman" w:hAnsi="Times New Roman" w:cs="Times New Roman"/>
        </w:rPr>
      </w:pPr>
    </w:p>
    <w:p w14:paraId="4482E931" w14:textId="0E590848" w:rsidR="00407027" w:rsidRDefault="00407027" w:rsidP="00407027">
      <w:pPr>
        <w:spacing w:line="480" w:lineRule="auto"/>
        <w:rPr>
          <w:rFonts w:ascii="Times New Roman" w:hAnsi="Times New Roman" w:cs="Times New Roman"/>
        </w:rPr>
        <w:sectPr w:rsidR="00407027" w:rsidSect="008738C5">
          <w:headerReference w:type="even" r:id="rId16"/>
          <w:headerReference w:type="default" r:id="rId17"/>
          <w:headerReference w:type="first" r:id="rId18"/>
          <w:pgSz w:w="12240" w:h="15840"/>
          <w:pgMar w:top="1440" w:right="1440" w:bottom="1440" w:left="1440" w:header="720" w:footer="720" w:gutter="0"/>
          <w:cols w:space="720"/>
          <w:titlePg/>
          <w:docGrid w:linePitch="360"/>
        </w:sectPr>
      </w:pPr>
    </w:p>
    <w:tbl>
      <w:tblPr>
        <w:tblW w:w="13788" w:type="dxa"/>
        <w:tblInd w:w="-630" w:type="dxa"/>
        <w:tblLook w:val="04A0" w:firstRow="1" w:lastRow="0" w:firstColumn="1" w:lastColumn="0" w:noHBand="0" w:noVBand="1"/>
      </w:tblPr>
      <w:tblGrid>
        <w:gridCol w:w="1183"/>
        <w:gridCol w:w="2237"/>
        <w:gridCol w:w="1296"/>
        <w:gridCol w:w="1008"/>
        <w:gridCol w:w="1008"/>
        <w:gridCol w:w="1008"/>
        <w:gridCol w:w="1008"/>
        <w:gridCol w:w="1008"/>
        <w:gridCol w:w="1008"/>
        <w:gridCol w:w="1008"/>
        <w:gridCol w:w="1008"/>
        <w:gridCol w:w="1008"/>
      </w:tblGrid>
      <w:tr w:rsidR="00407027" w:rsidRPr="007512F7" w14:paraId="1F61CF5B" w14:textId="77777777" w:rsidTr="0053555A">
        <w:trPr>
          <w:trHeight w:val="320"/>
        </w:trPr>
        <w:tc>
          <w:tcPr>
            <w:tcW w:w="13788" w:type="dxa"/>
            <w:gridSpan w:val="12"/>
            <w:tcBorders>
              <w:left w:val="nil"/>
              <w:bottom w:val="single" w:sz="4" w:space="0" w:color="auto"/>
              <w:right w:val="nil"/>
            </w:tcBorders>
            <w:shd w:val="clear" w:color="auto" w:fill="auto"/>
            <w:noWrap/>
            <w:vAlign w:val="bottom"/>
          </w:tcPr>
          <w:p w14:paraId="6D38D6F0" w14:textId="77777777" w:rsidR="00407027" w:rsidRPr="007512F7" w:rsidRDefault="00407027" w:rsidP="0053555A">
            <w:pP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lastRenderedPageBreak/>
              <w:t>Table 2</w:t>
            </w:r>
          </w:p>
          <w:p w14:paraId="389AA2BC" w14:textId="77777777" w:rsidR="00407027" w:rsidRPr="007512F7" w:rsidRDefault="00407027" w:rsidP="0053555A">
            <w:pPr>
              <w:rPr>
                <w:rFonts w:ascii="Times New Roman" w:eastAsia="Times New Roman" w:hAnsi="Times New Roman" w:cs="Times New Roman"/>
                <w:i/>
                <w:iCs/>
                <w:color w:val="000000" w:themeColor="text1"/>
                <w:sz w:val="20"/>
                <w:szCs w:val="20"/>
              </w:rPr>
            </w:pPr>
            <w:r w:rsidRPr="007512F7">
              <w:rPr>
                <w:rFonts w:ascii="Times New Roman" w:eastAsia="Times New Roman" w:hAnsi="Times New Roman" w:cs="Times New Roman"/>
                <w:i/>
                <w:iCs/>
                <w:color w:val="000000" w:themeColor="text1"/>
                <w:sz w:val="20"/>
                <w:szCs w:val="20"/>
              </w:rPr>
              <w:t>Personality and Outcome Measures Across Data Sets</w:t>
            </w:r>
          </w:p>
        </w:tc>
      </w:tr>
      <w:tr w:rsidR="00407027" w:rsidRPr="007512F7" w14:paraId="3E4691D8" w14:textId="77777777" w:rsidTr="0053555A">
        <w:trPr>
          <w:trHeight w:val="320"/>
        </w:trPr>
        <w:tc>
          <w:tcPr>
            <w:tcW w:w="1183" w:type="dxa"/>
            <w:tcBorders>
              <w:top w:val="single" w:sz="4" w:space="0" w:color="auto"/>
              <w:left w:val="nil"/>
              <w:bottom w:val="single" w:sz="4" w:space="0" w:color="auto"/>
              <w:right w:val="nil"/>
            </w:tcBorders>
            <w:shd w:val="clear" w:color="auto" w:fill="auto"/>
            <w:noWrap/>
            <w:vAlign w:val="center"/>
            <w:hideMark/>
          </w:tcPr>
          <w:p w14:paraId="065C8D5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2237" w:type="dxa"/>
            <w:tcBorders>
              <w:top w:val="single" w:sz="4" w:space="0" w:color="auto"/>
              <w:left w:val="nil"/>
              <w:bottom w:val="single" w:sz="4" w:space="0" w:color="auto"/>
              <w:right w:val="nil"/>
            </w:tcBorders>
            <w:shd w:val="clear" w:color="auto" w:fill="auto"/>
            <w:noWrap/>
            <w:vAlign w:val="center"/>
            <w:hideMark/>
          </w:tcPr>
          <w:p w14:paraId="27A7B7D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296" w:type="dxa"/>
            <w:tcBorders>
              <w:top w:val="single" w:sz="4" w:space="0" w:color="auto"/>
              <w:left w:val="nil"/>
              <w:bottom w:val="single" w:sz="4" w:space="0" w:color="auto"/>
              <w:right w:val="nil"/>
            </w:tcBorders>
            <w:shd w:val="clear" w:color="auto" w:fill="auto"/>
            <w:noWrap/>
            <w:vAlign w:val="center"/>
            <w:hideMark/>
          </w:tcPr>
          <w:p w14:paraId="6844C6DD"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Ad Health</w:t>
            </w:r>
          </w:p>
        </w:tc>
        <w:tc>
          <w:tcPr>
            <w:tcW w:w="1008" w:type="dxa"/>
            <w:tcBorders>
              <w:top w:val="single" w:sz="4" w:space="0" w:color="auto"/>
              <w:left w:val="nil"/>
              <w:bottom w:val="single" w:sz="4" w:space="0" w:color="auto"/>
              <w:right w:val="nil"/>
            </w:tcBorders>
            <w:shd w:val="clear" w:color="auto" w:fill="auto"/>
            <w:noWrap/>
            <w:vAlign w:val="center"/>
            <w:hideMark/>
          </w:tcPr>
          <w:p w14:paraId="318DED9E"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BHPS</w:t>
            </w:r>
          </w:p>
        </w:tc>
        <w:tc>
          <w:tcPr>
            <w:tcW w:w="1008" w:type="dxa"/>
            <w:tcBorders>
              <w:top w:val="single" w:sz="4" w:space="0" w:color="auto"/>
              <w:left w:val="nil"/>
              <w:bottom w:val="single" w:sz="4" w:space="0" w:color="auto"/>
              <w:right w:val="nil"/>
            </w:tcBorders>
            <w:shd w:val="clear" w:color="auto" w:fill="auto"/>
            <w:noWrap/>
            <w:vAlign w:val="center"/>
            <w:hideMark/>
          </w:tcPr>
          <w:p w14:paraId="2CE19E5E"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GSOEP</w:t>
            </w:r>
          </w:p>
        </w:tc>
        <w:tc>
          <w:tcPr>
            <w:tcW w:w="1008" w:type="dxa"/>
            <w:tcBorders>
              <w:top w:val="single" w:sz="4" w:space="0" w:color="auto"/>
              <w:left w:val="nil"/>
              <w:bottom w:val="single" w:sz="4" w:space="0" w:color="auto"/>
              <w:right w:val="nil"/>
            </w:tcBorders>
            <w:shd w:val="clear" w:color="auto" w:fill="auto"/>
            <w:noWrap/>
            <w:vAlign w:val="center"/>
            <w:hideMark/>
          </w:tcPr>
          <w:p w14:paraId="6685391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HILDA</w:t>
            </w:r>
          </w:p>
        </w:tc>
        <w:tc>
          <w:tcPr>
            <w:tcW w:w="1008" w:type="dxa"/>
            <w:tcBorders>
              <w:top w:val="single" w:sz="4" w:space="0" w:color="auto"/>
              <w:left w:val="nil"/>
              <w:bottom w:val="single" w:sz="4" w:space="0" w:color="auto"/>
              <w:right w:val="nil"/>
            </w:tcBorders>
            <w:shd w:val="clear" w:color="auto" w:fill="auto"/>
            <w:noWrap/>
            <w:vAlign w:val="center"/>
            <w:hideMark/>
          </w:tcPr>
          <w:p w14:paraId="1FEB0E81"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HRS</w:t>
            </w:r>
          </w:p>
        </w:tc>
        <w:tc>
          <w:tcPr>
            <w:tcW w:w="1008" w:type="dxa"/>
            <w:tcBorders>
              <w:top w:val="single" w:sz="4" w:space="0" w:color="auto"/>
              <w:left w:val="nil"/>
              <w:bottom w:val="single" w:sz="4" w:space="0" w:color="auto"/>
              <w:right w:val="nil"/>
            </w:tcBorders>
            <w:shd w:val="clear" w:color="auto" w:fill="auto"/>
            <w:noWrap/>
            <w:vAlign w:val="center"/>
            <w:hideMark/>
          </w:tcPr>
          <w:p w14:paraId="17982FBA"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LISS</w:t>
            </w:r>
          </w:p>
        </w:tc>
        <w:tc>
          <w:tcPr>
            <w:tcW w:w="1008" w:type="dxa"/>
            <w:tcBorders>
              <w:top w:val="single" w:sz="4" w:space="0" w:color="auto"/>
              <w:left w:val="nil"/>
              <w:bottom w:val="single" w:sz="4" w:space="0" w:color="auto"/>
              <w:right w:val="nil"/>
            </w:tcBorders>
            <w:shd w:val="clear" w:color="auto" w:fill="auto"/>
            <w:noWrap/>
            <w:vAlign w:val="center"/>
            <w:hideMark/>
          </w:tcPr>
          <w:p w14:paraId="446BA346"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MIDUS</w:t>
            </w:r>
          </w:p>
        </w:tc>
        <w:tc>
          <w:tcPr>
            <w:tcW w:w="1008" w:type="dxa"/>
            <w:tcBorders>
              <w:top w:val="single" w:sz="4" w:space="0" w:color="auto"/>
              <w:left w:val="nil"/>
              <w:bottom w:val="single" w:sz="4" w:space="0" w:color="auto"/>
              <w:right w:val="nil"/>
            </w:tcBorders>
            <w:shd w:val="clear" w:color="auto" w:fill="auto"/>
            <w:noWrap/>
            <w:vAlign w:val="center"/>
            <w:hideMark/>
          </w:tcPr>
          <w:p w14:paraId="706390D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NLSY</w:t>
            </w:r>
          </w:p>
        </w:tc>
        <w:tc>
          <w:tcPr>
            <w:tcW w:w="1008" w:type="dxa"/>
            <w:tcBorders>
              <w:top w:val="single" w:sz="4" w:space="0" w:color="auto"/>
              <w:left w:val="nil"/>
              <w:bottom w:val="single" w:sz="4" w:space="0" w:color="auto"/>
              <w:right w:val="nil"/>
            </w:tcBorders>
            <w:shd w:val="clear" w:color="auto" w:fill="auto"/>
            <w:noWrap/>
            <w:vAlign w:val="center"/>
            <w:hideMark/>
          </w:tcPr>
          <w:p w14:paraId="36B77A58"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SHP</w:t>
            </w:r>
          </w:p>
        </w:tc>
        <w:tc>
          <w:tcPr>
            <w:tcW w:w="1008" w:type="dxa"/>
            <w:tcBorders>
              <w:top w:val="single" w:sz="4" w:space="0" w:color="auto"/>
              <w:left w:val="nil"/>
              <w:bottom w:val="single" w:sz="4" w:space="0" w:color="auto"/>
              <w:right w:val="nil"/>
            </w:tcBorders>
            <w:shd w:val="clear" w:color="auto" w:fill="auto"/>
            <w:noWrap/>
            <w:vAlign w:val="center"/>
            <w:hideMark/>
          </w:tcPr>
          <w:p w14:paraId="37DD4255"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WLS</w:t>
            </w:r>
          </w:p>
        </w:tc>
      </w:tr>
      <w:tr w:rsidR="00407027" w:rsidRPr="007512F7" w14:paraId="46C5DFD6" w14:textId="77777777" w:rsidTr="0053555A">
        <w:trPr>
          <w:trHeight w:val="320"/>
        </w:trPr>
        <w:tc>
          <w:tcPr>
            <w:tcW w:w="1183" w:type="dxa"/>
            <w:tcBorders>
              <w:top w:val="single" w:sz="4" w:space="0" w:color="auto"/>
              <w:left w:val="nil"/>
              <w:bottom w:val="nil"/>
              <w:right w:val="nil"/>
            </w:tcBorders>
            <w:shd w:val="clear" w:color="auto" w:fill="auto"/>
            <w:noWrap/>
            <w:vAlign w:val="center"/>
            <w:hideMark/>
          </w:tcPr>
          <w:p w14:paraId="3455D294"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Personality</w:t>
            </w:r>
          </w:p>
        </w:tc>
        <w:tc>
          <w:tcPr>
            <w:tcW w:w="2237" w:type="dxa"/>
            <w:tcBorders>
              <w:top w:val="single" w:sz="4" w:space="0" w:color="auto"/>
              <w:left w:val="nil"/>
              <w:bottom w:val="nil"/>
              <w:right w:val="nil"/>
            </w:tcBorders>
            <w:shd w:val="clear" w:color="auto" w:fill="auto"/>
            <w:noWrap/>
            <w:vAlign w:val="center"/>
            <w:hideMark/>
          </w:tcPr>
          <w:p w14:paraId="5B7C39B4"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Extraversion</w:t>
            </w:r>
          </w:p>
        </w:tc>
        <w:tc>
          <w:tcPr>
            <w:tcW w:w="1296" w:type="dxa"/>
            <w:tcBorders>
              <w:top w:val="single" w:sz="4" w:space="0" w:color="auto"/>
              <w:left w:val="nil"/>
              <w:bottom w:val="nil"/>
              <w:right w:val="nil"/>
            </w:tcBorders>
            <w:shd w:val="clear" w:color="auto" w:fill="auto"/>
            <w:noWrap/>
            <w:vAlign w:val="center"/>
            <w:hideMark/>
          </w:tcPr>
          <w:p w14:paraId="47BE823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72971B7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2A04FAF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1C1BEC9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7650D63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1636E90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539589E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2AD93CA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6AF8168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4A840BC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3599D9B8" w14:textId="77777777" w:rsidTr="0053555A">
        <w:trPr>
          <w:trHeight w:val="288"/>
        </w:trPr>
        <w:tc>
          <w:tcPr>
            <w:tcW w:w="1183" w:type="dxa"/>
            <w:tcBorders>
              <w:top w:val="nil"/>
              <w:left w:val="nil"/>
              <w:bottom w:val="nil"/>
              <w:right w:val="nil"/>
            </w:tcBorders>
            <w:shd w:val="clear" w:color="auto" w:fill="auto"/>
            <w:noWrap/>
            <w:vAlign w:val="center"/>
            <w:hideMark/>
          </w:tcPr>
          <w:p w14:paraId="3028F434"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2E2D321A"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Agreeableness</w:t>
            </w:r>
          </w:p>
        </w:tc>
        <w:tc>
          <w:tcPr>
            <w:tcW w:w="1296" w:type="dxa"/>
            <w:tcBorders>
              <w:top w:val="nil"/>
              <w:left w:val="nil"/>
              <w:bottom w:val="nil"/>
              <w:right w:val="nil"/>
            </w:tcBorders>
            <w:shd w:val="clear" w:color="auto" w:fill="auto"/>
            <w:noWrap/>
            <w:vAlign w:val="center"/>
            <w:hideMark/>
          </w:tcPr>
          <w:p w14:paraId="16E7E6A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988CBB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FFC220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6B1DAE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028B07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40643B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F6144D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19B834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6087FC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F1AE39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5E631EBB" w14:textId="77777777" w:rsidTr="0053555A">
        <w:trPr>
          <w:trHeight w:val="288"/>
        </w:trPr>
        <w:tc>
          <w:tcPr>
            <w:tcW w:w="1183" w:type="dxa"/>
            <w:tcBorders>
              <w:top w:val="nil"/>
              <w:left w:val="nil"/>
              <w:bottom w:val="nil"/>
              <w:right w:val="nil"/>
            </w:tcBorders>
            <w:shd w:val="clear" w:color="auto" w:fill="auto"/>
            <w:noWrap/>
            <w:vAlign w:val="center"/>
            <w:hideMark/>
          </w:tcPr>
          <w:p w14:paraId="6A4234B8"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08ED5EA0"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Conscientiousness</w:t>
            </w:r>
          </w:p>
        </w:tc>
        <w:tc>
          <w:tcPr>
            <w:tcW w:w="1296" w:type="dxa"/>
            <w:tcBorders>
              <w:top w:val="nil"/>
              <w:left w:val="nil"/>
              <w:bottom w:val="nil"/>
              <w:right w:val="nil"/>
            </w:tcBorders>
            <w:shd w:val="clear" w:color="auto" w:fill="auto"/>
            <w:noWrap/>
            <w:vAlign w:val="center"/>
            <w:hideMark/>
          </w:tcPr>
          <w:p w14:paraId="1553C33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97408F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387CCB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BC6113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88EC79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88CB61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931707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8B420E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15E328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5C62AC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2F1FFDB8" w14:textId="77777777" w:rsidTr="0053555A">
        <w:trPr>
          <w:trHeight w:val="288"/>
        </w:trPr>
        <w:tc>
          <w:tcPr>
            <w:tcW w:w="1183" w:type="dxa"/>
            <w:tcBorders>
              <w:top w:val="nil"/>
              <w:left w:val="nil"/>
              <w:bottom w:val="nil"/>
              <w:right w:val="nil"/>
            </w:tcBorders>
            <w:shd w:val="clear" w:color="auto" w:fill="auto"/>
            <w:noWrap/>
            <w:vAlign w:val="center"/>
            <w:hideMark/>
          </w:tcPr>
          <w:p w14:paraId="1B9EC60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51EAE37"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Neurotici</w:t>
            </w:r>
            <w:r>
              <w:rPr>
                <w:rFonts w:ascii="Times New Roman" w:eastAsia="Times New Roman" w:hAnsi="Times New Roman" w:cs="Times New Roman"/>
                <w:color w:val="000000" w:themeColor="text1"/>
                <w:sz w:val="20"/>
                <w:szCs w:val="20"/>
              </w:rPr>
              <w:t>s</w:t>
            </w:r>
            <w:r w:rsidRPr="007512F7">
              <w:rPr>
                <w:rFonts w:ascii="Times New Roman" w:eastAsia="Times New Roman" w:hAnsi="Times New Roman" w:cs="Times New Roman"/>
                <w:color w:val="000000" w:themeColor="text1"/>
                <w:sz w:val="20"/>
                <w:szCs w:val="20"/>
              </w:rPr>
              <w:t>m</w:t>
            </w:r>
          </w:p>
        </w:tc>
        <w:tc>
          <w:tcPr>
            <w:tcW w:w="1296" w:type="dxa"/>
            <w:tcBorders>
              <w:top w:val="nil"/>
              <w:left w:val="nil"/>
              <w:bottom w:val="nil"/>
              <w:right w:val="nil"/>
            </w:tcBorders>
            <w:shd w:val="clear" w:color="auto" w:fill="auto"/>
            <w:noWrap/>
            <w:vAlign w:val="center"/>
            <w:hideMark/>
          </w:tcPr>
          <w:p w14:paraId="750E410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EE0B91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E28F58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4601DE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667E2E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A79D79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F51BEB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E0E1EB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EBC263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3131BD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63B41287" w14:textId="77777777" w:rsidTr="0053555A">
        <w:trPr>
          <w:trHeight w:val="288"/>
        </w:trPr>
        <w:tc>
          <w:tcPr>
            <w:tcW w:w="1183" w:type="dxa"/>
            <w:tcBorders>
              <w:top w:val="nil"/>
              <w:left w:val="nil"/>
              <w:bottom w:val="nil"/>
              <w:right w:val="nil"/>
            </w:tcBorders>
            <w:shd w:val="clear" w:color="auto" w:fill="auto"/>
            <w:noWrap/>
            <w:vAlign w:val="center"/>
            <w:hideMark/>
          </w:tcPr>
          <w:p w14:paraId="795543EC"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571BAAE5"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Openness to Experience</w:t>
            </w:r>
          </w:p>
        </w:tc>
        <w:tc>
          <w:tcPr>
            <w:tcW w:w="1296" w:type="dxa"/>
            <w:tcBorders>
              <w:top w:val="nil"/>
              <w:left w:val="nil"/>
              <w:bottom w:val="nil"/>
              <w:right w:val="nil"/>
            </w:tcBorders>
            <w:shd w:val="clear" w:color="auto" w:fill="auto"/>
            <w:noWrap/>
            <w:vAlign w:val="center"/>
            <w:hideMark/>
          </w:tcPr>
          <w:p w14:paraId="5B77FE4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25623FD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537B30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4DB2B6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71C891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CC461E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4EC518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901736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7B40BF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13B86E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106CDFA9" w14:textId="77777777" w:rsidTr="0053555A">
        <w:trPr>
          <w:trHeight w:val="288"/>
        </w:trPr>
        <w:tc>
          <w:tcPr>
            <w:tcW w:w="1183" w:type="dxa"/>
            <w:tcBorders>
              <w:top w:val="nil"/>
              <w:left w:val="nil"/>
              <w:bottom w:val="nil"/>
              <w:right w:val="nil"/>
            </w:tcBorders>
            <w:shd w:val="clear" w:color="auto" w:fill="auto"/>
            <w:noWrap/>
            <w:vAlign w:val="center"/>
            <w:hideMark/>
          </w:tcPr>
          <w:p w14:paraId="0E37BC7C"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0B468E28"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Self-Esteem</w:t>
            </w:r>
          </w:p>
        </w:tc>
        <w:tc>
          <w:tcPr>
            <w:tcW w:w="1296" w:type="dxa"/>
            <w:tcBorders>
              <w:top w:val="nil"/>
              <w:left w:val="nil"/>
              <w:bottom w:val="nil"/>
              <w:right w:val="nil"/>
            </w:tcBorders>
            <w:shd w:val="clear" w:color="auto" w:fill="auto"/>
            <w:noWrap/>
            <w:vAlign w:val="center"/>
            <w:hideMark/>
          </w:tcPr>
          <w:p w14:paraId="2CC8555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C7EEF6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4CB230F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B0DF7B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11E5A60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321E9C4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B5E2BC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6C359C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F57D5E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7B5B1A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2648AD9" w14:textId="77777777" w:rsidTr="0053555A">
        <w:trPr>
          <w:trHeight w:val="288"/>
        </w:trPr>
        <w:tc>
          <w:tcPr>
            <w:tcW w:w="1183" w:type="dxa"/>
            <w:tcBorders>
              <w:top w:val="nil"/>
              <w:left w:val="nil"/>
              <w:bottom w:val="nil"/>
              <w:right w:val="nil"/>
            </w:tcBorders>
            <w:shd w:val="clear" w:color="auto" w:fill="auto"/>
            <w:noWrap/>
            <w:vAlign w:val="center"/>
            <w:hideMark/>
          </w:tcPr>
          <w:p w14:paraId="3BCD0C45"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445C7D8C"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Optimism / Pessimism</w:t>
            </w:r>
          </w:p>
        </w:tc>
        <w:tc>
          <w:tcPr>
            <w:tcW w:w="1296" w:type="dxa"/>
            <w:tcBorders>
              <w:top w:val="nil"/>
              <w:left w:val="nil"/>
              <w:bottom w:val="nil"/>
              <w:right w:val="nil"/>
            </w:tcBorders>
            <w:shd w:val="clear" w:color="auto" w:fill="auto"/>
            <w:noWrap/>
            <w:vAlign w:val="center"/>
            <w:hideMark/>
          </w:tcPr>
          <w:p w14:paraId="2B492C7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313BAB7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92D029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EC8397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525133F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0436B3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575DB3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5671DC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2FEE248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DFB07B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7A4A060" w14:textId="77777777" w:rsidTr="0053555A">
        <w:trPr>
          <w:trHeight w:val="288"/>
        </w:trPr>
        <w:tc>
          <w:tcPr>
            <w:tcW w:w="1183" w:type="dxa"/>
            <w:tcBorders>
              <w:top w:val="nil"/>
              <w:left w:val="nil"/>
              <w:bottom w:val="nil"/>
              <w:right w:val="nil"/>
            </w:tcBorders>
            <w:shd w:val="clear" w:color="auto" w:fill="auto"/>
            <w:noWrap/>
            <w:vAlign w:val="center"/>
            <w:hideMark/>
          </w:tcPr>
          <w:p w14:paraId="662F484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EF3998B"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Satisfaction with Life</w:t>
            </w:r>
          </w:p>
        </w:tc>
        <w:tc>
          <w:tcPr>
            <w:tcW w:w="1296" w:type="dxa"/>
            <w:tcBorders>
              <w:top w:val="nil"/>
              <w:left w:val="nil"/>
              <w:bottom w:val="nil"/>
              <w:right w:val="nil"/>
            </w:tcBorders>
            <w:shd w:val="clear" w:color="auto" w:fill="auto"/>
            <w:noWrap/>
            <w:vAlign w:val="center"/>
            <w:hideMark/>
          </w:tcPr>
          <w:p w14:paraId="22562F4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5F5FAE9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4B90EB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A75C5E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3376B0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01168C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6ED321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4A89FF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40D6BE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1F10DA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r>
      <w:tr w:rsidR="00407027" w:rsidRPr="007512F7" w14:paraId="76C209CC" w14:textId="77777777" w:rsidTr="0053555A">
        <w:trPr>
          <w:trHeight w:val="288"/>
        </w:trPr>
        <w:tc>
          <w:tcPr>
            <w:tcW w:w="1183" w:type="dxa"/>
            <w:tcBorders>
              <w:top w:val="nil"/>
              <w:left w:val="nil"/>
              <w:bottom w:val="nil"/>
              <w:right w:val="nil"/>
            </w:tcBorders>
            <w:shd w:val="clear" w:color="auto" w:fill="auto"/>
            <w:noWrap/>
            <w:vAlign w:val="center"/>
            <w:hideMark/>
          </w:tcPr>
          <w:p w14:paraId="51A92FE8"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629FB77D"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Positive Affect</w:t>
            </w:r>
          </w:p>
        </w:tc>
        <w:tc>
          <w:tcPr>
            <w:tcW w:w="1296" w:type="dxa"/>
            <w:tcBorders>
              <w:top w:val="nil"/>
              <w:left w:val="nil"/>
              <w:bottom w:val="nil"/>
              <w:right w:val="nil"/>
            </w:tcBorders>
            <w:shd w:val="clear" w:color="auto" w:fill="auto"/>
            <w:noWrap/>
            <w:vAlign w:val="center"/>
            <w:hideMark/>
          </w:tcPr>
          <w:p w14:paraId="244F18F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97CA9E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E8F8A7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3BEE45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D4BE9C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453516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B66B06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D8A9DB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69D21D3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CB7EB1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4A8CC1B3" w14:textId="77777777" w:rsidTr="0053555A">
        <w:trPr>
          <w:trHeight w:val="288"/>
        </w:trPr>
        <w:tc>
          <w:tcPr>
            <w:tcW w:w="1183" w:type="dxa"/>
            <w:tcBorders>
              <w:top w:val="nil"/>
              <w:left w:val="nil"/>
              <w:bottom w:val="nil"/>
              <w:right w:val="nil"/>
            </w:tcBorders>
            <w:shd w:val="clear" w:color="auto" w:fill="auto"/>
            <w:noWrap/>
            <w:vAlign w:val="center"/>
            <w:hideMark/>
          </w:tcPr>
          <w:p w14:paraId="0CFEC568"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24E7E8A5"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Negative Affect</w:t>
            </w:r>
          </w:p>
        </w:tc>
        <w:tc>
          <w:tcPr>
            <w:tcW w:w="1296" w:type="dxa"/>
            <w:tcBorders>
              <w:top w:val="nil"/>
              <w:left w:val="nil"/>
              <w:bottom w:val="nil"/>
              <w:right w:val="nil"/>
            </w:tcBorders>
            <w:shd w:val="clear" w:color="auto" w:fill="auto"/>
            <w:noWrap/>
            <w:vAlign w:val="center"/>
            <w:hideMark/>
          </w:tcPr>
          <w:p w14:paraId="6FD4CED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20F0FB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26DA35E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C52734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21E140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6F3668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2B1FB6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107541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132124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8F42DC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4E9CB0F5" w14:textId="77777777" w:rsidTr="0053555A">
        <w:trPr>
          <w:trHeight w:val="288"/>
        </w:trPr>
        <w:tc>
          <w:tcPr>
            <w:tcW w:w="1183" w:type="dxa"/>
            <w:tcBorders>
              <w:top w:val="nil"/>
              <w:left w:val="nil"/>
              <w:bottom w:val="nil"/>
              <w:right w:val="nil"/>
            </w:tcBorders>
            <w:shd w:val="clear" w:color="auto" w:fill="auto"/>
            <w:noWrap/>
            <w:vAlign w:val="center"/>
            <w:hideMark/>
          </w:tcPr>
          <w:p w14:paraId="14EFBB09"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4BE6F4ED"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Locus of Control</w:t>
            </w:r>
          </w:p>
        </w:tc>
        <w:tc>
          <w:tcPr>
            <w:tcW w:w="1296" w:type="dxa"/>
            <w:tcBorders>
              <w:top w:val="nil"/>
              <w:left w:val="nil"/>
              <w:bottom w:val="nil"/>
              <w:right w:val="nil"/>
            </w:tcBorders>
            <w:shd w:val="clear" w:color="auto" w:fill="auto"/>
            <w:noWrap/>
            <w:vAlign w:val="center"/>
            <w:hideMark/>
          </w:tcPr>
          <w:p w14:paraId="764F0BD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18594C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CA9DC0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B6ADFC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E18541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660205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30C4DBC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B2F5F8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370341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28AB70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3C07EA0D" w14:textId="77777777" w:rsidTr="0053555A">
        <w:trPr>
          <w:trHeight w:val="288"/>
        </w:trPr>
        <w:tc>
          <w:tcPr>
            <w:tcW w:w="1183" w:type="dxa"/>
            <w:tcBorders>
              <w:top w:val="nil"/>
              <w:left w:val="nil"/>
              <w:bottom w:val="nil"/>
              <w:right w:val="nil"/>
            </w:tcBorders>
            <w:shd w:val="clear" w:color="auto" w:fill="auto"/>
            <w:noWrap/>
            <w:vAlign w:val="center"/>
            <w:hideMark/>
          </w:tcPr>
          <w:p w14:paraId="6C3D750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0CBE8494"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Social Support</w:t>
            </w:r>
          </w:p>
        </w:tc>
        <w:tc>
          <w:tcPr>
            <w:tcW w:w="1296" w:type="dxa"/>
            <w:tcBorders>
              <w:top w:val="nil"/>
              <w:left w:val="nil"/>
              <w:bottom w:val="nil"/>
              <w:right w:val="nil"/>
            </w:tcBorders>
            <w:shd w:val="clear" w:color="auto" w:fill="auto"/>
            <w:noWrap/>
            <w:vAlign w:val="center"/>
            <w:hideMark/>
          </w:tcPr>
          <w:p w14:paraId="03F0D3B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48F7FFC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D1C7AB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89D91C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4FED84E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611AD5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F34181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C8CB4E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D058CA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38F221D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r>
      <w:tr w:rsidR="00407027" w:rsidRPr="007512F7" w14:paraId="157A81EE" w14:textId="77777777" w:rsidTr="0053555A">
        <w:trPr>
          <w:trHeight w:val="288"/>
        </w:trPr>
        <w:tc>
          <w:tcPr>
            <w:tcW w:w="1183" w:type="dxa"/>
            <w:tcBorders>
              <w:top w:val="nil"/>
              <w:left w:val="nil"/>
              <w:bottom w:val="nil"/>
              <w:right w:val="nil"/>
            </w:tcBorders>
            <w:shd w:val="clear" w:color="auto" w:fill="auto"/>
            <w:noWrap/>
            <w:vAlign w:val="center"/>
            <w:hideMark/>
          </w:tcPr>
          <w:p w14:paraId="16AAC52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0590C48"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IQ</w:t>
            </w:r>
          </w:p>
        </w:tc>
        <w:tc>
          <w:tcPr>
            <w:tcW w:w="1296" w:type="dxa"/>
            <w:tcBorders>
              <w:top w:val="nil"/>
              <w:left w:val="nil"/>
              <w:bottom w:val="nil"/>
              <w:right w:val="nil"/>
            </w:tcBorders>
            <w:shd w:val="clear" w:color="auto" w:fill="auto"/>
            <w:noWrap/>
            <w:vAlign w:val="center"/>
            <w:hideMark/>
          </w:tcPr>
          <w:p w14:paraId="6338EDB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A044AD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31B8E1C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1CBA021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6EFA0D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1FA72E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017127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02C0D1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4FEE52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11A8D83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446BE327" w14:textId="77777777" w:rsidTr="0053555A">
        <w:trPr>
          <w:trHeight w:val="288"/>
        </w:trPr>
        <w:tc>
          <w:tcPr>
            <w:tcW w:w="1183" w:type="dxa"/>
            <w:tcBorders>
              <w:top w:val="nil"/>
              <w:left w:val="nil"/>
              <w:bottom w:val="single" w:sz="4" w:space="0" w:color="auto"/>
              <w:right w:val="nil"/>
            </w:tcBorders>
            <w:shd w:val="clear" w:color="auto" w:fill="auto"/>
            <w:noWrap/>
            <w:vAlign w:val="center"/>
            <w:hideMark/>
          </w:tcPr>
          <w:p w14:paraId="17D74ECC"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single" w:sz="4" w:space="0" w:color="auto"/>
              <w:right w:val="nil"/>
            </w:tcBorders>
            <w:shd w:val="clear" w:color="auto" w:fill="auto"/>
            <w:noWrap/>
            <w:vAlign w:val="center"/>
            <w:hideMark/>
          </w:tcPr>
          <w:p w14:paraId="39F69897"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Depression</w:t>
            </w:r>
          </w:p>
        </w:tc>
        <w:tc>
          <w:tcPr>
            <w:tcW w:w="1296" w:type="dxa"/>
            <w:tcBorders>
              <w:top w:val="nil"/>
              <w:left w:val="nil"/>
              <w:bottom w:val="single" w:sz="4" w:space="0" w:color="auto"/>
              <w:right w:val="nil"/>
            </w:tcBorders>
            <w:shd w:val="clear" w:color="auto" w:fill="auto"/>
            <w:noWrap/>
            <w:vAlign w:val="center"/>
            <w:hideMark/>
          </w:tcPr>
          <w:p w14:paraId="4448A05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313BE80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6240ED6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6FE1076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26E5B29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550213D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4BC0F58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449819A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1A1C0A4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40C443D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2A9E8AE5" w14:textId="77777777" w:rsidTr="0053555A">
        <w:trPr>
          <w:trHeight w:val="320"/>
        </w:trPr>
        <w:tc>
          <w:tcPr>
            <w:tcW w:w="1183" w:type="dxa"/>
            <w:tcBorders>
              <w:top w:val="single" w:sz="4" w:space="0" w:color="auto"/>
              <w:left w:val="nil"/>
              <w:bottom w:val="nil"/>
              <w:right w:val="nil"/>
            </w:tcBorders>
            <w:shd w:val="clear" w:color="auto" w:fill="auto"/>
            <w:noWrap/>
            <w:vAlign w:val="center"/>
            <w:hideMark/>
          </w:tcPr>
          <w:p w14:paraId="79F62AA7"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r w:rsidRPr="007512F7">
              <w:rPr>
                <w:rFonts w:ascii="Times New Roman" w:eastAsia="Times New Roman" w:hAnsi="Times New Roman" w:cs="Times New Roman"/>
                <w:b/>
                <w:bCs/>
                <w:color w:val="000000" w:themeColor="text1"/>
                <w:sz w:val="20"/>
                <w:szCs w:val="20"/>
              </w:rPr>
              <w:t>Outcomes</w:t>
            </w:r>
          </w:p>
        </w:tc>
        <w:tc>
          <w:tcPr>
            <w:tcW w:w="2237" w:type="dxa"/>
            <w:tcBorders>
              <w:top w:val="single" w:sz="4" w:space="0" w:color="auto"/>
              <w:left w:val="nil"/>
              <w:bottom w:val="nil"/>
              <w:right w:val="nil"/>
            </w:tcBorders>
            <w:shd w:val="clear" w:color="auto" w:fill="auto"/>
            <w:noWrap/>
            <w:vAlign w:val="center"/>
            <w:hideMark/>
          </w:tcPr>
          <w:p w14:paraId="73CF408D"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Marriage</w:t>
            </w:r>
          </w:p>
        </w:tc>
        <w:tc>
          <w:tcPr>
            <w:tcW w:w="1296" w:type="dxa"/>
            <w:tcBorders>
              <w:top w:val="single" w:sz="4" w:space="0" w:color="auto"/>
              <w:left w:val="nil"/>
              <w:bottom w:val="nil"/>
              <w:right w:val="nil"/>
            </w:tcBorders>
            <w:shd w:val="clear" w:color="auto" w:fill="auto"/>
            <w:noWrap/>
            <w:vAlign w:val="center"/>
            <w:hideMark/>
          </w:tcPr>
          <w:p w14:paraId="70EC530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353A7D2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1FE0F96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14CC6D9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0193E6F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220F2C7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3B29188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329E2BA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78FE51F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single" w:sz="4" w:space="0" w:color="auto"/>
              <w:left w:val="nil"/>
              <w:bottom w:val="nil"/>
              <w:right w:val="nil"/>
            </w:tcBorders>
            <w:shd w:val="clear" w:color="auto" w:fill="auto"/>
            <w:noWrap/>
            <w:vAlign w:val="center"/>
            <w:hideMark/>
          </w:tcPr>
          <w:p w14:paraId="4F9BE49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535C6CA8" w14:textId="77777777" w:rsidTr="0053555A">
        <w:trPr>
          <w:trHeight w:val="288"/>
        </w:trPr>
        <w:tc>
          <w:tcPr>
            <w:tcW w:w="1183" w:type="dxa"/>
            <w:tcBorders>
              <w:top w:val="nil"/>
              <w:left w:val="nil"/>
              <w:bottom w:val="nil"/>
              <w:right w:val="nil"/>
            </w:tcBorders>
            <w:shd w:val="clear" w:color="auto" w:fill="auto"/>
            <w:noWrap/>
            <w:vAlign w:val="center"/>
            <w:hideMark/>
          </w:tcPr>
          <w:p w14:paraId="1F433295"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6FF84B3A"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Move in with a partner</w:t>
            </w:r>
          </w:p>
        </w:tc>
        <w:tc>
          <w:tcPr>
            <w:tcW w:w="1296" w:type="dxa"/>
            <w:tcBorders>
              <w:top w:val="nil"/>
              <w:left w:val="nil"/>
              <w:bottom w:val="nil"/>
              <w:right w:val="nil"/>
            </w:tcBorders>
            <w:shd w:val="clear" w:color="auto" w:fill="auto"/>
            <w:noWrap/>
            <w:vAlign w:val="center"/>
            <w:hideMark/>
          </w:tcPr>
          <w:p w14:paraId="236AECC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809652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B7B70F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9A9E37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587179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7AA0651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65281B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6470E0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EF2774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6D6392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r>
      <w:tr w:rsidR="00407027" w:rsidRPr="007512F7" w14:paraId="601865D3" w14:textId="77777777" w:rsidTr="0053555A">
        <w:trPr>
          <w:trHeight w:val="288"/>
        </w:trPr>
        <w:tc>
          <w:tcPr>
            <w:tcW w:w="1183" w:type="dxa"/>
            <w:tcBorders>
              <w:top w:val="nil"/>
              <w:left w:val="nil"/>
              <w:bottom w:val="nil"/>
              <w:right w:val="nil"/>
            </w:tcBorders>
            <w:shd w:val="clear" w:color="auto" w:fill="auto"/>
            <w:noWrap/>
            <w:vAlign w:val="center"/>
            <w:hideMark/>
          </w:tcPr>
          <w:p w14:paraId="1BC145CC"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609F51A3"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Divorce</w:t>
            </w:r>
          </w:p>
        </w:tc>
        <w:tc>
          <w:tcPr>
            <w:tcW w:w="1296" w:type="dxa"/>
            <w:tcBorders>
              <w:top w:val="nil"/>
              <w:left w:val="nil"/>
              <w:bottom w:val="nil"/>
              <w:right w:val="nil"/>
            </w:tcBorders>
            <w:shd w:val="clear" w:color="auto" w:fill="auto"/>
            <w:noWrap/>
            <w:vAlign w:val="center"/>
            <w:hideMark/>
          </w:tcPr>
          <w:p w14:paraId="5B0BD2B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F9EF9D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0E46F2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688D2F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A11C5C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6DDA67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0489D3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CC338D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8687A6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B2D9E2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6BFFDBFD" w14:textId="77777777" w:rsidTr="0053555A">
        <w:trPr>
          <w:trHeight w:val="288"/>
        </w:trPr>
        <w:tc>
          <w:tcPr>
            <w:tcW w:w="1183" w:type="dxa"/>
            <w:tcBorders>
              <w:top w:val="nil"/>
              <w:left w:val="nil"/>
              <w:bottom w:val="nil"/>
              <w:right w:val="nil"/>
            </w:tcBorders>
            <w:shd w:val="clear" w:color="auto" w:fill="auto"/>
            <w:noWrap/>
            <w:vAlign w:val="center"/>
            <w:hideMark/>
          </w:tcPr>
          <w:p w14:paraId="230749F0"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69AC4072" w14:textId="77777777" w:rsidR="00407027" w:rsidRPr="007512F7" w:rsidRDefault="00407027" w:rsidP="0053555A">
            <w:pPr>
              <w:jc w:val="right"/>
              <w:rPr>
                <w:rFonts w:ascii="Times New Roman" w:eastAsia="Times New Roman" w:hAnsi="Times New Roman" w:cs="Times New Roman"/>
                <w:color w:val="000000" w:themeColor="text1"/>
                <w:sz w:val="20"/>
                <w:szCs w:val="20"/>
              </w:rPr>
            </w:pPr>
            <w:proofErr w:type="gramStart"/>
            <w:r w:rsidRPr="007512F7">
              <w:rPr>
                <w:rFonts w:ascii="Times New Roman" w:eastAsia="Times New Roman" w:hAnsi="Times New Roman" w:cs="Times New Roman"/>
                <w:color w:val="000000" w:themeColor="text1"/>
                <w:sz w:val="20"/>
                <w:szCs w:val="20"/>
              </w:rPr>
              <w:t>Child Birth</w:t>
            </w:r>
            <w:proofErr w:type="gramEnd"/>
          </w:p>
        </w:tc>
        <w:tc>
          <w:tcPr>
            <w:tcW w:w="1296" w:type="dxa"/>
            <w:tcBorders>
              <w:top w:val="nil"/>
              <w:left w:val="nil"/>
              <w:bottom w:val="nil"/>
              <w:right w:val="nil"/>
            </w:tcBorders>
            <w:shd w:val="clear" w:color="auto" w:fill="auto"/>
            <w:noWrap/>
            <w:vAlign w:val="center"/>
            <w:hideMark/>
          </w:tcPr>
          <w:p w14:paraId="1031417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bookmarkStart w:id="7" w:name="_GoBack"/>
            <w:bookmarkEnd w:id="7"/>
          </w:p>
        </w:tc>
        <w:tc>
          <w:tcPr>
            <w:tcW w:w="1008" w:type="dxa"/>
            <w:tcBorders>
              <w:top w:val="nil"/>
              <w:left w:val="nil"/>
              <w:bottom w:val="nil"/>
              <w:right w:val="nil"/>
            </w:tcBorders>
            <w:shd w:val="clear" w:color="auto" w:fill="auto"/>
            <w:noWrap/>
            <w:vAlign w:val="center"/>
            <w:hideMark/>
          </w:tcPr>
          <w:p w14:paraId="4CA922D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FAB275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411112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DCB786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51D7F27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47CDB2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4EF410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99F752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55F16F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4FFA4352" w14:textId="77777777" w:rsidTr="0053555A">
        <w:trPr>
          <w:trHeight w:val="288"/>
        </w:trPr>
        <w:tc>
          <w:tcPr>
            <w:tcW w:w="1183" w:type="dxa"/>
            <w:tcBorders>
              <w:top w:val="nil"/>
              <w:left w:val="nil"/>
              <w:bottom w:val="nil"/>
              <w:right w:val="nil"/>
            </w:tcBorders>
            <w:shd w:val="clear" w:color="auto" w:fill="auto"/>
            <w:noWrap/>
            <w:vAlign w:val="center"/>
            <w:hideMark/>
          </w:tcPr>
          <w:p w14:paraId="51A75AD7"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1C54D388"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Mortality</w:t>
            </w:r>
          </w:p>
        </w:tc>
        <w:tc>
          <w:tcPr>
            <w:tcW w:w="1296" w:type="dxa"/>
            <w:tcBorders>
              <w:top w:val="nil"/>
              <w:left w:val="nil"/>
              <w:bottom w:val="nil"/>
              <w:right w:val="nil"/>
            </w:tcBorders>
            <w:shd w:val="clear" w:color="auto" w:fill="auto"/>
            <w:noWrap/>
            <w:vAlign w:val="center"/>
            <w:hideMark/>
          </w:tcPr>
          <w:p w14:paraId="7D43D1A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DD0192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361499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65081E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993DA7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8313B3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13B945A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5B1288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86D74C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A24C72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79D1A15" w14:textId="77777777" w:rsidTr="0053555A">
        <w:trPr>
          <w:trHeight w:val="288"/>
        </w:trPr>
        <w:tc>
          <w:tcPr>
            <w:tcW w:w="1183" w:type="dxa"/>
            <w:tcBorders>
              <w:top w:val="nil"/>
              <w:left w:val="nil"/>
              <w:bottom w:val="nil"/>
              <w:right w:val="nil"/>
            </w:tcBorders>
            <w:shd w:val="clear" w:color="auto" w:fill="auto"/>
            <w:noWrap/>
            <w:vAlign w:val="center"/>
            <w:hideMark/>
          </w:tcPr>
          <w:p w14:paraId="4EF5742F"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9770F48"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First Job</w:t>
            </w:r>
          </w:p>
        </w:tc>
        <w:tc>
          <w:tcPr>
            <w:tcW w:w="1296" w:type="dxa"/>
            <w:tcBorders>
              <w:top w:val="nil"/>
              <w:left w:val="nil"/>
              <w:bottom w:val="nil"/>
              <w:right w:val="nil"/>
            </w:tcBorders>
            <w:shd w:val="clear" w:color="auto" w:fill="auto"/>
            <w:noWrap/>
            <w:vAlign w:val="center"/>
            <w:hideMark/>
          </w:tcPr>
          <w:p w14:paraId="27921FB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BD6774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DABD96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4C03E1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E1B44A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7726D43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7A8893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7A4DC3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AA136F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5C7A8A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r>
      <w:tr w:rsidR="00407027" w:rsidRPr="007512F7" w14:paraId="700D5974" w14:textId="77777777" w:rsidTr="0053555A">
        <w:trPr>
          <w:trHeight w:val="288"/>
        </w:trPr>
        <w:tc>
          <w:tcPr>
            <w:tcW w:w="1183" w:type="dxa"/>
            <w:tcBorders>
              <w:top w:val="nil"/>
              <w:left w:val="nil"/>
              <w:bottom w:val="nil"/>
              <w:right w:val="nil"/>
            </w:tcBorders>
            <w:shd w:val="clear" w:color="auto" w:fill="auto"/>
            <w:noWrap/>
            <w:vAlign w:val="center"/>
            <w:hideMark/>
          </w:tcPr>
          <w:p w14:paraId="30FE5931"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28B0842B"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Retirement</w:t>
            </w:r>
          </w:p>
        </w:tc>
        <w:tc>
          <w:tcPr>
            <w:tcW w:w="1296" w:type="dxa"/>
            <w:tcBorders>
              <w:top w:val="nil"/>
              <w:left w:val="nil"/>
              <w:bottom w:val="nil"/>
              <w:right w:val="nil"/>
            </w:tcBorders>
            <w:shd w:val="clear" w:color="auto" w:fill="auto"/>
            <w:noWrap/>
            <w:vAlign w:val="center"/>
            <w:hideMark/>
          </w:tcPr>
          <w:p w14:paraId="16CB378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D1DB14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725A61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A62736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DF26AE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7FCA92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2F28A6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DB4323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4F8171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C99B6F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7373054C" w14:textId="77777777" w:rsidTr="0053555A">
        <w:trPr>
          <w:trHeight w:val="288"/>
        </w:trPr>
        <w:tc>
          <w:tcPr>
            <w:tcW w:w="1183" w:type="dxa"/>
            <w:tcBorders>
              <w:top w:val="nil"/>
              <w:left w:val="nil"/>
              <w:bottom w:val="nil"/>
              <w:right w:val="nil"/>
            </w:tcBorders>
            <w:shd w:val="clear" w:color="auto" w:fill="auto"/>
            <w:noWrap/>
            <w:vAlign w:val="center"/>
            <w:hideMark/>
          </w:tcPr>
          <w:p w14:paraId="4B2D9FAA"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0532595"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Unemployment</w:t>
            </w:r>
          </w:p>
        </w:tc>
        <w:tc>
          <w:tcPr>
            <w:tcW w:w="1296" w:type="dxa"/>
            <w:tcBorders>
              <w:top w:val="nil"/>
              <w:left w:val="nil"/>
              <w:bottom w:val="nil"/>
              <w:right w:val="nil"/>
            </w:tcBorders>
            <w:shd w:val="clear" w:color="auto" w:fill="auto"/>
            <w:noWrap/>
            <w:vAlign w:val="center"/>
            <w:hideMark/>
          </w:tcPr>
          <w:p w14:paraId="00D5A36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EE9FA2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12DDD2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7899DE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57BBE1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7382A4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0BB6EB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1942D4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C9A478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5B7B3A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22BFEA32" w14:textId="77777777" w:rsidTr="0053555A">
        <w:trPr>
          <w:trHeight w:val="288"/>
        </w:trPr>
        <w:tc>
          <w:tcPr>
            <w:tcW w:w="1183" w:type="dxa"/>
            <w:tcBorders>
              <w:top w:val="nil"/>
              <w:left w:val="nil"/>
              <w:bottom w:val="nil"/>
              <w:right w:val="nil"/>
            </w:tcBorders>
            <w:shd w:val="clear" w:color="auto" w:fill="auto"/>
            <w:noWrap/>
            <w:vAlign w:val="center"/>
            <w:hideMark/>
          </w:tcPr>
          <w:p w14:paraId="1E9F1E56"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595B881B"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Volunteering</w:t>
            </w:r>
          </w:p>
        </w:tc>
        <w:tc>
          <w:tcPr>
            <w:tcW w:w="1296" w:type="dxa"/>
            <w:tcBorders>
              <w:top w:val="nil"/>
              <w:left w:val="nil"/>
              <w:bottom w:val="nil"/>
              <w:right w:val="nil"/>
            </w:tcBorders>
            <w:shd w:val="clear" w:color="auto" w:fill="auto"/>
            <w:noWrap/>
            <w:vAlign w:val="center"/>
            <w:hideMark/>
          </w:tcPr>
          <w:p w14:paraId="27815CD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8D430B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F5E0A0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5B30902"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06D453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B04AD9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D8346B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03C359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0E1BA2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EAF363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FCDCE5E" w14:textId="77777777" w:rsidTr="0053555A">
        <w:trPr>
          <w:trHeight w:val="288"/>
        </w:trPr>
        <w:tc>
          <w:tcPr>
            <w:tcW w:w="1183" w:type="dxa"/>
            <w:tcBorders>
              <w:top w:val="nil"/>
              <w:left w:val="nil"/>
              <w:bottom w:val="nil"/>
              <w:right w:val="nil"/>
            </w:tcBorders>
            <w:shd w:val="clear" w:color="auto" w:fill="auto"/>
            <w:noWrap/>
            <w:vAlign w:val="center"/>
            <w:hideMark/>
          </w:tcPr>
          <w:p w14:paraId="378850B6"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038D3A13"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Child Moves Out</w:t>
            </w:r>
          </w:p>
        </w:tc>
        <w:tc>
          <w:tcPr>
            <w:tcW w:w="1296" w:type="dxa"/>
            <w:tcBorders>
              <w:top w:val="nil"/>
              <w:left w:val="nil"/>
              <w:bottom w:val="nil"/>
              <w:right w:val="nil"/>
            </w:tcBorders>
            <w:shd w:val="clear" w:color="auto" w:fill="auto"/>
            <w:noWrap/>
            <w:vAlign w:val="center"/>
            <w:hideMark/>
          </w:tcPr>
          <w:p w14:paraId="5BF9AA3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1403EC7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593DEC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4D59B8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1BC8F5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9D3DBC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FA2BBE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bottom w:val="nil"/>
              <w:right w:val="nil"/>
            </w:tcBorders>
            <w:shd w:val="clear" w:color="auto" w:fill="auto"/>
            <w:noWrap/>
            <w:vAlign w:val="center"/>
            <w:hideMark/>
          </w:tcPr>
          <w:p w14:paraId="010F749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8F9BA3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F69FAF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r>
      <w:tr w:rsidR="00407027" w:rsidRPr="007512F7" w14:paraId="7BBFF0AF" w14:textId="77777777" w:rsidTr="0053555A">
        <w:trPr>
          <w:trHeight w:val="288"/>
        </w:trPr>
        <w:tc>
          <w:tcPr>
            <w:tcW w:w="1183" w:type="dxa"/>
            <w:tcBorders>
              <w:top w:val="nil"/>
              <w:left w:val="nil"/>
              <w:bottom w:val="nil"/>
              <w:right w:val="nil"/>
            </w:tcBorders>
            <w:shd w:val="clear" w:color="auto" w:fill="auto"/>
            <w:noWrap/>
            <w:vAlign w:val="center"/>
            <w:hideMark/>
          </w:tcPr>
          <w:p w14:paraId="6572B08E"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7BEC3191"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Major Health Event</w:t>
            </w:r>
          </w:p>
        </w:tc>
        <w:tc>
          <w:tcPr>
            <w:tcW w:w="1296" w:type="dxa"/>
            <w:tcBorders>
              <w:top w:val="nil"/>
              <w:left w:val="nil"/>
              <w:bottom w:val="nil"/>
              <w:right w:val="nil"/>
            </w:tcBorders>
            <w:shd w:val="clear" w:color="auto" w:fill="auto"/>
            <w:noWrap/>
            <w:vAlign w:val="center"/>
            <w:hideMark/>
          </w:tcPr>
          <w:p w14:paraId="2F367CC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85E27A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F23019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D00B6E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F7491FB"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4611258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AD9494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CDC896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38FE3C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5221F4F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C799E47" w14:textId="77777777" w:rsidTr="0053555A">
        <w:trPr>
          <w:trHeight w:val="288"/>
        </w:trPr>
        <w:tc>
          <w:tcPr>
            <w:tcW w:w="1183" w:type="dxa"/>
            <w:tcBorders>
              <w:top w:val="nil"/>
              <w:left w:val="nil"/>
              <w:bottom w:val="nil"/>
              <w:right w:val="nil"/>
            </w:tcBorders>
            <w:shd w:val="clear" w:color="auto" w:fill="auto"/>
            <w:noWrap/>
            <w:vAlign w:val="center"/>
            <w:hideMark/>
          </w:tcPr>
          <w:p w14:paraId="0D816FED"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nil"/>
              <w:right w:val="nil"/>
            </w:tcBorders>
            <w:shd w:val="clear" w:color="auto" w:fill="auto"/>
            <w:noWrap/>
            <w:vAlign w:val="center"/>
            <w:hideMark/>
          </w:tcPr>
          <w:p w14:paraId="39AF7E70"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Mental Health Event</w:t>
            </w:r>
          </w:p>
        </w:tc>
        <w:tc>
          <w:tcPr>
            <w:tcW w:w="1296" w:type="dxa"/>
            <w:tcBorders>
              <w:top w:val="nil"/>
              <w:left w:val="nil"/>
              <w:bottom w:val="nil"/>
              <w:right w:val="nil"/>
            </w:tcBorders>
            <w:shd w:val="clear" w:color="auto" w:fill="auto"/>
            <w:noWrap/>
            <w:vAlign w:val="center"/>
            <w:hideMark/>
          </w:tcPr>
          <w:p w14:paraId="1C92500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414DF01"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FBC07A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0B7D4BF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0D6DC4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2DCC679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15AE7AE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61AE87A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7F95E16F"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nil"/>
              <w:right w:val="nil"/>
            </w:tcBorders>
            <w:shd w:val="clear" w:color="auto" w:fill="auto"/>
            <w:noWrap/>
            <w:vAlign w:val="center"/>
            <w:hideMark/>
          </w:tcPr>
          <w:p w14:paraId="33F6572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3876C818" w14:textId="77777777" w:rsidTr="0053555A">
        <w:trPr>
          <w:trHeight w:val="288"/>
        </w:trPr>
        <w:tc>
          <w:tcPr>
            <w:tcW w:w="1183" w:type="dxa"/>
            <w:tcBorders>
              <w:top w:val="nil"/>
              <w:left w:val="nil"/>
              <w:right w:val="nil"/>
            </w:tcBorders>
            <w:shd w:val="clear" w:color="auto" w:fill="auto"/>
            <w:noWrap/>
            <w:vAlign w:val="center"/>
            <w:hideMark/>
          </w:tcPr>
          <w:p w14:paraId="30B9C4FD"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right w:val="nil"/>
            </w:tcBorders>
            <w:shd w:val="clear" w:color="auto" w:fill="auto"/>
            <w:noWrap/>
            <w:vAlign w:val="center"/>
            <w:hideMark/>
          </w:tcPr>
          <w:p w14:paraId="61C6E46A"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Criminality</w:t>
            </w:r>
          </w:p>
        </w:tc>
        <w:tc>
          <w:tcPr>
            <w:tcW w:w="1296" w:type="dxa"/>
            <w:tcBorders>
              <w:top w:val="nil"/>
              <w:left w:val="nil"/>
              <w:right w:val="nil"/>
            </w:tcBorders>
            <w:shd w:val="clear" w:color="auto" w:fill="auto"/>
            <w:noWrap/>
            <w:vAlign w:val="center"/>
            <w:hideMark/>
          </w:tcPr>
          <w:p w14:paraId="2635B3C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right w:val="nil"/>
            </w:tcBorders>
            <w:shd w:val="clear" w:color="auto" w:fill="auto"/>
            <w:noWrap/>
            <w:vAlign w:val="center"/>
            <w:hideMark/>
          </w:tcPr>
          <w:p w14:paraId="753F1AD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right w:val="nil"/>
            </w:tcBorders>
            <w:shd w:val="clear" w:color="auto" w:fill="auto"/>
            <w:noWrap/>
            <w:vAlign w:val="center"/>
            <w:hideMark/>
          </w:tcPr>
          <w:p w14:paraId="10F53E0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right w:val="nil"/>
            </w:tcBorders>
            <w:shd w:val="clear" w:color="auto" w:fill="auto"/>
            <w:noWrap/>
            <w:vAlign w:val="center"/>
            <w:hideMark/>
          </w:tcPr>
          <w:p w14:paraId="2B59C566"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right w:val="nil"/>
            </w:tcBorders>
            <w:shd w:val="clear" w:color="auto" w:fill="auto"/>
            <w:noWrap/>
            <w:vAlign w:val="center"/>
            <w:hideMark/>
          </w:tcPr>
          <w:p w14:paraId="2DF6A3A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right w:val="nil"/>
            </w:tcBorders>
            <w:shd w:val="clear" w:color="auto" w:fill="auto"/>
            <w:noWrap/>
            <w:vAlign w:val="center"/>
            <w:hideMark/>
          </w:tcPr>
          <w:p w14:paraId="69F065E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right w:val="nil"/>
            </w:tcBorders>
            <w:shd w:val="clear" w:color="auto" w:fill="auto"/>
            <w:noWrap/>
            <w:vAlign w:val="center"/>
            <w:hideMark/>
          </w:tcPr>
          <w:p w14:paraId="46831A67"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right w:val="nil"/>
            </w:tcBorders>
            <w:shd w:val="clear" w:color="auto" w:fill="auto"/>
            <w:noWrap/>
            <w:vAlign w:val="center"/>
            <w:hideMark/>
          </w:tcPr>
          <w:p w14:paraId="2E98AB13"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right w:val="nil"/>
            </w:tcBorders>
            <w:shd w:val="clear" w:color="auto" w:fill="auto"/>
            <w:noWrap/>
            <w:vAlign w:val="center"/>
            <w:hideMark/>
          </w:tcPr>
          <w:p w14:paraId="31E7C09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p>
        </w:tc>
        <w:tc>
          <w:tcPr>
            <w:tcW w:w="1008" w:type="dxa"/>
            <w:tcBorders>
              <w:top w:val="nil"/>
              <w:left w:val="nil"/>
              <w:right w:val="nil"/>
            </w:tcBorders>
            <w:shd w:val="clear" w:color="auto" w:fill="auto"/>
            <w:noWrap/>
            <w:vAlign w:val="center"/>
            <w:hideMark/>
          </w:tcPr>
          <w:p w14:paraId="22D3F550"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r w:rsidR="00407027" w:rsidRPr="007512F7" w14:paraId="04C45597" w14:textId="77777777" w:rsidTr="0053555A">
        <w:trPr>
          <w:trHeight w:val="288"/>
        </w:trPr>
        <w:tc>
          <w:tcPr>
            <w:tcW w:w="1183" w:type="dxa"/>
            <w:tcBorders>
              <w:top w:val="nil"/>
              <w:left w:val="nil"/>
              <w:bottom w:val="single" w:sz="4" w:space="0" w:color="auto"/>
              <w:right w:val="nil"/>
            </w:tcBorders>
            <w:shd w:val="clear" w:color="auto" w:fill="auto"/>
            <w:noWrap/>
            <w:vAlign w:val="center"/>
            <w:hideMark/>
          </w:tcPr>
          <w:p w14:paraId="3FE705E1" w14:textId="77777777" w:rsidR="00407027" w:rsidRPr="007512F7" w:rsidRDefault="00407027" w:rsidP="0053555A">
            <w:pPr>
              <w:jc w:val="center"/>
              <w:rPr>
                <w:rFonts w:ascii="Times New Roman" w:eastAsia="Times New Roman" w:hAnsi="Times New Roman" w:cs="Times New Roman"/>
                <w:b/>
                <w:bCs/>
                <w:color w:val="000000" w:themeColor="text1"/>
                <w:sz w:val="20"/>
                <w:szCs w:val="20"/>
              </w:rPr>
            </w:pPr>
          </w:p>
        </w:tc>
        <w:tc>
          <w:tcPr>
            <w:tcW w:w="2237" w:type="dxa"/>
            <w:tcBorders>
              <w:top w:val="nil"/>
              <w:left w:val="nil"/>
              <w:bottom w:val="single" w:sz="4" w:space="0" w:color="auto"/>
              <w:right w:val="nil"/>
            </w:tcBorders>
            <w:shd w:val="clear" w:color="auto" w:fill="auto"/>
            <w:noWrap/>
            <w:vAlign w:val="center"/>
            <w:hideMark/>
          </w:tcPr>
          <w:p w14:paraId="1CD95551" w14:textId="77777777" w:rsidR="00407027" w:rsidRPr="007512F7" w:rsidRDefault="00407027" w:rsidP="0053555A">
            <w:pPr>
              <w:jc w:val="right"/>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Higher Ed</w:t>
            </w:r>
          </w:p>
        </w:tc>
        <w:tc>
          <w:tcPr>
            <w:tcW w:w="1296" w:type="dxa"/>
            <w:tcBorders>
              <w:top w:val="nil"/>
              <w:left w:val="nil"/>
              <w:bottom w:val="single" w:sz="4" w:space="0" w:color="auto"/>
              <w:right w:val="nil"/>
            </w:tcBorders>
            <w:shd w:val="clear" w:color="auto" w:fill="auto"/>
            <w:noWrap/>
            <w:vAlign w:val="center"/>
            <w:hideMark/>
          </w:tcPr>
          <w:p w14:paraId="58AAD05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2C07006E"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23A8549A"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0BC26D3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3CE4A595"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2AB10D5D"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655A6028"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5727C149"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2B2EF6CC"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c>
          <w:tcPr>
            <w:tcW w:w="1008" w:type="dxa"/>
            <w:tcBorders>
              <w:top w:val="nil"/>
              <w:left w:val="nil"/>
              <w:bottom w:val="single" w:sz="4" w:space="0" w:color="auto"/>
              <w:right w:val="nil"/>
            </w:tcBorders>
            <w:shd w:val="clear" w:color="auto" w:fill="auto"/>
            <w:noWrap/>
            <w:vAlign w:val="center"/>
            <w:hideMark/>
          </w:tcPr>
          <w:p w14:paraId="43BEAB74" w14:textId="77777777" w:rsidR="00407027" w:rsidRPr="007512F7" w:rsidRDefault="00407027" w:rsidP="0053555A">
            <w:pPr>
              <w:jc w:val="center"/>
              <w:rPr>
                <w:rFonts w:ascii="Times New Roman" w:eastAsia="Times New Roman" w:hAnsi="Times New Roman" w:cs="Times New Roman"/>
                <w:color w:val="000000" w:themeColor="text1"/>
                <w:sz w:val="20"/>
                <w:szCs w:val="20"/>
              </w:rPr>
            </w:pPr>
            <w:r w:rsidRPr="007512F7">
              <w:rPr>
                <w:rFonts w:ascii="Times New Roman" w:eastAsia="Times New Roman" w:hAnsi="Times New Roman" w:cs="Times New Roman"/>
                <w:color w:val="000000" w:themeColor="text1"/>
                <w:sz w:val="20"/>
                <w:szCs w:val="20"/>
              </w:rPr>
              <w:t>X</w:t>
            </w:r>
          </w:p>
        </w:tc>
      </w:tr>
    </w:tbl>
    <w:p w14:paraId="395EDA1A" w14:textId="77777777" w:rsidR="00407027" w:rsidRDefault="00407027" w:rsidP="00407027">
      <w:pPr>
        <w:spacing w:line="480" w:lineRule="auto"/>
        <w:rPr>
          <w:rFonts w:ascii="Times New Roman" w:hAnsi="Times New Roman" w:cs="Times New Roman"/>
        </w:rPr>
        <w:sectPr w:rsidR="00407027" w:rsidSect="00407027">
          <w:headerReference w:type="even" r:id="rId19"/>
          <w:headerReference w:type="default" r:id="rId20"/>
          <w:headerReference w:type="first" r:id="rId21"/>
          <w:pgSz w:w="15840" w:h="12240" w:orient="landscape"/>
          <w:pgMar w:top="1440" w:right="1440" w:bottom="1440" w:left="1440" w:header="720" w:footer="720" w:gutter="0"/>
          <w:cols w:space="720"/>
          <w:titlePg/>
          <w:docGrid w:linePitch="360"/>
        </w:sectPr>
      </w:pPr>
    </w:p>
    <w:tbl>
      <w:tblPr>
        <w:tblW w:w="14130" w:type="dxa"/>
        <w:tblInd w:w="-540" w:type="dxa"/>
        <w:tblLayout w:type="fixed"/>
        <w:tblLook w:val="04A0" w:firstRow="1" w:lastRow="0" w:firstColumn="1" w:lastColumn="0" w:noHBand="0" w:noVBand="1"/>
      </w:tblPr>
      <w:tblGrid>
        <w:gridCol w:w="1170"/>
        <w:gridCol w:w="1170"/>
        <w:gridCol w:w="5310"/>
        <w:gridCol w:w="3870"/>
        <w:gridCol w:w="2610"/>
      </w:tblGrid>
      <w:tr w:rsidR="00407027" w:rsidRPr="00654A2F" w14:paraId="5530975A" w14:textId="77777777" w:rsidTr="0053555A">
        <w:trPr>
          <w:trHeight w:val="320"/>
        </w:trPr>
        <w:tc>
          <w:tcPr>
            <w:tcW w:w="14130" w:type="dxa"/>
            <w:gridSpan w:val="5"/>
            <w:tcBorders>
              <w:top w:val="nil"/>
              <w:left w:val="nil"/>
              <w:bottom w:val="single" w:sz="4" w:space="0" w:color="auto"/>
              <w:right w:val="nil"/>
            </w:tcBorders>
            <w:shd w:val="clear" w:color="auto" w:fill="auto"/>
            <w:vAlign w:val="bottom"/>
          </w:tcPr>
          <w:p w14:paraId="06E1FCD4" w14:textId="77777777" w:rsidR="00407027"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Table 3</w:t>
            </w:r>
          </w:p>
          <w:p w14:paraId="26ACFB47" w14:textId="77777777" w:rsidR="00407027" w:rsidRPr="002A5A86" w:rsidRDefault="00407027" w:rsidP="0053555A">
            <w:pPr>
              <w:rPr>
                <w:rFonts w:ascii="Times New Roman" w:eastAsia="Times New Roman" w:hAnsi="Times New Roman" w:cs="Times New Roman"/>
                <w:i/>
                <w:iCs/>
                <w:color w:val="000000"/>
                <w:sz w:val="20"/>
                <w:szCs w:val="20"/>
              </w:rPr>
            </w:pPr>
            <w:r w:rsidRPr="002A5A86">
              <w:rPr>
                <w:rFonts w:ascii="Times New Roman" w:eastAsia="Times New Roman" w:hAnsi="Times New Roman" w:cs="Times New Roman"/>
                <w:i/>
                <w:iCs/>
                <w:color w:val="000000"/>
                <w:sz w:val="20"/>
                <w:szCs w:val="20"/>
              </w:rPr>
              <w:t>List of Personality Measures, Scales, and Available Waves Across Studies</w:t>
            </w:r>
          </w:p>
        </w:tc>
      </w:tr>
      <w:tr w:rsidR="00407027" w:rsidRPr="00654A2F" w14:paraId="46FC585A" w14:textId="77777777" w:rsidTr="0053555A">
        <w:trPr>
          <w:trHeight w:val="320"/>
        </w:trPr>
        <w:tc>
          <w:tcPr>
            <w:tcW w:w="1170" w:type="dxa"/>
            <w:tcBorders>
              <w:top w:val="nil"/>
              <w:left w:val="nil"/>
              <w:bottom w:val="single" w:sz="4" w:space="0" w:color="auto"/>
              <w:right w:val="nil"/>
            </w:tcBorders>
            <w:shd w:val="clear" w:color="auto" w:fill="auto"/>
            <w:vAlign w:val="bottom"/>
            <w:hideMark/>
          </w:tcPr>
          <w:p w14:paraId="442B3941" w14:textId="77777777" w:rsidR="00407027" w:rsidRPr="00654A2F" w:rsidRDefault="00407027" w:rsidP="0053555A">
            <w:pPr>
              <w:jc w:val="cente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Measure</w:t>
            </w:r>
          </w:p>
        </w:tc>
        <w:tc>
          <w:tcPr>
            <w:tcW w:w="1170" w:type="dxa"/>
            <w:tcBorders>
              <w:top w:val="nil"/>
              <w:left w:val="nil"/>
              <w:bottom w:val="single" w:sz="4" w:space="0" w:color="auto"/>
              <w:right w:val="nil"/>
            </w:tcBorders>
            <w:shd w:val="clear" w:color="auto" w:fill="auto"/>
            <w:noWrap/>
            <w:vAlign w:val="bottom"/>
            <w:hideMark/>
          </w:tcPr>
          <w:p w14:paraId="4940391F" w14:textId="77777777" w:rsidR="00407027" w:rsidRPr="00654A2F" w:rsidRDefault="00407027" w:rsidP="0053555A">
            <w:pPr>
              <w:jc w:val="cente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Study</w:t>
            </w:r>
          </w:p>
        </w:tc>
        <w:tc>
          <w:tcPr>
            <w:tcW w:w="5310" w:type="dxa"/>
            <w:tcBorders>
              <w:top w:val="nil"/>
              <w:left w:val="nil"/>
              <w:bottom w:val="single" w:sz="4" w:space="0" w:color="auto"/>
              <w:right w:val="nil"/>
            </w:tcBorders>
            <w:shd w:val="clear" w:color="auto" w:fill="auto"/>
            <w:vAlign w:val="bottom"/>
            <w:hideMark/>
          </w:tcPr>
          <w:p w14:paraId="3FDC312E" w14:textId="77777777" w:rsidR="00407027" w:rsidRPr="00654A2F" w:rsidRDefault="00407027" w:rsidP="0053555A">
            <w:pPr>
              <w:jc w:val="cente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Source</w:t>
            </w:r>
          </w:p>
        </w:tc>
        <w:tc>
          <w:tcPr>
            <w:tcW w:w="3870" w:type="dxa"/>
            <w:tcBorders>
              <w:top w:val="nil"/>
              <w:left w:val="nil"/>
              <w:bottom w:val="single" w:sz="4" w:space="0" w:color="auto"/>
              <w:right w:val="nil"/>
            </w:tcBorders>
            <w:shd w:val="clear" w:color="auto" w:fill="auto"/>
            <w:vAlign w:val="bottom"/>
            <w:hideMark/>
          </w:tcPr>
          <w:p w14:paraId="7D578028" w14:textId="77777777" w:rsidR="00407027" w:rsidRPr="00654A2F" w:rsidRDefault="00407027" w:rsidP="0053555A">
            <w:pPr>
              <w:jc w:val="cente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Scale</w:t>
            </w:r>
          </w:p>
        </w:tc>
        <w:tc>
          <w:tcPr>
            <w:tcW w:w="2610" w:type="dxa"/>
            <w:tcBorders>
              <w:top w:val="nil"/>
              <w:left w:val="nil"/>
              <w:bottom w:val="single" w:sz="4" w:space="0" w:color="auto"/>
              <w:right w:val="nil"/>
            </w:tcBorders>
            <w:shd w:val="clear" w:color="auto" w:fill="auto"/>
            <w:noWrap/>
            <w:vAlign w:val="bottom"/>
            <w:hideMark/>
          </w:tcPr>
          <w:p w14:paraId="20DC858E" w14:textId="77777777" w:rsidR="00407027" w:rsidRPr="00654A2F" w:rsidRDefault="00407027" w:rsidP="0053555A">
            <w:pPr>
              <w:jc w:val="cente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Used (Available)</w:t>
            </w:r>
          </w:p>
        </w:tc>
      </w:tr>
      <w:tr w:rsidR="00407027" w:rsidRPr="00654A2F" w14:paraId="35DE8F24" w14:textId="77777777" w:rsidTr="0053555A">
        <w:trPr>
          <w:trHeight w:val="296"/>
        </w:trPr>
        <w:tc>
          <w:tcPr>
            <w:tcW w:w="1170" w:type="dxa"/>
            <w:vMerge w:val="restart"/>
            <w:tcBorders>
              <w:top w:val="nil"/>
              <w:left w:val="nil"/>
              <w:bottom w:val="nil"/>
              <w:right w:val="nil"/>
            </w:tcBorders>
            <w:shd w:val="clear" w:color="auto" w:fill="auto"/>
            <w:hideMark/>
          </w:tcPr>
          <w:p w14:paraId="59D63E46"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Big 5</w:t>
            </w:r>
          </w:p>
        </w:tc>
        <w:tc>
          <w:tcPr>
            <w:tcW w:w="1170" w:type="dxa"/>
            <w:tcBorders>
              <w:top w:val="nil"/>
              <w:left w:val="nil"/>
              <w:bottom w:val="nil"/>
              <w:right w:val="nil"/>
            </w:tcBorders>
            <w:shd w:val="clear" w:color="auto" w:fill="auto"/>
            <w:noWrap/>
            <w:vAlign w:val="center"/>
            <w:hideMark/>
          </w:tcPr>
          <w:p w14:paraId="0B1FEB82"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nil"/>
              <w:left w:val="nil"/>
              <w:bottom w:val="nil"/>
              <w:right w:val="nil"/>
            </w:tcBorders>
            <w:shd w:val="clear" w:color="auto" w:fill="auto"/>
            <w:vAlign w:val="center"/>
            <w:hideMark/>
          </w:tcPr>
          <w:p w14:paraId="629A992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6 (N), 3 (E), and 4 (C) item scales (Young &amp; </w:t>
            </w:r>
            <w:proofErr w:type="spellStart"/>
            <w:r w:rsidRPr="00654A2F">
              <w:rPr>
                <w:rFonts w:ascii="Times New Roman" w:eastAsia="Times New Roman" w:hAnsi="Times New Roman" w:cs="Times New Roman"/>
                <w:color w:val="000000"/>
                <w:sz w:val="20"/>
                <w:szCs w:val="20"/>
              </w:rPr>
              <w:t>Beaujean</w:t>
            </w:r>
            <w:proofErr w:type="spellEnd"/>
            <w:r w:rsidRPr="00654A2F">
              <w:rPr>
                <w:rFonts w:ascii="Times New Roman" w:eastAsia="Times New Roman" w:hAnsi="Times New Roman" w:cs="Times New Roman"/>
                <w:color w:val="000000"/>
                <w:sz w:val="20"/>
                <w:szCs w:val="20"/>
              </w:rPr>
              <w:t>, 2011)</w:t>
            </w:r>
          </w:p>
        </w:tc>
        <w:tc>
          <w:tcPr>
            <w:tcW w:w="3870" w:type="dxa"/>
            <w:tcBorders>
              <w:top w:val="nil"/>
              <w:left w:val="nil"/>
              <w:bottom w:val="nil"/>
              <w:right w:val="nil"/>
            </w:tcBorders>
            <w:shd w:val="clear" w:color="auto" w:fill="auto"/>
            <w:vAlign w:val="center"/>
            <w:hideMark/>
          </w:tcPr>
          <w:p w14:paraId="5FF2D04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5 "strongly disagree"</w:t>
            </w:r>
          </w:p>
        </w:tc>
        <w:tc>
          <w:tcPr>
            <w:tcW w:w="2610" w:type="dxa"/>
            <w:tcBorders>
              <w:top w:val="nil"/>
              <w:left w:val="nil"/>
              <w:bottom w:val="nil"/>
              <w:right w:val="nil"/>
            </w:tcBorders>
            <w:shd w:val="clear" w:color="auto" w:fill="auto"/>
            <w:noWrap/>
            <w:vAlign w:val="center"/>
            <w:hideMark/>
          </w:tcPr>
          <w:p w14:paraId="012CFC7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 1996, 2001)</w:t>
            </w:r>
          </w:p>
        </w:tc>
      </w:tr>
      <w:tr w:rsidR="00407027" w:rsidRPr="00654A2F" w14:paraId="5C3B9B85" w14:textId="77777777" w:rsidTr="0053555A">
        <w:trPr>
          <w:trHeight w:val="369"/>
        </w:trPr>
        <w:tc>
          <w:tcPr>
            <w:tcW w:w="1170" w:type="dxa"/>
            <w:vMerge/>
            <w:tcBorders>
              <w:top w:val="nil"/>
              <w:left w:val="nil"/>
              <w:bottom w:val="nil"/>
              <w:right w:val="nil"/>
            </w:tcBorders>
            <w:vAlign w:val="center"/>
            <w:hideMark/>
          </w:tcPr>
          <w:p w14:paraId="3626221C"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FF75CC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top w:val="nil"/>
              <w:left w:val="nil"/>
              <w:bottom w:val="nil"/>
              <w:right w:val="nil"/>
            </w:tcBorders>
            <w:shd w:val="clear" w:color="auto" w:fill="auto"/>
            <w:vAlign w:val="center"/>
            <w:hideMark/>
          </w:tcPr>
          <w:p w14:paraId="7FAFC2A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15 item BFI-S (Donnellan &amp; Lucas, 2008; John, Naumann, &amp; Soto, 2008)</w:t>
            </w:r>
          </w:p>
        </w:tc>
        <w:tc>
          <w:tcPr>
            <w:tcW w:w="3870" w:type="dxa"/>
            <w:tcBorders>
              <w:top w:val="nil"/>
              <w:left w:val="nil"/>
              <w:bottom w:val="nil"/>
              <w:right w:val="nil"/>
            </w:tcBorders>
            <w:shd w:val="clear" w:color="auto" w:fill="auto"/>
            <w:vAlign w:val="center"/>
            <w:hideMark/>
          </w:tcPr>
          <w:p w14:paraId="14CBFBC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"does not apply at all" to 7 " applies perfectly"</w:t>
            </w:r>
          </w:p>
        </w:tc>
        <w:tc>
          <w:tcPr>
            <w:tcW w:w="2610" w:type="dxa"/>
            <w:tcBorders>
              <w:top w:val="nil"/>
              <w:left w:val="nil"/>
              <w:bottom w:val="nil"/>
              <w:right w:val="nil"/>
            </w:tcBorders>
            <w:shd w:val="clear" w:color="auto" w:fill="auto"/>
            <w:noWrap/>
            <w:vAlign w:val="center"/>
            <w:hideMark/>
          </w:tcPr>
          <w:p w14:paraId="7085E8A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(2004)</w:t>
            </w:r>
          </w:p>
        </w:tc>
      </w:tr>
      <w:tr w:rsidR="00407027" w:rsidRPr="00654A2F" w14:paraId="7AE4AFFE" w14:textId="77777777" w:rsidTr="0053555A">
        <w:trPr>
          <w:trHeight w:val="180"/>
        </w:trPr>
        <w:tc>
          <w:tcPr>
            <w:tcW w:w="1170" w:type="dxa"/>
            <w:vMerge/>
            <w:tcBorders>
              <w:top w:val="nil"/>
              <w:left w:val="nil"/>
              <w:bottom w:val="nil"/>
              <w:right w:val="nil"/>
            </w:tcBorders>
            <w:vAlign w:val="center"/>
            <w:hideMark/>
          </w:tcPr>
          <w:p w14:paraId="75CA2E8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86802D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7942515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15 item BFI-S (John, Naumann, &amp; Soto, 2008, and Lang, </w:t>
            </w:r>
            <w:proofErr w:type="spellStart"/>
            <w:r w:rsidRPr="00654A2F">
              <w:rPr>
                <w:rFonts w:ascii="Times New Roman" w:eastAsia="Times New Roman" w:hAnsi="Times New Roman" w:cs="Times New Roman"/>
                <w:color w:val="000000"/>
                <w:sz w:val="20"/>
                <w:szCs w:val="20"/>
              </w:rPr>
              <w:t>Lüdtke</w:t>
            </w:r>
            <w:proofErr w:type="spellEnd"/>
            <w:r w:rsidRPr="00654A2F">
              <w:rPr>
                <w:rFonts w:ascii="Times New Roman" w:eastAsia="Times New Roman" w:hAnsi="Times New Roman" w:cs="Times New Roman"/>
                <w:color w:val="000000"/>
                <w:sz w:val="20"/>
                <w:szCs w:val="20"/>
              </w:rPr>
              <w:t xml:space="preserve">, &amp; </w:t>
            </w:r>
            <w:proofErr w:type="spellStart"/>
            <w:r w:rsidRPr="00654A2F">
              <w:rPr>
                <w:rFonts w:ascii="Times New Roman" w:eastAsia="Times New Roman" w:hAnsi="Times New Roman" w:cs="Times New Roman"/>
                <w:color w:val="000000"/>
                <w:sz w:val="20"/>
                <w:szCs w:val="20"/>
              </w:rPr>
              <w:t>Asendorpf</w:t>
            </w:r>
            <w:proofErr w:type="spellEnd"/>
            <w:r w:rsidRPr="00654A2F">
              <w:rPr>
                <w:rFonts w:ascii="Times New Roman" w:eastAsia="Times New Roman" w:hAnsi="Times New Roman" w:cs="Times New Roman"/>
                <w:color w:val="000000"/>
                <w:sz w:val="20"/>
                <w:szCs w:val="20"/>
              </w:rPr>
              <w:t>, 2001)</w:t>
            </w:r>
          </w:p>
        </w:tc>
        <w:tc>
          <w:tcPr>
            <w:tcW w:w="3870" w:type="dxa"/>
            <w:tcBorders>
              <w:top w:val="nil"/>
              <w:left w:val="nil"/>
              <w:bottom w:val="nil"/>
              <w:right w:val="nil"/>
            </w:tcBorders>
            <w:shd w:val="clear" w:color="auto" w:fill="auto"/>
            <w:vAlign w:val="center"/>
            <w:hideMark/>
          </w:tcPr>
          <w:p w14:paraId="00366E6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"does not apply at all" to 7 " applies perfectly"</w:t>
            </w:r>
          </w:p>
        </w:tc>
        <w:tc>
          <w:tcPr>
            <w:tcW w:w="2610" w:type="dxa"/>
            <w:tcBorders>
              <w:top w:val="nil"/>
              <w:left w:val="nil"/>
              <w:bottom w:val="nil"/>
              <w:right w:val="nil"/>
            </w:tcBorders>
            <w:shd w:val="clear" w:color="auto" w:fill="auto"/>
            <w:noWrap/>
            <w:vAlign w:val="center"/>
            <w:hideMark/>
          </w:tcPr>
          <w:p w14:paraId="43359D6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(2005, 2009, 2013, 2017)</w:t>
            </w:r>
          </w:p>
        </w:tc>
      </w:tr>
      <w:tr w:rsidR="00407027" w:rsidRPr="00654A2F" w14:paraId="4CF8B752" w14:textId="77777777" w:rsidTr="0053555A">
        <w:trPr>
          <w:trHeight w:val="85"/>
        </w:trPr>
        <w:tc>
          <w:tcPr>
            <w:tcW w:w="1170" w:type="dxa"/>
            <w:vMerge/>
            <w:tcBorders>
              <w:top w:val="nil"/>
              <w:left w:val="nil"/>
              <w:bottom w:val="nil"/>
              <w:right w:val="nil"/>
            </w:tcBorders>
            <w:vAlign w:val="center"/>
            <w:hideMark/>
          </w:tcPr>
          <w:p w14:paraId="32408C40"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7151392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540A9F6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30 items from the TDA-40 (Saucier, 1994) </w:t>
            </w:r>
          </w:p>
        </w:tc>
        <w:tc>
          <w:tcPr>
            <w:tcW w:w="3870" w:type="dxa"/>
            <w:tcBorders>
              <w:top w:val="nil"/>
              <w:left w:val="nil"/>
              <w:bottom w:val="nil"/>
              <w:right w:val="nil"/>
            </w:tcBorders>
            <w:shd w:val="clear" w:color="auto" w:fill="auto"/>
            <w:vAlign w:val="center"/>
            <w:hideMark/>
          </w:tcPr>
          <w:p w14:paraId="3693080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"does not describe me at all" to 7 "describes me very well"</w:t>
            </w:r>
          </w:p>
        </w:tc>
        <w:tc>
          <w:tcPr>
            <w:tcW w:w="2610" w:type="dxa"/>
            <w:tcBorders>
              <w:top w:val="nil"/>
              <w:left w:val="nil"/>
              <w:bottom w:val="nil"/>
              <w:right w:val="nil"/>
            </w:tcBorders>
            <w:shd w:val="clear" w:color="auto" w:fill="auto"/>
            <w:noWrap/>
            <w:vAlign w:val="center"/>
            <w:hideMark/>
          </w:tcPr>
          <w:p w14:paraId="41A75F1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(2005, 2009, 2013, 2017)</w:t>
            </w:r>
          </w:p>
        </w:tc>
      </w:tr>
      <w:tr w:rsidR="00407027" w:rsidRPr="00654A2F" w14:paraId="01C85296" w14:textId="77777777" w:rsidTr="0053555A">
        <w:trPr>
          <w:trHeight w:val="85"/>
        </w:trPr>
        <w:tc>
          <w:tcPr>
            <w:tcW w:w="1170" w:type="dxa"/>
            <w:vMerge/>
            <w:tcBorders>
              <w:top w:val="nil"/>
              <w:left w:val="nil"/>
              <w:bottom w:val="nil"/>
              <w:right w:val="nil"/>
            </w:tcBorders>
            <w:vAlign w:val="center"/>
            <w:hideMark/>
          </w:tcPr>
          <w:p w14:paraId="7C9DB22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48C9966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789BEBD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25 adjectives (Lachman &amp; Weaver, 1997)</w:t>
            </w:r>
          </w:p>
        </w:tc>
        <w:tc>
          <w:tcPr>
            <w:tcW w:w="3870" w:type="dxa"/>
            <w:tcBorders>
              <w:top w:val="nil"/>
              <w:left w:val="nil"/>
              <w:bottom w:val="nil"/>
              <w:right w:val="nil"/>
            </w:tcBorders>
            <w:shd w:val="clear" w:color="auto" w:fill="auto"/>
            <w:vAlign w:val="center"/>
            <w:hideMark/>
          </w:tcPr>
          <w:p w14:paraId="10B2C18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 lot" to 4 "not at all"</w:t>
            </w:r>
          </w:p>
        </w:tc>
        <w:tc>
          <w:tcPr>
            <w:tcW w:w="2610" w:type="dxa"/>
            <w:tcBorders>
              <w:top w:val="nil"/>
              <w:left w:val="nil"/>
              <w:bottom w:val="nil"/>
              <w:right w:val="nil"/>
            </w:tcBorders>
            <w:shd w:val="clear" w:color="auto" w:fill="auto"/>
            <w:noWrap/>
            <w:vAlign w:val="center"/>
            <w:hideMark/>
          </w:tcPr>
          <w:p w14:paraId="34B7947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2006/8 (2006/8, 2010/12, 2014/16)</w:t>
            </w:r>
          </w:p>
        </w:tc>
      </w:tr>
      <w:tr w:rsidR="00407027" w:rsidRPr="00654A2F" w14:paraId="2CC17034" w14:textId="77777777" w:rsidTr="0053555A">
        <w:trPr>
          <w:trHeight w:val="320"/>
        </w:trPr>
        <w:tc>
          <w:tcPr>
            <w:tcW w:w="1170" w:type="dxa"/>
            <w:vMerge/>
            <w:tcBorders>
              <w:top w:val="nil"/>
              <w:left w:val="nil"/>
              <w:bottom w:val="nil"/>
              <w:right w:val="nil"/>
            </w:tcBorders>
            <w:vAlign w:val="center"/>
            <w:hideMark/>
          </w:tcPr>
          <w:p w14:paraId="7D14E96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64C0FD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4F092EE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50 items IPIP-50 (Goldberg, 1992)</w:t>
            </w:r>
          </w:p>
        </w:tc>
        <w:tc>
          <w:tcPr>
            <w:tcW w:w="3870" w:type="dxa"/>
            <w:tcBorders>
              <w:top w:val="nil"/>
              <w:left w:val="nil"/>
              <w:bottom w:val="nil"/>
              <w:right w:val="nil"/>
            </w:tcBorders>
            <w:shd w:val="clear" w:color="auto" w:fill="auto"/>
            <w:vAlign w:val="center"/>
            <w:hideMark/>
          </w:tcPr>
          <w:p w14:paraId="2E58644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"very inaccurate" to 5 "very accurate"</w:t>
            </w:r>
          </w:p>
        </w:tc>
        <w:tc>
          <w:tcPr>
            <w:tcW w:w="2610" w:type="dxa"/>
            <w:tcBorders>
              <w:top w:val="nil"/>
              <w:left w:val="nil"/>
              <w:bottom w:val="nil"/>
              <w:right w:val="nil"/>
            </w:tcBorders>
            <w:shd w:val="clear" w:color="auto" w:fill="auto"/>
            <w:noWrap/>
            <w:vAlign w:val="center"/>
            <w:hideMark/>
          </w:tcPr>
          <w:p w14:paraId="100BB8E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54D6ED5E" w14:textId="77777777" w:rsidTr="0053555A">
        <w:trPr>
          <w:trHeight w:val="320"/>
        </w:trPr>
        <w:tc>
          <w:tcPr>
            <w:tcW w:w="1170" w:type="dxa"/>
            <w:vMerge/>
            <w:tcBorders>
              <w:top w:val="nil"/>
              <w:left w:val="nil"/>
              <w:bottom w:val="nil"/>
              <w:right w:val="nil"/>
            </w:tcBorders>
            <w:vAlign w:val="center"/>
            <w:hideMark/>
          </w:tcPr>
          <w:p w14:paraId="13FA3F27"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25580D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253D023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25 adjectives (Lachman &amp; Weaver, 1997)</w:t>
            </w:r>
          </w:p>
        </w:tc>
        <w:tc>
          <w:tcPr>
            <w:tcW w:w="3870" w:type="dxa"/>
            <w:tcBorders>
              <w:top w:val="nil"/>
              <w:left w:val="nil"/>
              <w:bottom w:val="nil"/>
              <w:right w:val="nil"/>
            </w:tcBorders>
            <w:shd w:val="clear" w:color="auto" w:fill="auto"/>
            <w:vAlign w:val="center"/>
            <w:hideMark/>
          </w:tcPr>
          <w:p w14:paraId="3089C0D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 lot" to 4 "not at all"</w:t>
            </w:r>
          </w:p>
        </w:tc>
        <w:tc>
          <w:tcPr>
            <w:tcW w:w="2610" w:type="dxa"/>
            <w:tcBorders>
              <w:top w:val="nil"/>
              <w:left w:val="nil"/>
              <w:bottom w:val="nil"/>
              <w:right w:val="nil"/>
            </w:tcBorders>
            <w:shd w:val="clear" w:color="auto" w:fill="auto"/>
            <w:noWrap/>
            <w:vAlign w:val="center"/>
            <w:hideMark/>
          </w:tcPr>
          <w:p w14:paraId="2FB8851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2004, 2013)</w:t>
            </w:r>
          </w:p>
        </w:tc>
      </w:tr>
      <w:tr w:rsidR="00407027" w:rsidRPr="00654A2F" w14:paraId="48362766" w14:textId="77777777" w:rsidTr="0053555A">
        <w:trPr>
          <w:trHeight w:val="320"/>
        </w:trPr>
        <w:tc>
          <w:tcPr>
            <w:tcW w:w="1170" w:type="dxa"/>
            <w:vMerge/>
            <w:tcBorders>
              <w:top w:val="nil"/>
              <w:left w:val="nil"/>
              <w:bottom w:val="nil"/>
              <w:right w:val="nil"/>
            </w:tcBorders>
            <w:vAlign w:val="center"/>
            <w:hideMark/>
          </w:tcPr>
          <w:p w14:paraId="545D0E7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1007A2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top w:val="nil"/>
              <w:left w:val="nil"/>
              <w:bottom w:val="nil"/>
              <w:right w:val="nil"/>
            </w:tcBorders>
            <w:shd w:val="clear" w:color="auto" w:fill="auto"/>
            <w:vAlign w:val="center"/>
            <w:hideMark/>
          </w:tcPr>
          <w:p w14:paraId="5A5A968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10 item </w:t>
            </w:r>
            <w:proofErr w:type="gramStart"/>
            <w:r w:rsidRPr="00654A2F">
              <w:rPr>
                <w:rFonts w:ascii="Times New Roman" w:eastAsia="Times New Roman" w:hAnsi="Times New Roman" w:cs="Times New Roman"/>
                <w:color w:val="000000"/>
                <w:sz w:val="20"/>
                <w:szCs w:val="20"/>
              </w:rPr>
              <w:t>TIPI</w:t>
            </w:r>
            <w:proofErr w:type="gramEnd"/>
            <w:r w:rsidRPr="00654A2F">
              <w:rPr>
                <w:rFonts w:ascii="Times New Roman" w:eastAsia="Times New Roman" w:hAnsi="Times New Roman" w:cs="Times New Roman"/>
                <w:color w:val="000000"/>
                <w:sz w:val="20"/>
                <w:szCs w:val="20"/>
              </w:rPr>
              <w:t xml:space="preserve"> (Gosling, </w:t>
            </w:r>
            <w:proofErr w:type="spellStart"/>
            <w:r w:rsidRPr="00654A2F">
              <w:rPr>
                <w:rFonts w:ascii="Times New Roman" w:eastAsia="Times New Roman" w:hAnsi="Times New Roman" w:cs="Times New Roman"/>
                <w:color w:val="000000"/>
                <w:sz w:val="20"/>
                <w:szCs w:val="20"/>
              </w:rPr>
              <w:t>Rentfrow</w:t>
            </w:r>
            <w:proofErr w:type="spellEnd"/>
            <w:r w:rsidRPr="00654A2F">
              <w:rPr>
                <w:rFonts w:ascii="Times New Roman" w:eastAsia="Times New Roman" w:hAnsi="Times New Roman" w:cs="Times New Roman"/>
                <w:color w:val="000000"/>
                <w:sz w:val="20"/>
                <w:szCs w:val="20"/>
              </w:rPr>
              <w:t>, &amp; Swann, 2003)</w:t>
            </w:r>
          </w:p>
        </w:tc>
        <w:tc>
          <w:tcPr>
            <w:tcW w:w="3870" w:type="dxa"/>
            <w:tcBorders>
              <w:top w:val="nil"/>
              <w:left w:val="nil"/>
              <w:bottom w:val="nil"/>
              <w:right w:val="nil"/>
            </w:tcBorders>
            <w:shd w:val="clear" w:color="auto" w:fill="auto"/>
            <w:vAlign w:val="center"/>
            <w:hideMark/>
          </w:tcPr>
          <w:p w14:paraId="604DEF5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"disagree strongly" to 7 "agree strongly"</w:t>
            </w:r>
          </w:p>
        </w:tc>
        <w:tc>
          <w:tcPr>
            <w:tcW w:w="2610" w:type="dxa"/>
            <w:tcBorders>
              <w:top w:val="nil"/>
              <w:left w:val="nil"/>
              <w:bottom w:val="nil"/>
              <w:right w:val="nil"/>
            </w:tcBorders>
            <w:shd w:val="clear" w:color="auto" w:fill="auto"/>
            <w:noWrap/>
            <w:vAlign w:val="center"/>
            <w:hideMark/>
          </w:tcPr>
          <w:p w14:paraId="28E3DA3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 (2006-2018)</w:t>
            </w:r>
          </w:p>
        </w:tc>
      </w:tr>
      <w:tr w:rsidR="00407027" w:rsidRPr="00654A2F" w14:paraId="51208714" w14:textId="77777777" w:rsidTr="0053555A">
        <w:trPr>
          <w:trHeight w:val="320"/>
        </w:trPr>
        <w:tc>
          <w:tcPr>
            <w:tcW w:w="1170" w:type="dxa"/>
            <w:vMerge/>
            <w:tcBorders>
              <w:top w:val="nil"/>
              <w:left w:val="nil"/>
              <w:bottom w:val="nil"/>
              <w:right w:val="nil"/>
            </w:tcBorders>
            <w:vAlign w:val="center"/>
            <w:hideMark/>
          </w:tcPr>
          <w:p w14:paraId="6092443A"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6504C8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31956AC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10 item </w:t>
            </w:r>
            <w:proofErr w:type="gramStart"/>
            <w:r w:rsidRPr="00654A2F">
              <w:rPr>
                <w:rFonts w:ascii="Times New Roman" w:eastAsia="Times New Roman" w:hAnsi="Times New Roman" w:cs="Times New Roman"/>
                <w:color w:val="000000"/>
                <w:sz w:val="20"/>
                <w:szCs w:val="20"/>
              </w:rPr>
              <w:t>TIPI</w:t>
            </w:r>
            <w:proofErr w:type="gramEnd"/>
            <w:r w:rsidRPr="00654A2F">
              <w:rPr>
                <w:rFonts w:ascii="Times New Roman" w:eastAsia="Times New Roman" w:hAnsi="Times New Roman" w:cs="Times New Roman"/>
                <w:color w:val="000000"/>
                <w:sz w:val="20"/>
                <w:szCs w:val="20"/>
              </w:rPr>
              <w:t xml:space="preserve"> (Gosling, </w:t>
            </w:r>
            <w:proofErr w:type="spellStart"/>
            <w:r w:rsidRPr="00654A2F">
              <w:rPr>
                <w:rFonts w:ascii="Times New Roman" w:eastAsia="Times New Roman" w:hAnsi="Times New Roman" w:cs="Times New Roman"/>
                <w:color w:val="000000"/>
                <w:sz w:val="20"/>
                <w:szCs w:val="20"/>
              </w:rPr>
              <w:t>Rentfrow</w:t>
            </w:r>
            <w:proofErr w:type="spellEnd"/>
            <w:r w:rsidRPr="00654A2F">
              <w:rPr>
                <w:rFonts w:ascii="Times New Roman" w:eastAsia="Times New Roman" w:hAnsi="Times New Roman" w:cs="Times New Roman"/>
                <w:color w:val="000000"/>
                <w:sz w:val="20"/>
                <w:szCs w:val="20"/>
              </w:rPr>
              <w:t>, &amp; Swann, 2003)</w:t>
            </w:r>
          </w:p>
        </w:tc>
        <w:tc>
          <w:tcPr>
            <w:tcW w:w="3870" w:type="dxa"/>
            <w:tcBorders>
              <w:top w:val="nil"/>
              <w:left w:val="nil"/>
              <w:bottom w:val="nil"/>
              <w:right w:val="nil"/>
            </w:tcBorders>
            <w:shd w:val="clear" w:color="auto" w:fill="auto"/>
            <w:vAlign w:val="center"/>
            <w:hideMark/>
          </w:tcPr>
          <w:p w14:paraId="4C2E3EE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"not at all" to 10 "completely"</w:t>
            </w:r>
          </w:p>
        </w:tc>
        <w:tc>
          <w:tcPr>
            <w:tcW w:w="2610" w:type="dxa"/>
            <w:tcBorders>
              <w:top w:val="nil"/>
              <w:left w:val="nil"/>
              <w:bottom w:val="nil"/>
              <w:right w:val="nil"/>
            </w:tcBorders>
            <w:shd w:val="clear" w:color="auto" w:fill="auto"/>
            <w:noWrap/>
            <w:vAlign w:val="center"/>
            <w:hideMark/>
          </w:tcPr>
          <w:p w14:paraId="2530830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2009 (2009, 2010, 2011)</w:t>
            </w:r>
          </w:p>
        </w:tc>
      </w:tr>
      <w:tr w:rsidR="00407027" w:rsidRPr="00654A2F" w14:paraId="471D8A85" w14:textId="77777777" w:rsidTr="0053555A">
        <w:trPr>
          <w:trHeight w:val="126"/>
        </w:trPr>
        <w:tc>
          <w:tcPr>
            <w:tcW w:w="1170" w:type="dxa"/>
            <w:vMerge/>
            <w:tcBorders>
              <w:top w:val="nil"/>
              <w:left w:val="nil"/>
              <w:bottom w:val="single" w:sz="4" w:space="0" w:color="auto"/>
              <w:right w:val="nil"/>
            </w:tcBorders>
            <w:vAlign w:val="center"/>
            <w:hideMark/>
          </w:tcPr>
          <w:p w14:paraId="67EADFAF"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3894191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24942D8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34 items from the "Big Five" inventory  (John, Donahue, &amp; </w:t>
            </w:r>
            <w:proofErr w:type="spellStart"/>
            <w:r w:rsidRPr="00654A2F">
              <w:rPr>
                <w:rFonts w:ascii="Times New Roman" w:eastAsia="Times New Roman" w:hAnsi="Times New Roman" w:cs="Times New Roman"/>
                <w:color w:val="000000"/>
                <w:sz w:val="20"/>
                <w:szCs w:val="20"/>
              </w:rPr>
              <w:t>Kentle</w:t>
            </w:r>
            <w:proofErr w:type="spellEnd"/>
            <w:r w:rsidRPr="00654A2F">
              <w:rPr>
                <w:rFonts w:ascii="Times New Roman" w:eastAsia="Times New Roman" w:hAnsi="Times New Roman" w:cs="Times New Roman"/>
                <w:color w:val="000000"/>
                <w:sz w:val="20"/>
                <w:szCs w:val="20"/>
              </w:rPr>
              <w:t>, 1991)</w:t>
            </w:r>
          </w:p>
        </w:tc>
        <w:tc>
          <w:tcPr>
            <w:tcW w:w="3870" w:type="dxa"/>
            <w:tcBorders>
              <w:top w:val="nil"/>
              <w:left w:val="nil"/>
              <w:bottom w:val="single" w:sz="4" w:space="0" w:color="auto"/>
              <w:right w:val="nil"/>
            </w:tcBorders>
            <w:shd w:val="clear" w:color="auto" w:fill="auto"/>
            <w:vAlign w:val="center"/>
            <w:hideMark/>
          </w:tcPr>
          <w:p w14:paraId="63A34C2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strongly" to 6 "disagree strongly"</w:t>
            </w:r>
          </w:p>
        </w:tc>
        <w:tc>
          <w:tcPr>
            <w:tcW w:w="2610" w:type="dxa"/>
            <w:tcBorders>
              <w:top w:val="nil"/>
              <w:left w:val="nil"/>
              <w:bottom w:val="single" w:sz="4" w:space="0" w:color="auto"/>
              <w:right w:val="nil"/>
            </w:tcBorders>
            <w:shd w:val="clear" w:color="auto" w:fill="auto"/>
            <w:noWrap/>
            <w:vAlign w:val="center"/>
            <w:hideMark/>
          </w:tcPr>
          <w:p w14:paraId="0AADC2F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1992/3 (1992/3, 2003/4)</w:t>
            </w:r>
          </w:p>
        </w:tc>
      </w:tr>
      <w:tr w:rsidR="00407027" w:rsidRPr="00654A2F" w14:paraId="3AD27E68" w14:textId="77777777" w:rsidTr="0053555A">
        <w:trPr>
          <w:trHeight w:val="117"/>
        </w:trPr>
        <w:tc>
          <w:tcPr>
            <w:tcW w:w="1170" w:type="dxa"/>
            <w:vMerge w:val="restart"/>
            <w:tcBorders>
              <w:top w:val="single" w:sz="4" w:space="0" w:color="auto"/>
              <w:left w:val="nil"/>
              <w:bottom w:val="nil"/>
              <w:right w:val="nil"/>
            </w:tcBorders>
            <w:shd w:val="clear" w:color="auto" w:fill="auto"/>
            <w:hideMark/>
          </w:tcPr>
          <w:p w14:paraId="5357F5C5"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Self-Esteem</w:t>
            </w:r>
          </w:p>
        </w:tc>
        <w:tc>
          <w:tcPr>
            <w:tcW w:w="1170" w:type="dxa"/>
            <w:tcBorders>
              <w:top w:val="single" w:sz="4" w:space="0" w:color="auto"/>
              <w:left w:val="nil"/>
              <w:bottom w:val="nil"/>
              <w:right w:val="nil"/>
            </w:tcBorders>
            <w:shd w:val="clear" w:color="auto" w:fill="auto"/>
            <w:noWrap/>
            <w:vAlign w:val="center"/>
            <w:hideMark/>
          </w:tcPr>
          <w:p w14:paraId="707C5E28"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bottom w:val="nil"/>
              <w:right w:val="nil"/>
            </w:tcBorders>
            <w:shd w:val="clear" w:color="auto" w:fill="auto"/>
            <w:vAlign w:val="center"/>
            <w:hideMark/>
          </w:tcPr>
          <w:p w14:paraId="6E350B5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6 items (e.g. "You have a lot of good qualities")</w:t>
            </w:r>
          </w:p>
        </w:tc>
        <w:tc>
          <w:tcPr>
            <w:tcW w:w="3870" w:type="dxa"/>
            <w:tcBorders>
              <w:top w:val="single" w:sz="4" w:space="0" w:color="auto"/>
              <w:left w:val="nil"/>
              <w:bottom w:val="nil"/>
              <w:right w:val="nil"/>
            </w:tcBorders>
            <w:shd w:val="clear" w:color="auto" w:fill="auto"/>
            <w:vAlign w:val="center"/>
            <w:hideMark/>
          </w:tcPr>
          <w:p w14:paraId="04009DD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5 "strongly disagree"</w:t>
            </w:r>
          </w:p>
        </w:tc>
        <w:tc>
          <w:tcPr>
            <w:tcW w:w="2610" w:type="dxa"/>
            <w:tcBorders>
              <w:top w:val="single" w:sz="4" w:space="0" w:color="auto"/>
              <w:left w:val="nil"/>
              <w:bottom w:val="nil"/>
              <w:right w:val="nil"/>
            </w:tcBorders>
            <w:shd w:val="clear" w:color="auto" w:fill="auto"/>
            <w:noWrap/>
            <w:vAlign w:val="center"/>
            <w:hideMark/>
          </w:tcPr>
          <w:p w14:paraId="26B2F7A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 1996, 2001)</w:t>
            </w:r>
          </w:p>
        </w:tc>
      </w:tr>
      <w:tr w:rsidR="00407027" w:rsidRPr="00654A2F" w14:paraId="57F4CC3B" w14:textId="77777777" w:rsidTr="0053555A">
        <w:trPr>
          <w:trHeight w:val="153"/>
        </w:trPr>
        <w:tc>
          <w:tcPr>
            <w:tcW w:w="1170" w:type="dxa"/>
            <w:vMerge/>
            <w:tcBorders>
              <w:top w:val="nil"/>
              <w:left w:val="nil"/>
              <w:bottom w:val="nil"/>
              <w:right w:val="nil"/>
            </w:tcBorders>
            <w:vAlign w:val="center"/>
            <w:hideMark/>
          </w:tcPr>
          <w:p w14:paraId="384827FC"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4332BDF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0CAEC19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(positive attitude toward myself)</w:t>
            </w:r>
          </w:p>
        </w:tc>
        <w:tc>
          <w:tcPr>
            <w:tcW w:w="3870" w:type="dxa"/>
            <w:tcBorders>
              <w:top w:val="nil"/>
              <w:left w:val="nil"/>
              <w:bottom w:val="nil"/>
              <w:right w:val="nil"/>
            </w:tcBorders>
            <w:shd w:val="clear" w:color="auto" w:fill="auto"/>
            <w:vAlign w:val="center"/>
            <w:hideMark/>
          </w:tcPr>
          <w:p w14:paraId="27467AC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"does not apply" to 7 "applies fully"</w:t>
            </w:r>
          </w:p>
        </w:tc>
        <w:tc>
          <w:tcPr>
            <w:tcW w:w="2610" w:type="dxa"/>
            <w:tcBorders>
              <w:top w:val="nil"/>
              <w:left w:val="nil"/>
              <w:bottom w:val="nil"/>
              <w:right w:val="nil"/>
            </w:tcBorders>
            <w:shd w:val="clear" w:color="auto" w:fill="auto"/>
            <w:noWrap/>
            <w:vAlign w:val="center"/>
            <w:hideMark/>
          </w:tcPr>
          <w:p w14:paraId="55E1F15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2010 (2010, 2015, 2016, 2017)</w:t>
            </w:r>
          </w:p>
        </w:tc>
      </w:tr>
      <w:tr w:rsidR="00407027" w:rsidRPr="00654A2F" w14:paraId="179420AB" w14:textId="77777777" w:rsidTr="0053555A">
        <w:trPr>
          <w:trHeight w:val="320"/>
        </w:trPr>
        <w:tc>
          <w:tcPr>
            <w:tcW w:w="1170" w:type="dxa"/>
            <w:vMerge/>
            <w:tcBorders>
              <w:top w:val="nil"/>
              <w:left w:val="nil"/>
              <w:bottom w:val="nil"/>
              <w:right w:val="nil"/>
            </w:tcBorders>
            <w:vAlign w:val="center"/>
            <w:hideMark/>
          </w:tcPr>
          <w:p w14:paraId="654BD8A9"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9C3B47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53EE463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10-item Rosenberg Self-Esteem Scale (Rosenberg, 1965)</w:t>
            </w:r>
          </w:p>
        </w:tc>
        <w:tc>
          <w:tcPr>
            <w:tcW w:w="3870" w:type="dxa"/>
            <w:tcBorders>
              <w:top w:val="nil"/>
              <w:left w:val="nil"/>
              <w:bottom w:val="nil"/>
              <w:right w:val="nil"/>
            </w:tcBorders>
            <w:shd w:val="clear" w:color="auto" w:fill="auto"/>
            <w:vAlign w:val="center"/>
            <w:hideMark/>
          </w:tcPr>
          <w:p w14:paraId="77088CC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"totally disagree" to 7 "totally agree"</w:t>
            </w:r>
          </w:p>
        </w:tc>
        <w:tc>
          <w:tcPr>
            <w:tcW w:w="2610" w:type="dxa"/>
            <w:tcBorders>
              <w:top w:val="nil"/>
              <w:left w:val="nil"/>
              <w:bottom w:val="nil"/>
              <w:right w:val="nil"/>
            </w:tcBorders>
            <w:shd w:val="clear" w:color="auto" w:fill="auto"/>
            <w:noWrap/>
            <w:vAlign w:val="center"/>
            <w:hideMark/>
          </w:tcPr>
          <w:p w14:paraId="1E0DEEF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442658D9" w14:textId="77777777" w:rsidTr="0053555A">
        <w:trPr>
          <w:trHeight w:val="270"/>
        </w:trPr>
        <w:tc>
          <w:tcPr>
            <w:tcW w:w="1170" w:type="dxa"/>
            <w:vMerge/>
            <w:tcBorders>
              <w:top w:val="nil"/>
              <w:left w:val="nil"/>
              <w:bottom w:val="nil"/>
              <w:right w:val="nil"/>
            </w:tcBorders>
            <w:vAlign w:val="center"/>
            <w:hideMark/>
          </w:tcPr>
          <w:p w14:paraId="28B5EB6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615B45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69B4AEE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7 items (e.g. "Feel no good at all at times")</w:t>
            </w:r>
          </w:p>
        </w:tc>
        <w:tc>
          <w:tcPr>
            <w:tcW w:w="3870" w:type="dxa"/>
            <w:tcBorders>
              <w:top w:val="nil"/>
              <w:left w:val="nil"/>
              <w:bottom w:val="nil"/>
              <w:right w:val="nil"/>
            </w:tcBorders>
            <w:shd w:val="clear" w:color="auto" w:fill="auto"/>
            <w:vAlign w:val="center"/>
            <w:hideMark/>
          </w:tcPr>
          <w:p w14:paraId="53A75F7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strongly" to 7 "disagree strongly"</w:t>
            </w:r>
          </w:p>
        </w:tc>
        <w:tc>
          <w:tcPr>
            <w:tcW w:w="2610" w:type="dxa"/>
            <w:tcBorders>
              <w:top w:val="nil"/>
              <w:left w:val="nil"/>
              <w:bottom w:val="nil"/>
              <w:right w:val="nil"/>
            </w:tcBorders>
            <w:shd w:val="clear" w:color="auto" w:fill="auto"/>
            <w:noWrap/>
            <w:vAlign w:val="center"/>
            <w:hideMark/>
          </w:tcPr>
          <w:p w14:paraId="57070A6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2004 (2004, 2013)</w:t>
            </w:r>
          </w:p>
        </w:tc>
      </w:tr>
      <w:tr w:rsidR="00407027" w:rsidRPr="00654A2F" w14:paraId="4FACF3E2" w14:textId="77777777" w:rsidTr="0053555A">
        <w:trPr>
          <w:trHeight w:val="320"/>
        </w:trPr>
        <w:tc>
          <w:tcPr>
            <w:tcW w:w="1170" w:type="dxa"/>
            <w:vMerge/>
            <w:tcBorders>
              <w:top w:val="nil"/>
              <w:left w:val="nil"/>
              <w:bottom w:val="nil"/>
              <w:right w:val="nil"/>
            </w:tcBorders>
            <w:vAlign w:val="center"/>
            <w:hideMark/>
          </w:tcPr>
          <w:p w14:paraId="0E2B515B"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EDCBF5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top w:val="nil"/>
              <w:left w:val="nil"/>
              <w:bottom w:val="nil"/>
              <w:right w:val="nil"/>
            </w:tcBorders>
            <w:shd w:val="clear" w:color="auto" w:fill="auto"/>
            <w:vAlign w:val="center"/>
            <w:hideMark/>
          </w:tcPr>
          <w:p w14:paraId="65A537A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 Rosenberg Self-Esteem Scale (Rosenberg, 1965)</w:t>
            </w:r>
          </w:p>
        </w:tc>
        <w:tc>
          <w:tcPr>
            <w:tcW w:w="3870" w:type="dxa"/>
            <w:tcBorders>
              <w:top w:val="nil"/>
              <w:left w:val="nil"/>
              <w:bottom w:val="nil"/>
              <w:right w:val="nil"/>
            </w:tcBorders>
            <w:shd w:val="clear" w:color="auto" w:fill="auto"/>
            <w:vAlign w:val="center"/>
            <w:hideMark/>
          </w:tcPr>
          <w:p w14:paraId="0E560E9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4 "strongly agree"</w:t>
            </w:r>
          </w:p>
        </w:tc>
        <w:tc>
          <w:tcPr>
            <w:tcW w:w="2610" w:type="dxa"/>
            <w:tcBorders>
              <w:top w:val="nil"/>
              <w:left w:val="nil"/>
              <w:bottom w:val="nil"/>
              <w:right w:val="nil"/>
            </w:tcBorders>
            <w:shd w:val="clear" w:color="auto" w:fill="auto"/>
            <w:noWrap/>
            <w:vAlign w:val="center"/>
            <w:hideMark/>
          </w:tcPr>
          <w:p w14:paraId="167989E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(1994-2018)</w:t>
            </w:r>
          </w:p>
        </w:tc>
      </w:tr>
      <w:tr w:rsidR="00407027" w:rsidRPr="00654A2F" w14:paraId="17E710B0" w14:textId="77777777" w:rsidTr="0053555A">
        <w:trPr>
          <w:trHeight w:val="320"/>
        </w:trPr>
        <w:tc>
          <w:tcPr>
            <w:tcW w:w="1170" w:type="dxa"/>
            <w:vMerge/>
            <w:tcBorders>
              <w:top w:val="nil"/>
              <w:left w:val="nil"/>
              <w:bottom w:val="nil"/>
              <w:right w:val="nil"/>
            </w:tcBorders>
            <w:vAlign w:val="center"/>
            <w:hideMark/>
          </w:tcPr>
          <w:p w14:paraId="3914F414"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73E467F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1C75AAF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w:t>
            </w:r>
            <w:r>
              <w:rPr>
                <w:rFonts w:ascii="Times New Roman" w:eastAsia="Times New Roman" w:hAnsi="Times New Roman" w:cs="Times New Roman"/>
                <w:color w:val="000000"/>
                <w:sz w:val="20"/>
                <w:szCs w:val="20"/>
              </w:rPr>
              <w:t xml:space="preserve"> (</w:t>
            </w:r>
            <w:r w:rsidRPr="00654A2F">
              <w:rPr>
                <w:rFonts w:ascii="Times New Roman" w:eastAsia="Times New Roman" w:hAnsi="Times New Roman" w:cs="Times New Roman"/>
                <w:color w:val="000000"/>
                <w:sz w:val="20"/>
                <w:szCs w:val="20"/>
              </w:rPr>
              <w:t>uselessness and satisfaction with self</w:t>
            </w:r>
            <w:r>
              <w:rPr>
                <w:rFonts w:ascii="Times New Roman" w:eastAsia="Times New Roman" w:hAnsi="Times New Roman" w:cs="Times New Roman"/>
                <w:color w:val="000000"/>
                <w:sz w:val="20"/>
                <w:szCs w:val="20"/>
              </w:rPr>
              <w:t>)</w:t>
            </w:r>
          </w:p>
        </w:tc>
        <w:tc>
          <w:tcPr>
            <w:tcW w:w="3870" w:type="dxa"/>
            <w:tcBorders>
              <w:top w:val="nil"/>
              <w:left w:val="nil"/>
              <w:bottom w:val="nil"/>
              <w:right w:val="nil"/>
            </w:tcBorders>
            <w:shd w:val="clear" w:color="auto" w:fill="auto"/>
            <w:vAlign w:val="center"/>
            <w:hideMark/>
          </w:tcPr>
          <w:p w14:paraId="692C10E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"not at all" to 10 "completely"</w:t>
            </w:r>
          </w:p>
        </w:tc>
        <w:tc>
          <w:tcPr>
            <w:tcW w:w="2610" w:type="dxa"/>
            <w:tcBorders>
              <w:top w:val="nil"/>
              <w:left w:val="nil"/>
              <w:bottom w:val="nil"/>
              <w:right w:val="nil"/>
            </w:tcBorders>
            <w:shd w:val="clear" w:color="auto" w:fill="auto"/>
            <w:noWrap/>
            <w:vAlign w:val="center"/>
            <w:hideMark/>
          </w:tcPr>
          <w:p w14:paraId="5A916BF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2009 (2009, 2012, 2015, 2018)</w:t>
            </w:r>
          </w:p>
        </w:tc>
      </w:tr>
      <w:tr w:rsidR="00407027" w:rsidRPr="00654A2F" w14:paraId="2E93302E" w14:textId="77777777" w:rsidTr="0053555A">
        <w:trPr>
          <w:trHeight w:val="306"/>
        </w:trPr>
        <w:tc>
          <w:tcPr>
            <w:tcW w:w="1170" w:type="dxa"/>
            <w:vMerge/>
            <w:tcBorders>
              <w:top w:val="nil"/>
              <w:left w:val="nil"/>
              <w:bottom w:val="single" w:sz="4" w:space="0" w:color="auto"/>
              <w:right w:val="nil"/>
            </w:tcBorders>
            <w:vAlign w:val="center"/>
            <w:hideMark/>
          </w:tcPr>
          <w:p w14:paraId="1677E76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10F4845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0F85494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9 items (e.g. "In general, I feel confident and positive about myself")</w:t>
            </w:r>
          </w:p>
        </w:tc>
        <w:tc>
          <w:tcPr>
            <w:tcW w:w="3870" w:type="dxa"/>
            <w:tcBorders>
              <w:top w:val="nil"/>
              <w:left w:val="nil"/>
              <w:bottom w:val="single" w:sz="4" w:space="0" w:color="auto"/>
              <w:right w:val="nil"/>
            </w:tcBorders>
            <w:shd w:val="clear" w:color="auto" w:fill="auto"/>
            <w:vAlign w:val="center"/>
            <w:hideMark/>
          </w:tcPr>
          <w:p w14:paraId="075A176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strongly" to 6 "disagree strongly"</w:t>
            </w:r>
          </w:p>
        </w:tc>
        <w:tc>
          <w:tcPr>
            <w:tcW w:w="2610" w:type="dxa"/>
            <w:tcBorders>
              <w:top w:val="nil"/>
              <w:left w:val="nil"/>
              <w:bottom w:val="single" w:sz="4" w:space="0" w:color="auto"/>
              <w:right w:val="nil"/>
            </w:tcBorders>
            <w:shd w:val="clear" w:color="auto" w:fill="auto"/>
            <w:noWrap/>
            <w:vAlign w:val="center"/>
            <w:hideMark/>
          </w:tcPr>
          <w:p w14:paraId="264134C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1992/3 (1992/3, 2003/4)</w:t>
            </w:r>
          </w:p>
        </w:tc>
      </w:tr>
      <w:tr w:rsidR="00407027" w:rsidRPr="00654A2F" w14:paraId="3C0C057D" w14:textId="77777777" w:rsidTr="0053555A">
        <w:trPr>
          <w:trHeight w:val="320"/>
        </w:trPr>
        <w:tc>
          <w:tcPr>
            <w:tcW w:w="1170" w:type="dxa"/>
            <w:vMerge w:val="restart"/>
            <w:tcBorders>
              <w:top w:val="single" w:sz="4" w:space="0" w:color="auto"/>
              <w:left w:val="nil"/>
              <w:bottom w:val="nil"/>
              <w:right w:val="nil"/>
            </w:tcBorders>
            <w:shd w:val="clear" w:color="auto" w:fill="auto"/>
            <w:hideMark/>
          </w:tcPr>
          <w:p w14:paraId="5FAC25C8"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Optimism / Pessimism</w:t>
            </w:r>
          </w:p>
        </w:tc>
        <w:tc>
          <w:tcPr>
            <w:tcW w:w="1170" w:type="dxa"/>
            <w:tcBorders>
              <w:top w:val="single" w:sz="4" w:space="0" w:color="auto"/>
              <w:left w:val="nil"/>
              <w:bottom w:val="nil"/>
              <w:right w:val="nil"/>
            </w:tcBorders>
            <w:shd w:val="clear" w:color="auto" w:fill="auto"/>
            <w:noWrap/>
            <w:vAlign w:val="center"/>
            <w:hideMark/>
          </w:tcPr>
          <w:p w14:paraId="6A32580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top w:val="single" w:sz="4" w:space="0" w:color="auto"/>
              <w:left w:val="nil"/>
              <w:bottom w:val="nil"/>
              <w:right w:val="nil"/>
            </w:tcBorders>
            <w:shd w:val="clear" w:color="auto" w:fill="auto"/>
            <w:vAlign w:val="center"/>
            <w:hideMark/>
          </w:tcPr>
          <w:p w14:paraId="2867CD6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("life is full of opportunities" and "future looks good")</w:t>
            </w:r>
          </w:p>
        </w:tc>
        <w:tc>
          <w:tcPr>
            <w:tcW w:w="3870" w:type="dxa"/>
            <w:tcBorders>
              <w:top w:val="single" w:sz="4" w:space="0" w:color="auto"/>
              <w:left w:val="nil"/>
              <w:bottom w:val="nil"/>
              <w:right w:val="nil"/>
            </w:tcBorders>
            <w:shd w:val="clear" w:color="auto" w:fill="auto"/>
            <w:vAlign w:val="center"/>
            <w:hideMark/>
          </w:tcPr>
          <w:p w14:paraId="313EA4A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"often" to 4 "never"</w:t>
            </w:r>
          </w:p>
        </w:tc>
        <w:tc>
          <w:tcPr>
            <w:tcW w:w="2610" w:type="dxa"/>
            <w:tcBorders>
              <w:top w:val="single" w:sz="4" w:space="0" w:color="auto"/>
              <w:left w:val="nil"/>
              <w:bottom w:val="nil"/>
              <w:right w:val="nil"/>
            </w:tcBorders>
            <w:shd w:val="clear" w:color="auto" w:fill="auto"/>
            <w:noWrap/>
            <w:vAlign w:val="center"/>
            <w:hideMark/>
          </w:tcPr>
          <w:p w14:paraId="4B3E9CA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 2006)</w:t>
            </w:r>
          </w:p>
        </w:tc>
      </w:tr>
      <w:tr w:rsidR="00407027" w:rsidRPr="00654A2F" w14:paraId="72AFD8FC" w14:textId="77777777" w:rsidTr="0053555A">
        <w:trPr>
          <w:trHeight w:val="320"/>
        </w:trPr>
        <w:tc>
          <w:tcPr>
            <w:tcW w:w="1170" w:type="dxa"/>
            <w:vMerge/>
            <w:tcBorders>
              <w:top w:val="nil"/>
              <w:left w:val="nil"/>
              <w:bottom w:val="nil"/>
              <w:right w:val="nil"/>
            </w:tcBorders>
            <w:vAlign w:val="center"/>
            <w:hideMark/>
          </w:tcPr>
          <w:p w14:paraId="343B51F2"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2C379F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002AFCC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(attitude towards future)</w:t>
            </w:r>
          </w:p>
        </w:tc>
        <w:tc>
          <w:tcPr>
            <w:tcW w:w="3870" w:type="dxa"/>
            <w:tcBorders>
              <w:top w:val="nil"/>
              <w:left w:val="nil"/>
              <w:bottom w:val="nil"/>
              <w:right w:val="nil"/>
            </w:tcBorders>
            <w:shd w:val="clear" w:color="auto" w:fill="auto"/>
            <w:vAlign w:val="center"/>
            <w:hideMark/>
          </w:tcPr>
          <w:p w14:paraId="0C2F53E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"optimistic" to 4 "pessimistic"</w:t>
            </w:r>
          </w:p>
        </w:tc>
        <w:tc>
          <w:tcPr>
            <w:tcW w:w="2610" w:type="dxa"/>
            <w:tcBorders>
              <w:top w:val="nil"/>
              <w:left w:val="nil"/>
              <w:bottom w:val="nil"/>
              <w:right w:val="nil"/>
            </w:tcBorders>
            <w:shd w:val="clear" w:color="auto" w:fill="auto"/>
            <w:noWrap/>
            <w:vAlign w:val="center"/>
            <w:hideMark/>
          </w:tcPr>
          <w:p w14:paraId="0EB28BF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(2005, 2009, 2013, 2017)</w:t>
            </w:r>
          </w:p>
        </w:tc>
      </w:tr>
      <w:tr w:rsidR="00407027" w:rsidRPr="00654A2F" w14:paraId="3B6216AD" w14:textId="77777777" w:rsidTr="0053555A">
        <w:trPr>
          <w:trHeight w:val="320"/>
        </w:trPr>
        <w:tc>
          <w:tcPr>
            <w:tcW w:w="1170" w:type="dxa"/>
            <w:vMerge/>
            <w:tcBorders>
              <w:top w:val="nil"/>
              <w:left w:val="nil"/>
              <w:bottom w:val="nil"/>
              <w:right w:val="nil"/>
            </w:tcBorders>
            <w:vAlign w:val="center"/>
            <w:hideMark/>
          </w:tcPr>
          <w:p w14:paraId="5F2425D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8CC3C5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1E34896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Life Orientation Test (</w:t>
            </w:r>
            <w:proofErr w:type="spellStart"/>
            <w:r w:rsidRPr="00654A2F">
              <w:rPr>
                <w:rFonts w:ascii="Times New Roman" w:eastAsia="Times New Roman" w:hAnsi="Times New Roman" w:cs="Times New Roman"/>
                <w:color w:val="000000"/>
                <w:sz w:val="20"/>
                <w:szCs w:val="20"/>
              </w:rPr>
              <w:t>Scheier</w:t>
            </w:r>
            <w:proofErr w:type="spellEnd"/>
            <w:r w:rsidRPr="00654A2F">
              <w:rPr>
                <w:rFonts w:ascii="Times New Roman" w:eastAsia="Times New Roman" w:hAnsi="Times New Roman" w:cs="Times New Roman"/>
                <w:color w:val="000000"/>
                <w:sz w:val="20"/>
                <w:szCs w:val="20"/>
              </w:rPr>
              <w:t>, Carver, &amp; Bridges, 1994)</w:t>
            </w:r>
          </w:p>
        </w:tc>
        <w:tc>
          <w:tcPr>
            <w:tcW w:w="3870" w:type="dxa"/>
            <w:tcBorders>
              <w:top w:val="nil"/>
              <w:left w:val="nil"/>
              <w:bottom w:val="nil"/>
              <w:right w:val="nil"/>
            </w:tcBorders>
            <w:shd w:val="clear" w:color="auto" w:fill="auto"/>
            <w:vAlign w:val="center"/>
            <w:hideMark/>
          </w:tcPr>
          <w:p w14:paraId="608861E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6 "strongly agree"</w:t>
            </w:r>
          </w:p>
        </w:tc>
        <w:tc>
          <w:tcPr>
            <w:tcW w:w="2610" w:type="dxa"/>
            <w:tcBorders>
              <w:top w:val="nil"/>
              <w:left w:val="nil"/>
              <w:bottom w:val="nil"/>
              <w:right w:val="nil"/>
            </w:tcBorders>
            <w:shd w:val="clear" w:color="auto" w:fill="auto"/>
            <w:noWrap/>
            <w:vAlign w:val="center"/>
            <w:hideMark/>
          </w:tcPr>
          <w:p w14:paraId="6B1FBB5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2006/8 (2006/8, 2010/12, 2014/16)</w:t>
            </w:r>
          </w:p>
        </w:tc>
      </w:tr>
      <w:tr w:rsidR="00407027" w:rsidRPr="00654A2F" w14:paraId="5FF57537" w14:textId="77777777" w:rsidTr="0053555A">
        <w:trPr>
          <w:trHeight w:val="320"/>
        </w:trPr>
        <w:tc>
          <w:tcPr>
            <w:tcW w:w="1170" w:type="dxa"/>
            <w:vMerge/>
            <w:tcBorders>
              <w:top w:val="nil"/>
              <w:left w:val="nil"/>
              <w:bottom w:val="nil"/>
              <w:right w:val="nil"/>
            </w:tcBorders>
            <w:vAlign w:val="center"/>
            <w:hideMark/>
          </w:tcPr>
          <w:p w14:paraId="3D0CB541"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B92404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24B7B59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6 items (e.g. "optimistic about my future")</w:t>
            </w:r>
          </w:p>
        </w:tc>
        <w:tc>
          <w:tcPr>
            <w:tcW w:w="3870" w:type="dxa"/>
            <w:tcBorders>
              <w:top w:val="nil"/>
              <w:left w:val="nil"/>
              <w:bottom w:val="nil"/>
              <w:right w:val="nil"/>
            </w:tcBorders>
            <w:shd w:val="clear" w:color="auto" w:fill="auto"/>
            <w:vAlign w:val="center"/>
            <w:hideMark/>
          </w:tcPr>
          <w:p w14:paraId="36BE094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a lot" to 5 "disagree a lot"</w:t>
            </w:r>
          </w:p>
        </w:tc>
        <w:tc>
          <w:tcPr>
            <w:tcW w:w="2610" w:type="dxa"/>
            <w:tcBorders>
              <w:top w:val="nil"/>
              <w:left w:val="nil"/>
              <w:bottom w:val="nil"/>
              <w:right w:val="nil"/>
            </w:tcBorders>
            <w:shd w:val="clear" w:color="auto" w:fill="auto"/>
            <w:noWrap/>
            <w:vAlign w:val="center"/>
            <w:hideMark/>
          </w:tcPr>
          <w:p w14:paraId="3376646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2004 (2004, 2013)</w:t>
            </w:r>
          </w:p>
        </w:tc>
      </w:tr>
      <w:tr w:rsidR="00407027" w:rsidRPr="00654A2F" w14:paraId="0EFCCB53" w14:textId="77777777" w:rsidTr="0053555A">
        <w:trPr>
          <w:trHeight w:val="320"/>
        </w:trPr>
        <w:tc>
          <w:tcPr>
            <w:tcW w:w="1170" w:type="dxa"/>
            <w:vMerge/>
            <w:tcBorders>
              <w:top w:val="nil"/>
              <w:left w:val="nil"/>
              <w:bottom w:val="nil"/>
              <w:right w:val="nil"/>
            </w:tcBorders>
            <w:vAlign w:val="center"/>
            <w:hideMark/>
          </w:tcPr>
          <w:p w14:paraId="669E9D9D"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E1179A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2F760CC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"Are you often plenty of strength, energy and optimism?"</w:t>
            </w:r>
          </w:p>
        </w:tc>
        <w:tc>
          <w:tcPr>
            <w:tcW w:w="3870" w:type="dxa"/>
            <w:tcBorders>
              <w:top w:val="nil"/>
              <w:left w:val="nil"/>
              <w:bottom w:val="nil"/>
              <w:right w:val="nil"/>
            </w:tcBorders>
            <w:shd w:val="clear" w:color="auto" w:fill="auto"/>
            <w:vAlign w:val="center"/>
            <w:hideMark/>
          </w:tcPr>
          <w:p w14:paraId="5ED454C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"never" to 10 "always"</w:t>
            </w:r>
          </w:p>
        </w:tc>
        <w:tc>
          <w:tcPr>
            <w:tcW w:w="2610" w:type="dxa"/>
            <w:tcBorders>
              <w:top w:val="nil"/>
              <w:left w:val="nil"/>
              <w:bottom w:val="nil"/>
              <w:right w:val="nil"/>
            </w:tcBorders>
            <w:shd w:val="clear" w:color="auto" w:fill="auto"/>
            <w:noWrap/>
            <w:vAlign w:val="center"/>
            <w:hideMark/>
          </w:tcPr>
          <w:p w14:paraId="12C447A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1999 (1999-2018)</w:t>
            </w:r>
          </w:p>
        </w:tc>
      </w:tr>
      <w:tr w:rsidR="00407027" w:rsidRPr="00654A2F" w14:paraId="6DF699CE" w14:textId="77777777" w:rsidTr="0053555A">
        <w:trPr>
          <w:trHeight w:val="580"/>
        </w:trPr>
        <w:tc>
          <w:tcPr>
            <w:tcW w:w="1170" w:type="dxa"/>
            <w:vMerge/>
            <w:tcBorders>
              <w:top w:val="nil"/>
              <w:left w:val="nil"/>
              <w:bottom w:val="single" w:sz="4" w:space="0" w:color="auto"/>
              <w:right w:val="nil"/>
            </w:tcBorders>
            <w:vAlign w:val="center"/>
            <w:hideMark/>
          </w:tcPr>
          <w:p w14:paraId="1310EED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0BA7971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375BC67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5 items (e.g. "In uncertain times, I usually expect the best,"  </w:t>
            </w:r>
            <w:proofErr w:type="spellStart"/>
            <w:r w:rsidRPr="00654A2F">
              <w:rPr>
                <w:rFonts w:ascii="Times New Roman" w:eastAsia="Times New Roman" w:hAnsi="Times New Roman" w:cs="Times New Roman"/>
                <w:color w:val="000000"/>
                <w:sz w:val="20"/>
                <w:szCs w:val="20"/>
              </w:rPr>
              <w:t>Scheier</w:t>
            </w:r>
            <w:proofErr w:type="spellEnd"/>
            <w:r w:rsidRPr="00654A2F">
              <w:rPr>
                <w:rFonts w:ascii="Times New Roman" w:eastAsia="Times New Roman" w:hAnsi="Times New Roman" w:cs="Times New Roman"/>
                <w:color w:val="000000"/>
                <w:sz w:val="20"/>
                <w:szCs w:val="20"/>
              </w:rPr>
              <w:t>, Carver, &amp; Bridges, 1994)</w:t>
            </w:r>
          </w:p>
        </w:tc>
        <w:tc>
          <w:tcPr>
            <w:tcW w:w="3870" w:type="dxa"/>
            <w:tcBorders>
              <w:top w:val="nil"/>
              <w:left w:val="nil"/>
              <w:bottom w:val="single" w:sz="4" w:space="0" w:color="auto"/>
              <w:right w:val="nil"/>
            </w:tcBorders>
            <w:shd w:val="clear" w:color="auto" w:fill="auto"/>
            <w:vAlign w:val="center"/>
            <w:hideMark/>
          </w:tcPr>
          <w:p w14:paraId="56D981C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4 "strongly disagree"</w:t>
            </w:r>
          </w:p>
        </w:tc>
        <w:tc>
          <w:tcPr>
            <w:tcW w:w="2610" w:type="dxa"/>
            <w:tcBorders>
              <w:top w:val="nil"/>
              <w:left w:val="nil"/>
              <w:bottom w:val="single" w:sz="4" w:space="0" w:color="auto"/>
              <w:right w:val="nil"/>
            </w:tcBorders>
            <w:shd w:val="clear" w:color="auto" w:fill="auto"/>
            <w:noWrap/>
            <w:vAlign w:val="center"/>
            <w:hideMark/>
          </w:tcPr>
          <w:p w14:paraId="71553C4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2003/4 (2003/4)</w:t>
            </w:r>
          </w:p>
        </w:tc>
      </w:tr>
      <w:tr w:rsidR="00407027" w:rsidRPr="00654A2F" w14:paraId="1DA0189D" w14:textId="77777777" w:rsidTr="0053555A">
        <w:trPr>
          <w:trHeight w:val="270"/>
        </w:trPr>
        <w:tc>
          <w:tcPr>
            <w:tcW w:w="1170" w:type="dxa"/>
            <w:vMerge w:val="restart"/>
            <w:tcBorders>
              <w:top w:val="single" w:sz="4" w:space="0" w:color="auto"/>
              <w:left w:val="nil"/>
              <w:bottom w:val="nil"/>
              <w:right w:val="nil"/>
            </w:tcBorders>
            <w:shd w:val="clear" w:color="auto" w:fill="auto"/>
            <w:hideMark/>
          </w:tcPr>
          <w:p w14:paraId="28775339"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Satisfaction with Life</w:t>
            </w:r>
          </w:p>
        </w:tc>
        <w:tc>
          <w:tcPr>
            <w:tcW w:w="1170" w:type="dxa"/>
            <w:tcBorders>
              <w:top w:val="single" w:sz="4" w:space="0" w:color="auto"/>
              <w:left w:val="nil"/>
              <w:bottom w:val="nil"/>
              <w:right w:val="nil"/>
            </w:tcBorders>
            <w:shd w:val="clear" w:color="auto" w:fill="auto"/>
            <w:noWrap/>
            <w:vAlign w:val="center"/>
            <w:hideMark/>
          </w:tcPr>
          <w:p w14:paraId="04C06E0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top w:val="single" w:sz="4" w:space="0" w:color="auto"/>
              <w:left w:val="nil"/>
              <w:bottom w:val="nil"/>
              <w:right w:val="nil"/>
            </w:tcBorders>
            <w:shd w:val="clear" w:color="auto" w:fill="auto"/>
            <w:vAlign w:val="center"/>
            <w:hideMark/>
          </w:tcPr>
          <w:p w14:paraId="6549BE7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("Satisfaction with life overall")</w:t>
            </w:r>
          </w:p>
        </w:tc>
        <w:tc>
          <w:tcPr>
            <w:tcW w:w="3870" w:type="dxa"/>
            <w:tcBorders>
              <w:top w:val="single" w:sz="4" w:space="0" w:color="auto"/>
              <w:left w:val="nil"/>
              <w:bottom w:val="nil"/>
              <w:right w:val="nil"/>
            </w:tcBorders>
            <w:shd w:val="clear" w:color="auto" w:fill="auto"/>
            <w:vAlign w:val="center"/>
            <w:hideMark/>
          </w:tcPr>
          <w:p w14:paraId="591D80E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"not satisfied at all" to 7 "completely satisfied"</w:t>
            </w:r>
          </w:p>
        </w:tc>
        <w:tc>
          <w:tcPr>
            <w:tcW w:w="2610" w:type="dxa"/>
            <w:tcBorders>
              <w:top w:val="single" w:sz="4" w:space="0" w:color="auto"/>
              <w:left w:val="nil"/>
              <w:bottom w:val="nil"/>
              <w:right w:val="nil"/>
            </w:tcBorders>
            <w:shd w:val="clear" w:color="auto" w:fill="auto"/>
            <w:noWrap/>
            <w:vAlign w:val="center"/>
            <w:hideMark/>
          </w:tcPr>
          <w:p w14:paraId="5BE5E57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1996 (1996-2008)</w:t>
            </w:r>
          </w:p>
        </w:tc>
      </w:tr>
      <w:tr w:rsidR="00407027" w:rsidRPr="00654A2F" w14:paraId="2E2B6ED7" w14:textId="77777777" w:rsidTr="0053555A">
        <w:trPr>
          <w:trHeight w:val="320"/>
        </w:trPr>
        <w:tc>
          <w:tcPr>
            <w:tcW w:w="1170" w:type="dxa"/>
            <w:vMerge/>
            <w:tcBorders>
              <w:top w:val="nil"/>
              <w:left w:val="nil"/>
              <w:bottom w:val="nil"/>
              <w:right w:val="nil"/>
            </w:tcBorders>
            <w:vAlign w:val="center"/>
            <w:hideMark/>
          </w:tcPr>
          <w:p w14:paraId="21DCFC7B"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5CEAC1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54ABB03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SWLS (Diener, Emmons, Larsen, &amp; Griffin, 1985)</w:t>
            </w:r>
          </w:p>
        </w:tc>
        <w:tc>
          <w:tcPr>
            <w:tcW w:w="3870" w:type="dxa"/>
            <w:tcBorders>
              <w:top w:val="nil"/>
              <w:left w:val="nil"/>
              <w:bottom w:val="nil"/>
              <w:right w:val="nil"/>
            </w:tcBorders>
            <w:shd w:val="clear" w:color="auto" w:fill="auto"/>
            <w:vAlign w:val="center"/>
            <w:hideMark/>
          </w:tcPr>
          <w:p w14:paraId="5992FB2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"low" to 10 "high"</w:t>
            </w:r>
          </w:p>
        </w:tc>
        <w:tc>
          <w:tcPr>
            <w:tcW w:w="2610" w:type="dxa"/>
            <w:tcBorders>
              <w:top w:val="nil"/>
              <w:left w:val="nil"/>
              <w:bottom w:val="nil"/>
              <w:right w:val="nil"/>
            </w:tcBorders>
            <w:shd w:val="clear" w:color="auto" w:fill="auto"/>
            <w:noWrap/>
            <w:vAlign w:val="center"/>
            <w:hideMark/>
          </w:tcPr>
          <w:p w14:paraId="76B8E4B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(1984-2017)</w:t>
            </w:r>
          </w:p>
        </w:tc>
      </w:tr>
      <w:tr w:rsidR="00407027" w:rsidRPr="00654A2F" w14:paraId="53DA2B63" w14:textId="77777777" w:rsidTr="0053555A">
        <w:trPr>
          <w:trHeight w:val="207"/>
        </w:trPr>
        <w:tc>
          <w:tcPr>
            <w:tcW w:w="1170" w:type="dxa"/>
            <w:vMerge/>
            <w:tcBorders>
              <w:top w:val="nil"/>
              <w:left w:val="nil"/>
              <w:bottom w:val="nil"/>
              <w:right w:val="nil"/>
            </w:tcBorders>
            <w:vAlign w:val="center"/>
            <w:hideMark/>
          </w:tcPr>
          <w:p w14:paraId="5347FBA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B8E35C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69B29DD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("How satisfied are you with your life?")</w:t>
            </w:r>
          </w:p>
        </w:tc>
        <w:tc>
          <w:tcPr>
            <w:tcW w:w="3870" w:type="dxa"/>
            <w:tcBorders>
              <w:top w:val="nil"/>
              <w:left w:val="nil"/>
              <w:bottom w:val="nil"/>
              <w:right w:val="nil"/>
            </w:tcBorders>
            <w:shd w:val="clear" w:color="auto" w:fill="auto"/>
            <w:vAlign w:val="center"/>
            <w:hideMark/>
          </w:tcPr>
          <w:p w14:paraId="045D121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"totally dissatisfied" to 10 "totally satisfied"</w:t>
            </w:r>
          </w:p>
        </w:tc>
        <w:tc>
          <w:tcPr>
            <w:tcW w:w="2610" w:type="dxa"/>
            <w:tcBorders>
              <w:top w:val="nil"/>
              <w:left w:val="nil"/>
              <w:bottom w:val="nil"/>
              <w:right w:val="nil"/>
            </w:tcBorders>
            <w:shd w:val="clear" w:color="auto" w:fill="auto"/>
            <w:noWrap/>
            <w:vAlign w:val="center"/>
            <w:hideMark/>
          </w:tcPr>
          <w:p w14:paraId="018B30C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2005 (2001 - 2017)</w:t>
            </w:r>
          </w:p>
        </w:tc>
      </w:tr>
      <w:tr w:rsidR="00407027" w:rsidRPr="00654A2F" w14:paraId="4EBBBEF4" w14:textId="77777777" w:rsidTr="0053555A">
        <w:trPr>
          <w:trHeight w:val="108"/>
        </w:trPr>
        <w:tc>
          <w:tcPr>
            <w:tcW w:w="1170" w:type="dxa"/>
            <w:vMerge/>
            <w:tcBorders>
              <w:top w:val="nil"/>
              <w:left w:val="nil"/>
              <w:bottom w:val="nil"/>
              <w:right w:val="nil"/>
            </w:tcBorders>
            <w:vAlign w:val="center"/>
            <w:hideMark/>
          </w:tcPr>
          <w:p w14:paraId="73BF558C"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E41C65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0C62891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SWLS (Diener, Emmons, Larsen, &amp; Griffin, 1985)</w:t>
            </w:r>
          </w:p>
        </w:tc>
        <w:tc>
          <w:tcPr>
            <w:tcW w:w="3870" w:type="dxa"/>
            <w:tcBorders>
              <w:top w:val="nil"/>
              <w:left w:val="nil"/>
              <w:bottom w:val="nil"/>
              <w:right w:val="nil"/>
            </w:tcBorders>
            <w:shd w:val="clear" w:color="auto" w:fill="auto"/>
            <w:vAlign w:val="center"/>
            <w:hideMark/>
          </w:tcPr>
          <w:p w14:paraId="3B31110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7 "strongly agree"</w:t>
            </w:r>
          </w:p>
        </w:tc>
        <w:tc>
          <w:tcPr>
            <w:tcW w:w="2610" w:type="dxa"/>
            <w:tcBorders>
              <w:top w:val="nil"/>
              <w:left w:val="nil"/>
              <w:bottom w:val="nil"/>
              <w:right w:val="nil"/>
            </w:tcBorders>
            <w:shd w:val="clear" w:color="auto" w:fill="auto"/>
            <w:noWrap/>
            <w:vAlign w:val="center"/>
            <w:hideMark/>
          </w:tcPr>
          <w:p w14:paraId="6466970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2006/8 (2006/8, 2010/12, 2014/16)</w:t>
            </w:r>
          </w:p>
        </w:tc>
      </w:tr>
      <w:tr w:rsidR="00407027" w:rsidRPr="00654A2F" w14:paraId="122D2E65" w14:textId="77777777" w:rsidTr="0053555A">
        <w:trPr>
          <w:trHeight w:val="320"/>
        </w:trPr>
        <w:tc>
          <w:tcPr>
            <w:tcW w:w="1170" w:type="dxa"/>
            <w:vMerge/>
            <w:tcBorders>
              <w:top w:val="nil"/>
              <w:left w:val="nil"/>
              <w:bottom w:val="nil"/>
              <w:right w:val="nil"/>
            </w:tcBorders>
            <w:vAlign w:val="center"/>
            <w:hideMark/>
          </w:tcPr>
          <w:p w14:paraId="13997C52"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2431BE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6393072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SWLS (Diener, Emmons, Larsen, &amp; Griffin, 1985)</w:t>
            </w:r>
          </w:p>
        </w:tc>
        <w:tc>
          <w:tcPr>
            <w:tcW w:w="3870" w:type="dxa"/>
            <w:tcBorders>
              <w:top w:val="nil"/>
              <w:left w:val="nil"/>
              <w:bottom w:val="nil"/>
              <w:right w:val="nil"/>
            </w:tcBorders>
            <w:shd w:val="clear" w:color="auto" w:fill="auto"/>
            <w:vAlign w:val="center"/>
            <w:hideMark/>
          </w:tcPr>
          <w:p w14:paraId="1A87060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7 "strongly agree"</w:t>
            </w:r>
          </w:p>
        </w:tc>
        <w:tc>
          <w:tcPr>
            <w:tcW w:w="2610" w:type="dxa"/>
            <w:tcBorders>
              <w:top w:val="nil"/>
              <w:left w:val="nil"/>
              <w:bottom w:val="nil"/>
              <w:right w:val="nil"/>
            </w:tcBorders>
            <w:shd w:val="clear" w:color="auto" w:fill="auto"/>
            <w:noWrap/>
            <w:vAlign w:val="center"/>
            <w:hideMark/>
          </w:tcPr>
          <w:p w14:paraId="48FFA36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2D0B95A7" w14:textId="77777777" w:rsidTr="0053555A">
        <w:trPr>
          <w:trHeight w:val="320"/>
        </w:trPr>
        <w:tc>
          <w:tcPr>
            <w:tcW w:w="1170" w:type="dxa"/>
            <w:vMerge/>
            <w:tcBorders>
              <w:top w:val="nil"/>
              <w:left w:val="nil"/>
              <w:bottom w:val="nil"/>
              <w:right w:val="nil"/>
            </w:tcBorders>
            <w:vAlign w:val="center"/>
            <w:hideMark/>
          </w:tcPr>
          <w:p w14:paraId="6A59891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7ED449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346D641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("How satisfied with life now" and "Satisfied with self")</w:t>
            </w:r>
          </w:p>
        </w:tc>
        <w:tc>
          <w:tcPr>
            <w:tcW w:w="3870" w:type="dxa"/>
            <w:tcBorders>
              <w:top w:val="nil"/>
              <w:left w:val="nil"/>
              <w:bottom w:val="nil"/>
              <w:right w:val="nil"/>
            </w:tcBorders>
            <w:shd w:val="clear" w:color="auto" w:fill="auto"/>
            <w:vAlign w:val="center"/>
            <w:hideMark/>
          </w:tcPr>
          <w:p w14:paraId="63A6B820" w14:textId="77777777" w:rsidR="00407027" w:rsidRPr="00654A2F" w:rsidRDefault="00407027" w:rsidP="0053555A">
            <w:pPr>
              <w:rPr>
                <w:rFonts w:ascii="Times New Roman" w:eastAsia="Times New Roman" w:hAnsi="Times New Roman" w:cs="Times New Roman"/>
                <w:color w:val="000000"/>
                <w:sz w:val="20"/>
                <w:szCs w:val="20"/>
              </w:rPr>
            </w:pPr>
          </w:p>
        </w:tc>
        <w:tc>
          <w:tcPr>
            <w:tcW w:w="2610" w:type="dxa"/>
            <w:tcBorders>
              <w:top w:val="nil"/>
              <w:left w:val="nil"/>
              <w:bottom w:val="nil"/>
              <w:right w:val="nil"/>
            </w:tcBorders>
            <w:shd w:val="clear" w:color="auto" w:fill="auto"/>
            <w:noWrap/>
            <w:vAlign w:val="center"/>
            <w:hideMark/>
          </w:tcPr>
          <w:p w14:paraId="0DF28CA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2004, 2013)</w:t>
            </w:r>
          </w:p>
        </w:tc>
      </w:tr>
      <w:tr w:rsidR="00407027" w:rsidRPr="00654A2F" w14:paraId="237A508F" w14:textId="77777777" w:rsidTr="0053555A">
        <w:trPr>
          <w:trHeight w:val="85"/>
        </w:trPr>
        <w:tc>
          <w:tcPr>
            <w:tcW w:w="1170" w:type="dxa"/>
            <w:vMerge/>
            <w:tcBorders>
              <w:top w:val="nil"/>
              <w:left w:val="nil"/>
              <w:bottom w:val="single" w:sz="4" w:space="0" w:color="auto"/>
              <w:right w:val="nil"/>
            </w:tcBorders>
            <w:vAlign w:val="center"/>
            <w:hideMark/>
          </w:tcPr>
          <w:p w14:paraId="3078E21D"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2887401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single" w:sz="4" w:space="0" w:color="auto"/>
              <w:right w:val="nil"/>
            </w:tcBorders>
            <w:shd w:val="clear" w:color="auto" w:fill="auto"/>
            <w:vAlign w:val="center"/>
            <w:hideMark/>
          </w:tcPr>
          <w:p w14:paraId="67B265C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("Satisfaction with life in general")</w:t>
            </w:r>
          </w:p>
        </w:tc>
        <w:tc>
          <w:tcPr>
            <w:tcW w:w="3870" w:type="dxa"/>
            <w:tcBorders>
              <w:top w:val="nil"/>
              <w:left w:val="nil"/>
              <w:bottom w:val="single" w:sz="4" w:space="0" w:color="auto"/>
              <w:right w:val="nil"/>
            </w:tcBorders>
            <w:shd w:val="clear" w:color="auto" w:fill="auto"/>
            <w:vAlign w:val="center"/>
            <w:hideMark/>
          </w:tcPr>
          <w:p w14:paraId="41F68E2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"not at all satisfied" to 10 "completely satisfied"</w:t>
            </w:r>
          </w:p>
        </w:tc>
        <w:tc>
          <w:tcPr>
            <w:tcW w:w="2610" w:type="dxa"/>
            <w:tcBorders>
              <w:top w:val="nil"/>
              <w:left w:val="nil"/>
              <w:bottom w:val="single" w:sz="4" w:space="0" w:color="auto"/>
              <w:right w:val="nil"/>
            </w:tcBorders>
            <w:shd w:val="clear" w:color="auto" w:fill="auto"/>
            <w:noWrap/>
            <w:vAlign w:val="center"/>
            <w:hideMark/>
          </w:tcPr>
          <w:p w14:paraId="2AB9583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(2001-2018)</w:t>
            </w:r>
          </w:p>
        </w:tc>
      </w:tr>
      <w:tr w:rsidR="00407027" w:rsidRPr="00654A2F" w14:paraId="45BBB934" w14:textId="77777777" w:rsidTr="0053555A">
        <w:trPr>
          <w:trHeight w:val="207"/>
        </w:trPr>
        <w:tc>
          <w:tcPr>
            <w:tcW w:w="1170" w:type="dxa"/>
            <w:vMerge w:val="restart"/>
            <w:tcBorders>
              <w:top w:val="single" w:sz="4" w:space="0" w:color="auto"/>
              <w:left w:val="nil"/>
              <w:bottom w:val="nil"/>
              <w:right w:val="nil"/>
            </w:tcBorders>
            <w:shd w:val="clear" w:color="auto" w:fill="auto"/>
            <w:hideMark/>
          </w:tcPr>
          <w:p w14:paraId="26714D3A"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Positive Affect</w:t>
            </w:r>
          </w:p>
        </w:tc>
        <w:tc>
          <w:tcPr>
            <w:tcW w:w="1170" w:type="dxa"/>
            <w:tcBorders>
              <w:top w:val="single" w:sz="4" w:space="0" w:color="auto"/>
              <w:left w:val="nil"/>
              <w:bottom w:val="nil"/>
              <w:right w:val="nil"/>
            </w:tcBorders>
            <w:shd w:val="clear" w:color="auto" w:fill="auto"/>
            <w:noWrap/>
            <w:vAlign w:val="center"/>
            <w:hideMark/>
          </w:tcPr>
          <w:p w14:paraId="63AC644A"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bottom w:val="nil"/>
              <w:right w:val="nil"/>
            </w:tcBorders>
            <w:shd w:val="clear" w:color="auto" w:fill="auto"/>
            <w:vAlign w:val="center"/>
            <w:hideMark/>
          </w:tcPr>
          <w:p w14:paraId="679049E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("happy", "hopeful")</w:t>
            </w:r>
          </w:p>
        </w:tc>
        <w:tc>
          <w:tcPr>
            <w:tcW w:w="3870" w:type="dxa"/>
            <w:tcBorders>
              <w:top w:val="single" w:sz="4" w:space="0" w:color="auto"/>
              <w:left w:val="nil"/>
              <w:bottom w:val="nil"/>
              <w:right w:val="nil"/>
            </w:tcBorders>
            <w:shd w:val="clear" w:color="auto" w:fill="auto"/>
            <w:vAlign w:val="center"/>
            <w:hideMark/>
          </w:tcPr>
          <w:p w14:paraId="256F95F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5 "strongly disagree"</w:t>
            </w:r>
          </w:p>
        </w:tc>
        <w:tc>
          <w:tcPr>
            <w:tcW w:w="2610" w:type="dxa"/>
            <w:tcBorders>
              <w:top w:val="single" w:sz="4" w:space="0" w:color="auto"/>
              <w:left w:val="nil"/>
              <w:bottom w:val="nil"/>
              <w:right w:val="nil"/>
            </w:tcBorders>
            <w:shd w:val="clear" w:color="auto" w:fill="auto"/>
            <w:noWrap/>
            <w:vAlign w:val="center"/>
            <w:hideMark/>
          </w:tcPr>
          <w:p w14:paraId="44D8A19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 1996, 2001)</w:t>
            </w:r>
          </w:p>
        </w:tc>
      </w:tr>
      <w:tr w:rsidR="00407027" w:rsidRPr="00654A2F" w14:paraId="424ED7D0" w14:textId="77777777" w:rsidTr="0053555A">
        <w:trPr>
          <w:trHeight w:val="320"/>
        </w:trPr>
        <w:tc>
          <w:tcPr>
            <w:tcW w:w="1170" w:type="dxa"/>
            <w:vMerge/>
            <w:tcBorders>
              <w:top w:val="nil"/>
              <w:left w:val="nil"/>
              <w:bottom w:val="nil"/>
              <w:right w:val="nil"/>
            </w:tcBorders>
            <w:vAlign w:val="center"/>
            <w:hideMark/>
          </w:tcPr>
          <w:p w14:paraId="4DBCE531"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2B178D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4D74D8F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("Frequency of being happy in the last 4 weeks")</w:t>
            </w:r>
          </w:p>
        </w:tc>
        <w:tc>
          <w:tcPr>
            <w:tcW w:w="3870" w:type="dxa"/>
            <w:tcBorders>
              <w:top w:val="nil"/>
              <w:left w:val="nil"/>
              <w:bottom w:val="nil"/>
              <w:right w:val="nil"/>
            </w:tcBorders>
            <w:shd w:val="clear" w:color="auto" w:fill="auto"/>
            <w:vAlign w:val="center"/>
            <w:hideMark/>
          </w:tcPr>
          <w:p w14:paraId="16B4834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"very seldom" to 5 "very often"</w:t>
            </w:r>
          </w:p>
        </w:tc>
        <w:tc>
          <w:tcPr>
            <w:tcW w:w="2610" w:type="dxa"/>
            <w:tcBorders>
              <w:top w:val="nil"/>
              <w:left w:val="nil"/>
              <w:bottom w:val="nil"/>
              <w:right w:val="nil"/>
            </w:tcBorders>
            <w:shd w:val="clear" w:color="auto" w:fill="auto"/>
            <w:noWrap/>
            <w:vAlign w:val="center"/>
            <w:hideMark/>
          </w:tcPr>
          <w:p w14:paraId="261D04D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2007 (2007-2017)</w:t>
            </w:r>
          </w:p>
        </w:tc>
      </w:tr>
      <w:tr w:rsidR="00407027" w:rsidRPr="00654A2F" w14:paraId="58C55612" w14:textId="77777777" w:rsidTr="0053555A">
        <w:trPr>
          <w:trHeight w:val="297"/>
        </w:trPr>
        <w:tc>
          <w:tcPr>
            <w:tcW w:w="1170" w:type="dxa"/>
            <w:vMerge/>
            <w:tcBorders>
              <w:top w:val="nil"/>
              <w:left w:val="nil"/>
              <w:bottom w:val="nil"/>
              <w:right w:val="nil"/>
            </w:tcBorders>
            <w:vAlign w:val="center"/>
            <w:hideMark/>
          </w:tcPr>
          <w:p w14:paraId="65BA132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E7D17F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100DD21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(e.g. "Been a happy person")</w:t>
            </w:r>
          </w:p>
        </w:tc>
        <w:tc>
          <w:tcPr>
            <w:tcW w:w="3870" w:type="dxa"/>
            <w:tcBorders>
              <w:top w:val="nil"/>
              <w:left w:val="nil"/>
              <w:bottom w:val="nil"/>
              <w:right w:val="nil"/>
            </w:tcBorders>
            <w:shd w:val="clear" w:color="auto" w:fill="auto"/>
            <w:vAlign w:val="center"/>
            <w:hideMark/>
          </w:tcPr>
          <w:p w14:paraId="7D41E1B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"all of the time" to  6 "none of the time"</w:t>
            </w:r>
          </w:p>
        </w:tc>
        <w:tc>
          <w:tcPr>
            <w:tcW w:w="2610" w:type="dxa"/>
            <w:tcBorders>
              <w:top w:val="nil"/>
              <w:left w:val="nil"/>
              <w:bottom w:val="nil"/>
              <w:right w:val="nil"/>
            </w:tcBorders>
            <w:shd w:val="clear" w:color="auto" w:fill="auto"/>
            <w:noWrap/>
            <w:vAlign w:val="center"/>
            <w:hideMark/>
          </w:tcPr>
          <w:p w14:paraId="637D4B7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(2001-2018)</w:t>
            </w:r>
          </w:p>
        </w:tc>
      </w:tr>
      <w:tr w:rsidR="00407027" w:rsidRPr="00654A2F" w14:paraId="3458BE64" w14:textId="77777777" w:rsidTr="0053555A">
        <w:trPr>
          <w:trHeight w:val="320"/>
        </w:trPr>
        <w:tc>
          <w:tcPr>
            <w:tcW w:w="1170" w:type="dxa"/>
            <w:vMerge/>
            <w:tcBorders>
              <w:top w:val="nil"/>
              <w:left w:val="nil"/>
              <w:bottom w:val="nil"/>
              <w:right w:val="nil"/>
            </w:tcBorders>
            <w:vAlign w:val="center"/>
            <w:hideMark/>
          </w:tcPr>
          <w:p w14:paraId="2583C6B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4B6AE33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5E9CCB6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PANAS-X (Watson &amp; Clark, 1994)</w:t>
            </w:r>
          </w:p>
        </w:tc>
        <w:tc>
          <w:tcPr>
            <w:tcW w:w="3870" w:type="dxa"/>
            <w:tcBorders>
              <w:top w:val="nil"/>
              <w:left w:val="nil"/>
              <w:bottom w:val="nil"/>
              <w:right w:val="nil"/>
            </w:tcBorders>
            <w:shd w:val="clear" w:color="auto" w:fill="auto"/>
            <w:vAlign w:val="center"/>
            <w:hideMark/>
          </w:tcPr>
          <w:p w14:paraId="40339D8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"very much" to 5 "not at all"</w:t>
            </w:r>
          </w:p>
        </w:tc>
        <w:tc>
          <w:tcPr>
            <w:tcW w:w="2610" w:type="dxa"/>
            <w:tcBorders>
              <w:top w:val="nil"/>
              <w:left w:val="nil"/>
              <w:bottom w:val="nil"/>
              <w:right w:val="nil"/>
            </w:tcBorders>
            <w:shd w:val="clear" w:color="auto" w:fill="auto"/>
            <w:noWrap/>
            <w:vAlign w:val="center"/>
            <w:hideMark/>
          </w:tcPr>
          <w:p w14:paraId="173055D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w:t>
            </w:r>
            <w:r>
              <w:rPr>
                <w:rFonts w:ascii="Times New Roman" w:eastAsia="Times New Roman" w:hAnsi="Times New Roman" w:cs="Times New Roman"/>
                <w:color w:val="000000"/>
                <w:sz w:val="20"/>
                <w:szCs w:val="20"/>
              </w:rPr>
              <w:t xml:space="preserve"> (2006-</w:t>
            </w:r>
            <w:r w:rsidRPr="00654A2F">
              <w:rPr>
                <w:rFonts w:ascii="Times New Roman" w:eastAsia="Times New Roman" w:hAnsi="Times New Roman" w:cs="Times New Roman"/>
                <w:color w:val="000000"/>
                <w:sz w:val="20"/>
                <w:szCs w:val="20"/>
              </w:rPr>
              <w:t>2016</w:t>
            </w:r>
            <w:r>
              <w:rPr>
                <w:rFonts w:ascii="Times New Roman" w:eastAsia="Times New Roman" w:hAnsi="Times New Roman" w:cs="Times New Roman"/>
                <w:color w:val="000000"/>
                <w:sz w:val="20"/>
                <w:szCs w:val="20"/>
              </w:rPr>
              <w:t>)</w:t>
            </w:r>
          </w:p>
        </w:tc>
      </w:tr>
      <w:tr w:rsidR="00407027" w:rsidRPr="00654A2F" w14:paraId="6A7C39C1" w14:textId="77777777" w:rsidTr="0053555A">
        <w:trPr>
          <w:trHeight w:val="320"/>
        </w:trPr>
        <w:tc>
          <w:tcPr>
            <w:tcW w:w="1170" w:type="dxa"/>
            <w:vMerge/>
            <w:tcBorders>
              <w:top w:val="nil"/>
              <w:left w:val="nil"/>
              <w:bottom w:val="nil"/>
              <w:right w:val="nil"/>
            </w:tcBorders>
            <w:vAlign w:val="center"/>
            <w:hideMark/>
          </w:tcPr>
          <w:p w14:paraId="4B8CD42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74B39D2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299FE75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items (e.g. "interested")</w:t>
            </w:r>
          </w:p>
        </w:tc>
        <w:tc>
          <w:tcPr>
            <w:tcW w:w="3870" w:type="dxa"/>
            <w:tcBorders>
              <w:top w:val="nil"/>
              <w:left w:val="nil"/>
              <w:bottom w:val="nil"/>
              <w:right w:val="nil"/>
            </w:tcBorders>
            <w:shd w:val="clear" w:color="auto" w:fill="auto"/>
            <w:vAlign w:val="center"/>
            <w:hideMark/>
          </w:tcPr>
          <w:p w14:paraId="767A9AE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"not at all" to 7 "extremely"</w:t>
            </w:r>
          </w:p>
        </w:tc>
        <w:tc>
          <w:tcPr>
            <w:tcW w:w="2610" w:type="dxa"/>
            <w:tcBorders>
              <w:top w:val="nil"/>
              <w:left w:val="nil"/>
              <w:bottom w:val="nil"/>
              <w:right w:val="nil"/>
            </w:tcBorders>
            <w:shd w:val="clear" w:color="auto" w:fill="auto"/>
            <w:noWrap/>
            <w:vAlign w:val="center"/>
            <w:hideMark/>
          </w:tcPr>
          <w:p w14:paraId="5895161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1F9B9565" w14:textId="77777777" w:rsidTr="0053555A">
        <w:trPr>
          <w:trHeight w:val="333"/>
        </w:trPr>
        <w:tc>
          <w:tcPr>
            <w:tcW w:w="1170" w:type="dxa"/>
            <w:vMerge/>
            <w:tcBorders>
              <w:top w:val="nil"/>
              <w:left w:val="nil"/>
              <w:bottom w:val="nil"/>
              <w:right w:val="nil"/>
            </w:tcBorders>
            <w:vAlign w:val="center"/>
            <w:hideMark/>
          </w:tcPr>
          <w:p w14:paraId="3AC08811"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730BDA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73E99D5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6 items (e.g. "cheerful"; Mroczek &amp; </w:t>
            </w:r>
            <w:proofErr w:type="spellStart"/>
            <w:r w:rsidRPr="00654A2F">
              <w:rPr>
                <w:rFonts w:ascii="Times New Roman" w:eastAsia="Times New Roman" w:hAnsi="Times New Roman" w:cs="Times New Roman"/>
                <w:color w:val="000000"/>
                <w:sz w:val="20"/>
                <w:szCs w:val="20"/>
              </w:rPr>
              <w:t>Kolarz</w:t>
            </w:r>
            <w:proofErr w:type="spellEnd"/>
            <w:r w:rsidRPr="00654A2F">
              <w:rPr>
                <w:rFonts w:ascii="Times New Roman" w:eastAsia="Times New Roman" w:hAnsi="Times New Roman" w:cs="Times New Roman"/>
                <w:color w:val="000000"/>
                <w:sz w:val="20"/>
                <w:szCs w:val="20"/>
              </w:rPr>
              <w:t>, 1998)</w:t>
            </w:r>
          </w:p>
        </w:tc>
        <w:tc>
          <w:tcPr>
            <w:tcW w:w="3870" w:type="dxa"/>
            <w:tcBorders>
              <w:top w:val="nil"/>
              <w:left w:val="nil"/>
              <w:bottom w:val="nil"/>
              <w:right w:val="nil"/>
            </w:tcBorders>
            <w:shd w:val="clear" w:color="auto" w:fill="auto"/>
            <w:vAlign w:val="center"/>
            <w:hideMark/>
          </w:tcPr>
          <w:p w14:paraId="644515D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"all of the time" to  5 "none of the time"</w:t>
            </w:r>
          </w:p>
        </w:tc>
        <w:tc>
          <w:tcPr>
            <w:tcW w:w="2610" w:type="dxa"/>
            <w:tcBorders>
              <w:top w:val="nil"/>
              <w:left w:val="nil"/>
              <w:bottom w:val="nil"/>
              <w:right w:val="nil"/>
            </w:tcBorders>
            <w:shd w:val="clear" w:color="auto" w:fill="auto"/>
            <w:noWrap/>
            <w:vAlign w:val="center"/>
            <w:hideMark/>
          </w:tcPr>
          <w:p w14:paraId="4964158D"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1994 (1994, 2004, 2013)</w:t>
            </w:r>
          </w:p>
        </w:tc>
      </w:tr>
      <w:tr w:rsidR="00407027" w:rsidRPr="00654A2F" w14:paraId="2931E1F4" w14:textId="77777777" w:rsidTr="0053555A">
        <w:trPr>
          <w:trHeight w:val="320"/>
        </w:trPr>
        <w:tc>
          <w:tcPr>
            <w:tcW w:w="1170" w:type="dxa"/>
            <w:vMerge/>
            <w:tcBorders>
              <w:top w:val="nil"/>
              <w:left w:val="nil"/>
              <w:bottom w:val="nil"/>
              <w:right w:val="nil"/>
            </w:tcBorders>
            <w:vAlign w:val="center"/>
            <w:hideMark/>
          </w:tcPr>
          <w:p w14:paraId="2EBF0EFF"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72AF152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41CBE5D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("joy")</w:t>
            </w:r>
          </w:p>
        </w:tc>
        <w:tc>
          <w:tcPr>
            <w:tcW w:w="3870" w:type="dxa"/>
            <w:tcBorders>
              <w:top w:val="nil"/>
              <w:left w:val="nil"/>
              <w:bottom w:val="nil"/>
              <w:right w:val="nil"/>
            </w:tcBorders>
            <w:shd w:val="clear" w:color="auto" w:fill="auto"/>
            <w:vAlign w:val="center"/>
            <w:hideMark/>
          </w:tcPr>
          <w:p w14:paraId="463E47F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"never" to 10 "always"</w:t>
            </w:r>
          </w:p>
        </w:tc>
        <w:tc>
          <w:tcPr>
            <w:tcW w:w="2610" w:type="dxa"/>
            <w:tcBorders>
              <w:top w:val="nil"/>
              <w:left w:val="nil"/>
              <w:bottom w:val="nil"/>
              <w:right w:val="nil"/>
            </w:tcBorders>
            <w:shd w:val="clear" w:color="auto" w:fill="auto"/>
            <w:noWrap/>
            <w:vAlign w:val="center"/>
            <w:hideMark/>
          </w:tcPr>
          <w:p w14:paraId="5E5CCD0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 (2006-2018)</w:t>
            </w:r>
          </w:p>
        </w:tc>
      </w:tr>
      <w:tr w:rsidR="00407027" w:rsidRPr="00654A2F" w14:paraId="72C3C688" w14:textId="77777777" w:rsidTr="0053555A">
        <w:trPr>
          <w:trHeight w:val="324"/>
        </w:trPr>
        <w:tc>
          <w:tcPr>
            <w:tcW w:w="1170" w:type="dxa"/>
            <w:vMerge/>
            <w:tcBorders>
              <w:top w:val="nil"/>
              <w:left w:val="nil"/>
              <w:bottom w:val="single" w:sz="4" w:space="0" w:color="auto"/>
              <w:right w:val="nil"/>
            </w:tcBorders>
            <w:vAlign w:val="center"/>
            <w:hideMark/>
          </w:tcPr>
          <w:p w14:paraId="79B61CC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5A7A5DD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236F352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4 items from the Spielberger anger and anxiety indices (Siblings only; Spielberger, 1980; Spielberger et al., 1970)</w:t>
            </w:r>
          </w:p>
        </w:tc>
        <w:tc>
          <w:tcPr>
            <w:tcW w:w="3870" w:type="dxa"/>
            <w:tcBorders>
              <w:top w:val="nil"/>
              <w:left w:val="nil"/>
              <w:bottom w:val="single" w:sz="4" w:space="0" w:color="auto"/>
              <w:right w:val="nil"/>
            </w:tcBorders>
            <w:shd w:val="clear" w:color="auto" w:fill="auto"/>
            <w:vAlign w:val="center"/>
            <w:hideMark/>
          </w:tcPr>
          <w:p w14:paraId="7C572BE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days to 7 days</w:t>
            </w:r>
          </w:p>
        </w:tc>
        <w:tc>
          <w:tcPr>
            <w:tcW w:w="2610" w:type="dxa"/>
            <w:tcBorders>
              <w:top w:val="nil"/>
              <w:left w:val="nil"/>
              <w:bottom w:val="single" w:sz="4" w:space="0" w:color="auto"/>
              <w:right w:val="nil"/>
            </w:tcBorders>
            <w:shd w:val="clear" w:color="auto" w:fill="auto"/>
            <w:noWrap/>
            <w:vAlign w:val="center"/>
            <w:hideMark/>
          </w:tcPr>
          <w:p w14:paraId="373B233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1993 (1993, 2003/4)</w:t>
            </w:r>
          </w:p>
        </w:tc>
      </w:tr>
      <w:tr w:rsidR="00407027" w:rsidRPr="00654A2F" w14:paraId="6DF75963" w14:textId="77777777" w:rsidTr="0053555A">
        <w:trPr>
          <w:trHeight w:val="306"/>
        </w:trPr>
        <w:tc>
          <w:tcPr>
            <w:tcW w:w="1170" w:type="dxa"/>
            <w:vMerge w:val="restart"/>
            <w:tcBorders>
              <w:top w:val="single" w:sz="4" w:space="0" w:color="auto"/>
              <w:left w:val="nil"/>
              <w:bottom w:val="nil"/>
              <w:right w:val="nil"/>
            </w:tcBorders>
            <w:shd w:val="clear" w:color="auto" w:fill="auto"/>
            <w:hideMark/>
          </w:tcPr>
          <w:p w14:paraId="5BA43469"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Negative Affect</w:t>
            </w:r>
          </w:p>
        </w:tc>
        <w:tc>
          <w:tcPr>
            <w:tcW w:w="1170" w:type="dxa"/>
            <w:tcBorders>
              <w:top w:val="single" w:sz="4" w:space="0" w:color="auto"/>
              <w:left w:val="nil"/>
              <w:bottom w:val="nil"/>
              <w:right w:val="nil"/>
            </w:tcBorders>
            <w:shd w:val="clear" w:color="auto" w:fill="auto"/>
            <w:noWrap/>
            <w:vAlign w:val="center"/>
            <w:hideMark/>
          </w:tcPr>
          <w:p w14:paraId="457B744A"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bottom w:val="nil"/>
              <w:right w:val="nil"/>
            </w:tcBorders>
            <w:shd w:val="clear" w:color="auto" w:fill="auto"/>
            <w:vAlign w:val="center"/>
            <w:hideMark/>
          </w:tcPr>
          <w:p w14:paraId="2C29140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("fearful", "sad")</w:t>
            </w:r>
          </w:p>
        </w:tc>
        <w:tc>
          <w:tcPr>
            <w:tcW w:w="3870" w:type="dxa"/>
            <w:tcBorders>
              <w:top w:val="single" w:sz="4" w:space="0" w:color="auto"/>
              <w:left w:val="nil"/>
              <w:bottom w:val="nil"/>
              <w:right w:val="nil"/>
            </w:tcBorders>
            <w:shd w:val="clear" w:color="auto" w:fill="auto"/>
            <w:vAlign w:val="center"/>
            <w:hideMark/>
          </w:tcPr>
          <w:p w14:paraId="3EF2F00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5 "strongly disagree"</w:t>
            </w:r>
          </w:p>
        </w:tc>
        <w:tc>
          <w:tcPr>
            <w:tcW w:w="2610" w:type="dxa"/>
            <w:tcBorders>
              <w:top w:val="single" w:sz="4" w:space="0" w:color="auto"/>
              <w:left w:val="nil"/>
              <w:bottom w:val="nil"/>
              <w:right w:val="nil"/>
            </w:tcBorders>
            <w:shd w:val="clear" w:color="auto" w:fill="auto"/>
            <w:noWrap/>
            <w:vAlign w:val="center"/>
            <w:hideMark/>
          </w:tcPr>
          <w:p w14:paraId="08EFAE1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 1996, 2001)</w:t>
            </w:r>
          </w:p>
        </w:tc>
      </w:tr>
      <w:tr w:rsidR="00407027" w:rsidRPr="00654A2F" w14:paraId="69429D3F" w14:textId="77777777" w:rsidTr="0053555A">
        <w:trPr>
          <w:trHeight w:val="320"/>
        </w:trPr>
        <w:tc>
          <w:tcPr>
            <w:tcW w:w="1170" w:type="dxa"/>
            <w:vMerge/>
            <w:tcBorders>
              <w:top w:val="nil"/>
              <w:left w:val="nil"/>
              <w:bottom w:val="nil"/>
              <w:right w:val="nil"/>
            </w:tcBorders>
            <w:vAlign w:val="center"/>
            <w:hideMark/>
          </w:tcPr>
          <w:p w14:paraId="452D1669"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DC1A64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39145CA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3 items (angry, sad, worried)</w:t>
            </w:r>
          </w:p>
        </w:tc>
        <w:tc>
          <w:tcPr>
            <w:tcW w:w="3870" w:type="dxa"/>
            <w:tcBorders>
              <w:top w:val="nil"/>
              <w:left w:val="nil"/>
              <w:bottom w:val="nil"/>
              <w:right w:val="nil"/>
            </w:tcBorders>
            <w:shd w:val="clear" w:color="auto" w:fill="auto"/>
            <w:vAlign w:val="center"/>
            <w:hideMark/>
          </w:tcPr>
          <w:p w14:paraId="5D33B73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"very seldom" to 5 "very often"</w:t>
            </w:r>
          </w:p>
        </w:tc>
        <w:tc>
          <w:tcPr>
            <w:tcW w:w="2610" w:type="dxa"/>
            <w:tcBorders>
              <w:top w:val="nil"/>
              <w:left w:val="nil"/>
              <w:bottom w:val="nil"/>
              <w:right w:val="nil"/>
            </w:tcBorders>
            <w:shd w:val="clear" w:color="auto" w:fill="auto"/>
            <w:noWrap/>
            <w:vAlign w:val="center"/>
            <w:hideMark/>
          </w:tcPr>
          <w:p w14:paraId="240830B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2007 (2007-2017)</w:t>
            </w:r>
          </w:p>
        </w:tc>
      </w:tr>
      <w:tr w:rsidR="00407027" w:rsidRPr="00654A2F" w14:paraId="2FCBD24B" w14:textId="77777777" w:rsidTr="0053555A">
        <w:trPr>
          <w:trHeight w:val="315"/>
        </w:trPr>
        <w:tc>
          <w:tcPr>
            <w:tcW w:w="1170" w:type="dxa"/>
            <w:vMerge/>
            <w:tcBorders>
              <w:top w:val="nil"/>
              <w:left w:val="nil"/>
              <w:bottom w:val="nil"/>
              <w:right w:val="nil"/>
            </w:tcBorders>
            <w:vAlign w:val="center"/>
            <w:hideMark/>
          </w:tcPr>
          <w:p w14:paraId="3B976AE1"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AEC104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0D396C2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3 items (e.g. "Felt down") </w:t>
            </w:r>
          </w:p>
        </w:tc>
        <w:tc>
          <w:tcPr>
            <w:tcW w:w="3870" w:type="dxa"/>
            <w:tcBorders>
              <w:top w:val="nil"/>
              <w:left w:val="nil"/>
              <w:bottom w:val="nil"/>
              <w:right w:val="nil"/>
            </w:tcBorders>
            <w:shd w:val="clear" w:color="auto" w:fill="auto"/>
            <w:vAlign w:val="center"/>
            <w:hideMark/>
          </w:tcPr>
          <w:p w14:paraId="6EF5FCE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"all of the time" to  6 "none of the time"</w:t>
            </w:r>
          </w:p>
        </w:tc>
        <w:tc>
          <w:tcPr>
            <w:tcW w:w="2610" w:type="dxa"/>
            <w:tcBorders>
              <w:top w:val="nil"/>
              <w:left w:val="nil"/>
              <w:bottom w:val="nil"/>
              <w:right w:val="nil"/>
            </w:tcBorders>
            <w:shd w:val="clear" w:color="auto" w:fill="auto"/>
            <w:noWrap/>
            <w:vAlign w:val="center"/>
            <w:hideMark/>
          </w:tcPr>
          <w:p w14:paraId="6DF3749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(2001-2018)</w:t>
            </w:r>
          </w:p>
        </w:tc>
      </w:tr>
      <w:tr w:rsidR="00407027" w:rsidRPr="00654A2F" w14:paraId="157FC52E" w14:textId="77777777" w:rsidTr="0053555A">
        <w:trPr>
          <w:trHeight w:val="320"/>
        </w:trPr>
        <w:tc>
          <w:tcPr>
            <w:tcW w:w="1170" w:type="dxa"/>
            <w:vMerge/>
            <w:tcBorders>
              <w:top w:val="nil"/>
              <w:left w:val="nil"/>
              <w:bottom w:val="nil"/>
              <w:right w:val="nil"/>
            </w:tcBorders>
            <w:vAlign w:val="center"/>
            <w:hideMark/>
          </w:tcPr>
          <w:p w14:paraId="394F453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11F0AC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0EED25D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PANAS-X (Watson &amp; Clark, 1994)</w:t>
            </w:r>
          </w:p>
        </w:tc>
        <w:tc>
          <w:tcPr>
            <w:tcW w:w="3870" w:type="dxa"/>
            <w:tcBorders>
              <w:top w:val="nil"/>
              <w:left w:val="nil"/>
              <w:bottom w:val="nil"/>
              <w:right w:val="nil"/>
            </w:tcBorders>
            <w:shd w:val="clear" w:color="auto" w:fill="auto"/>
            <w:vAlign w:val="center"/>
            <w:hideMark/>
          </w:tcPr>
          <w:p w14:paraId="3AD0C59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"very much" to 5 "not at all"</w:t>
            </w:r>
          </w:p>
        </w:tc>
        <w:tc>
          <w:tcPr>
            <w:tcW w:w="2610" w:type="dxa"/>
            <w:tcBorders>
              <w:top w:val="nil"/>
              <w:left w:val="nil"/>
              <w:bottom w:val="nil"/>
              <w:right w:val="nil"/>
            </w:tcBorders>
            <w:shd w:val="clear" w:color="auto" w:fill="auto"/>
            <w:noWrap/>
            <w:vAlign w:val="center"/>
            <w:hideMark/>
          </w:tcPr>
          <w:p w14:paraId="7639766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w:t>
            </w:r>
            <w:r>
              <w:rPr>
                <w:rFonts w:ascii="Times New Roman" w:eastAsia="Times New Roman" w:hAnsi="Times New Roman" w:cs="Times New Roman"/>
                <w:color w:val="000000"/>
                <w:sz w:val="20"/>
                <w:szCs w:val="20"/>
              </w:rPr>
              <w:t xml:space="preserve"> (2006-</w:t>
            </w:r>
            <w:r w:rsidRPr="00654A2F">
              <w:rPr>
                <w:rFonts w:ascii="Times New Roman" w:eastAsia="Times New Roman" w:hAnsi="Times New Roman" w:cs="Times New Roman"/>
                <w:color w:val="000000"/>
                <w:sz w:val="20"/>
                <w:szCs w:val="20"/>
              </w:rPr>
              <w:t>2016</w:t>
            </w:r>
            <w:r>
              <w:rPr>
                <w:rFonts w:ascii="Times New Roman" w:eastAsia="Times New Roman" w:hAnsi="Times New Roman" w:cs="Times New Roman"/>
                <w:color w:val="000000"/>
                <w:sz w:val="20"/>
                <w:szCs w:val="20"/>
              </w:rPr>
              <w:t>)</w:t>
            </w:r>
          </w:p>
        </w:tc>
      </w:tr>
      <w:tr w:rsidR="00407027" w:rsidRPr="00654A2F" w14:paraId="1A387952" w14:textId="77777777" w:rsidTr="0053555A">
        <w:trPr>
          <w:trHeight w:val="320"/>
        </w:trPr>
        <w:tc>
          <w:tcPr>
            <w:tcW w:w="1170" w:type="dxa"/>
            <w:vMerge/>
            <w:tcBorders>
              <w:top w:val="nil"/>
              <w:left w:val="nil"/>
              <w:bottom w:val="nil"/>
              <w:right w:val="nil"/>
            </w:tcBorders>
            <w:vAlign w:val="center"/>
            <w:hideMark/>
          </w:tcPr>
          <w:p w14:paraId="61BC2A1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AA7669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53164A4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items (e.g. "distressed")</w:t>
            </w:r>
          </w:p>
        </w:tc>
        <w:tc>
          <w:tcPr>
            <w:tcW w:w="3870" w:type="dxa"/>
            <w:tcBorders>
              <w:top w:val="nil"/>
              <w:left w:val="nil"/>
              <w:bottom w:val="nil"/>
              <w:right w:val="nil"/>
            </w:tcBorders>
            <w:shd w:val="clear" w:color="auto" w:fill="auto"/>
            <w:vAlign w:val="center"/>
            <w:hideMark/>
          </w:tcPr>
          <w:p w14:paraId="192B4BF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"not at all" to 7 "extremely"</w:t>
            </w:r>
          </w:p>
        </w:tc>
        <w:tc>
          <w:tcPr>
            <w:tcW w:w="2610" w:type="dxa"/>
            <w:tcBorders>
              <w:top w:val="nil"/>
              <w:left w:val="nil"/>
              <w:bottom w:val="nil"/>
              <w:right w:val="nil"/>
            </w:tcBorders>
            <w:shd w:val="clear" w:color="auto" w:fill="auto"/>
            <w:noWrap/>
            <w:vAlign w:val="center"/>
            <w:hideMark/>
          </w:tcPr>
          <w:p w14:paraId="2D0E575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71F0E6D6" w14:textId="77777777" w:rsidTr="0053555A">
        <w:trPr>
          <w:trHeight w:val="351"/>
        </w:trPr>
        <w:tc>
          <w:tcPr>
            <w:tcW w:w="1170" w:type="dxa"/>
            <w:vMerge/>
            <w:tcBorders>
              <w:top w:val="nil"/>
              <w:left w:val="nil"/>
              <w:bottom w:val="nil"/>
              <w:right w:val="nil"/>
            </w:tcBorders>
            <w:vAlign w:val="center"/>
            <w:hideMark/>
          </w:tcPr>
          <w:p w14:paraId="03930FCA"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BD1796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6E2BF12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6 items (e.g. "nervous"; Mroczek &amp; </w:t>
            </w:r>
            <w:proofErr w:type="spellStart"/>
            <w:r w:rsidRPr="00654A2F">
              <w:rPr>
                <w:rFonts w:ascii="Times New Roman" w:eastAsia="Times New Roman" w:hAnsi="Times New Roman" w:cs="Times New Roman"/>
                <w:color w:val="000000"/>
                <w:sz w:val="20"/>
                <w:szCs w:val="20"/>
              </w:rPr>
              <w:t>Kolarz</w:t>
            </w:r>
            <w:proofErr w:type="spellEnd"/>
            <w:r w:rsidRPr="00654A2F">
              <w:rPr>
                <w:rFonts w:ascii="Times New Roman" w:eastAsia="Times New Roman" w:hAnsi="Times New Roman" w:cs="Times New Roman"/>
                <w:color w:val="000000"/>
                <w:sz w:val="20"/>
                <w:szCs w:val="20"/>
              </w:rPr>
              <w:t>, 1998)</w:t>
            </w:r>
          </w:p>
        </w:tc>
        <w:tc>
          <w:tcPr>
            <w:tcW w:w="3870" w:type="dxa"/>
            <w:tcBorders>
              <w:top w:val="nil"/>
              <w:left w:val="nil"/>
              <w:bottom w:val="nil"/>
              <w:right w:val="nil"/>
            </w:tcBorders>
            <w:shd w:val="clear" w:color="auto" w:fill="auto"/>
            <w:vAlign w:val="center"/>
            <w:hideMark/>
          </w:tcPr>
          <w:p w14:paraId="26D086D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"all of the time" to  5 "none of the time"</w:t>
            </w:r>
          </w:p>
        </w:tc>
        <w:tc>
          <w:tcPr>
            <w:tcW w:w="2610" w:type="dxa"/>
            <w:tcBorders>
              <w:top w:val="nil"/>
              <w:left w:val="nil"/>
              <w:bottom w:val="nil"/>
              <w:right w:val="nil"/>
            </w:tcBorders>
            <w:shd w:val="clear" w:color="auto" w:fill="auto"/>
            <w:noWrap/>
            <w:vAlign w:val="center"/>
            <w:hideMark/>
          </w:tcPr>
          <w:p w14:paraId="28D0EBC0"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1994 (1994, 2004, 2013)</w:t>
            </w:r>
          </w:p>
        </w:tc>
      </w:tr>
      <w:tr w:rsidR="00407027" w:rsidRPr="00654A2F" w14:paraId="51987B66" w14:textId="77777777" w:rsidTr="0053555A">
        <w:trPr>
          <w:trHeight w:val="320"/>
        </w:trPr>
        <w:tc>
          <w:tcPr>
            <w:tcW w:w="1170" w:type="dxa"/>
            <w:vMerge/>
            <w:tcBorders>
              <w:top w:val="nil"/>
              <w:left w:val="nil"/>
              <w:bottom w:val="nil"/>
              <w:right w:val="nil"/>
            </w:tcBorders>
            <w:vAlign w:val="center"/>
            <w:hideMark/>
          </w:tcPr>
          <w:p w14:paraId="41D4818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079CD2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2BC0BC2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3 items ("angry", "sad", "worried")</w:t>
            </w:r>
          </w:p>
        </w:tc>
        <w:tc>
          <w:tcPr>
            <w:tcW w:w="3870" w:type="dxa"/>
            <w:tcBorders>
              <w:top w:val="nil"/>
              <w:left w:val="nil"/>
              <w:bottom w:val="nil"/>
              <w:right w:val="nil"/>
            </w:tcBorders>
            <w:shd w:val="clear" w:color="auto" w:fill="auto"/>
            <w:vAlign w:val="center"/>
            <w:hideMark/>
          </w:tcPr>
          <w:p w14:paraId="1BFEA2E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"never" to 10 "always"</w:t>
            </w:r>
          </w:p>
        </w:tc>
        <w:tc>
          <w:tcPr>
            <w:tcW w:w="2610" w:type="dxa"/>
            <w:tcBorders>
              <w:top w:val="nil"/>
              <w:left w:val="nil"/>
              <w:bottom w:val="nil"/>
              <w:right w:val="nil"/>
            </w:tcBorders>
            <w:shd w:val="clear" w:color="auto" w:fill="auto"/>
            <w:noWrap/>
            <w:vAlign w:val="center"/>
            <w:hideMark/>
          </w:tcPr>
          <w:p w14:paraId="12BC01A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 (2006-2018)</w:t>
            </w:r>
          </w:p>
        </w:tc>
      </w:tr>
      <w:tr w:rsidR="00407027" w:rsidRPr="00654A2F" w14:paraId="0328A987" w14:textId="77777777" w:rsidTr="0053555A">
        <w:trPr>
          <w:trHeight w:val="315"/>
        </w:trPr>
        <w:tc>
          <w:tcPr>
            <w:tcW w:w="1170" w:type="dxa"/>
            <w:vMerge/>
            <w:tcBorders>
              <w:top w:val="nil"/>
              <w:left w:val="nil"/>
              <w:bottom w:val="single" w:sz="4" w:space="0" w:color="auto"/>
              <w:right w:val="nil"/>
            </w:tcBorders>
            <w:vAlign w:val="center"/>
            <w:hideMark/>
          </w:tcPr>
          <w:p w14:paraId="61C2CB1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08F57BA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4C94C6A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16 items from the Spielberger anger and anxiety indices (Siblings only; Spielberger, 1980; Spielberger et al., 1970)</w:t>
            </w:r>
          </w:p>
        </w:tc>
        <w:tc>
          <w:tcPr>
            <w:tcW w:w="3870" w:type="dxa"/>
            <w:tcBorders>
              <w:top w:val="nil"/>
              <w:left w:val="nil"/>
              <w:bottom w:val="single" w:sz="4" w:space="0" w:color="auto"/>
              <w:right w:val="nil"/>
            </w:tcBorders>
            <w:shd w:val="clear" w:color="auto" w:fill="auto"/>
            <w:vAlign w:val="center"/>
            <w:hideMark/>
          </w:tcPr>
          <w:p w14:paraId="0294BAA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days to 7 days</w:t>
            </w:r>
          </w:p>
        </w:tc>
        <w:tc>
          <w:tcPr>
            <w:tcW w:w="2610" w:type="dxa"/>
            <w:tcBorders>
              <w:top w:val="nil"/>
              <w:left w:val="nil"/>
              <w:bottom w:val="single" w:sz="4" w:space="0" w:color="auto"/>
              <w:right w:val="nil"/>
            </w:tcBorders>
            <w:shd w:val="clear" w:color="auto" w:fill="auto"/>
            <w:noWrap/>
            <w:vAlign w:val="center"/>
            <w:hideMark/>
          </w:tcPr>
          <w:p w14:paraId="1EC83F1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1993 (1993, 2003/4)</w:t>
            </w:r>
          </w:p>
        </w:tc>
      </w:tr>
      <w:tr w:rsidR="00407027" w:rsidRPr="00654A2F" w14:paraId="39436EE3" w14:textId="77777777" w:rsidTr="0053555A">
        <w:trPr>
          <w:trHeight w:val="396"/>
        </w:trPr>
        <w:tc>
          <w:tcPr>
            <w:tcW w:w="1170" w:type="dxa"/>
            <w:vMerge w:val="restart"/>
            <w:tcBorders>
              <w:top w:val="single" w:sz="4" w:space="0" w:color="auto"/>
              <w:left w:val="nil"/>
              <w:bottom w:val="nil"/>
              <w:right w:val="nil"/>
            </w:tcBorders>
            <w:shd w:val="clear" w:color="auto" w:fill="auto"/>
            <w:hideMark/>
          </w:tcPr>
          <w:p w14:paraId="49FC608E"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Locus of Control</w:t>
            </w:r>
          </w:p>
        </w:tc>
        <w:tc>
          <w:tcPr>
            <w:tcW w:w="1170" w:type="dxa"/>
            <w:tcBorders>
              <w:top w:val="single" w:sz="4" w:space="0" w:color="auto"/>
              <w:left w:val="nil"/>
              <w:bottom w:val="nil"/>
              <w:right w:val="nil"/>
            </w:tcBorders>
            <w:shd w:val="clear" w:color="auto" w:fill="auto"/>
            <w:noWrap/>
            <w:vAlign w:val="center"/>
            <w:hideMark/>
          </w:tcPr>
          <w:p w14:paraId="7211107C"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bottom w:val="nil"/>
              <w:right w:val="nil"/>
            </w:tcBorders>
            <w:shd w:val="clear" w:color="auto" w:fill="auto"/>
            <w:vAlign w:val="center"/>
            <w:hideMark/>
          </w:tcPr>
          <w:p w14:paraId="13B2614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"When you get what you want, it's usually because you worked hard for it."</w:t>
            </w:r>
          </w:p>
        </w:tc>
        <w:tc>
          <w:tcPr>
            <w:tcW w:w="3870" w:type="dxa"/>
            <w:tcBorders>
              <w:top w:val="single" w:sz="4" w:space="0" w:color="auto"/>
              <w:left w:val="nil"/>
              <w:bottom w:val="nil"/>
              <w:right w:val="nil"/>
            </w:tcBorders>
            <w:shd w:val="clear" w:color="auto" w:fill="auto"/>
            <w:vAlign w:val="center"/>
            <w:hideMark/>
          </w:tcPr>
          <w:p w14:paraId="3D4AC0E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agree" to 5 "strongly disagree"</w:t>
            </w:r>
          </w:p>
        </w:tc>
        <w:tc>
          <w:tcPr>
            <w:tcW w:w="2610" w:type="dxa"/>
            <w:tcBorders>
              <w:top w:val="single" w:sz="4" w:space="0" w:color="auto"/>
              <w:left w:val="nil"/>
              <w:bottom w:val="nil"/>
              <w:right w:val="nil"/>
            </w:tcBorders>
            <w:shd w:val="clear" w:color="auto" w:fill="auto"/>
            <w:noWrap/>
            <w:vAlign w:val="center"/>
            <w:hideMark/>
          </w:tcPr>
          <w:p w14:paraId="77D81FA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1995/6 (1995/6)</w:t>
            </w:r>
          </w:p>
        </w:tc>
      </w:tr>
      <w:tr w:rsidR="00407027" w:rsidRPr="00654A2F" w14:paraId="4EB67E3B" w14:textId="77777777" w:rsidTr="0053555A">
        <w:trPr>
          <w:trHeight w:val="320"/>
        </w:trPr>
        <w:tc>
          <w:tcPr>
            <w:tcW w:w="1170" w:type="dxa"/>
            <w:vMerge/>
            <w:tcBorders>
              <w:top w:val="nil"/>
              <w:left w:val="nil"/>
              <w:bottom w:val="nil"/>
              <w:right w:val="nil"/>
            </w:tcBorders>
            <w:vAlign w:val="center"/>
            <w:hideMark/>
          </w:tcPr>
          <w:p w14:paraId="6B01C1DF"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D7765D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top w:val="nil"/>
              <w:left w:val="nil"/>
              <w:bottom w:val="nil"/>
              <w:right w:val="nil"/>
            </w:tcBorders>
            <w:shd w:val="clear" w:color="auto" w:fill="auto"/>
            <w:vAlign w:val="center"/>
            <w:hideMark/>
          </w:tcPr>
          <w:p w14:paraId="288A130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7 items (e.g. "Life is full of opportunities")</w:t>
            </w:r>
          </w:p>
        </w:tc>
        <w:tc>
          <w:tcPr>
            <w:tcW w:w="3870" w:type="dxa"/>
            <w:tcBorders>
              <w:top w:val="nil"/>
              <w:left w:val="nil"/>
              <w:bottom w:val="nil"/>
              <w:right w:val="nil"/>
            </w:tcBorders>
            <w:shd w:val="clear" w:color="auto" w:fill="auto"/>
            <w:vAlign w:val="center"/>
            <w:hideMark/>
          </w:tcPr>
          <w:p w14:paraId="54083F3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"often" to 4 "never"</w:t>
            </w:r>
          </w:p>
        </w:tc>
        <w:tc>
          <w:tcPr>
            <w:tcW w:w="2610" w:type="dxa"/>
            <w:tcBorders>
              <w:top w:val="nil"/>
              <w:left w:val="nil"/>
              <w:bottom w:val="nil"/>
              <w:right w:val="nil"/>
            </w:tcBorders>
            <w:shd w:val="clear" w:color="auto" w:fill="auto"/>
            <w:noWrap/>
            <w:vAlign w:val="center"/>
            <w:hideMark/>
          </w:tcPr>
          <w:p w14:paraId="5B6F0F9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 2006)</w:t>
            </w:r>
          </w:p>
        </w:tc>
      </w:tr>
      <w:tr w:rsidR="00407027" w:rsidRPr="00654A2F" w14:paraId="718DC893" w14:textId="77777777" w:rsidTr="0053555A">
        <w:trPr>
          <w:trHeight w:val="450"/>
        </w:trPr>
        <w:tc>
          <w:tcPr>
            <w:tcW w:w="1170" w:type="dxa"/>
            <w:vMerge/>
            <w:tcBorders>
              <w:top w:val="nil"/>
              <w:left w:val="nil"/>
              <w:bottom w:val="nil"/>
              <w:right w:val="nil"/>
            </w:tcBorders>
            <w:vAlign w:val="center"/>
            <w:hideMark/>
          </w:tcPr>
          <w:p w14:paraId="4A157DD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58A7EB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1D2C473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8 items (e.g. "No one can escape their destiny"</w:t>
            </w:r>
          </w:p>
        </w:tc>
        <w:tc>
          <w:tcPr>
            <w:tcW w:w="3870" w:type="dxa"/>
            <w:tcBorders>
              <w:top w:val="nil"/>
              <w:left w:val="nil"/>
              <w:bottom w:val="nil"/>
              <w:right w:val="nil"/>
            </w:tcBorders>
            <w:shd w:val="clear" w:color="auto" w:fill="auto"/>
            <w:vAlign w:val="center"/>
            <w:hideMark/>
          </w:tcPr>
          <w:p w14:paraId="46B4D1D0"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completely" to 4  "does not apply"</w:t>
            </w:r>
          </w:p>
        </w:tc>
        <w:tc>
          <w:tcPr>
            <w:tcW w:w="2610" w:type="dxa"/>
            <w:tcBorders>
              <w:top w:val="nil"/>
              <w:left w:val="nil"/>
              <w:bottom w:val="nil"/>
              <w:right w:val="nil"/>
            </w:tcBorders>
            <w:shd w:val="clear" w:color="auto" w:fill="auto"/>
            <w:noWrap/>
            <w:vAlign w:val="center"/>
            <w:hideMark/>
          </w:tcPr>
          <w:p w14:paraId="21E1E15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1995, 2013)</w:t>
            </w:r>
          </w:p>
        </w:tc>
      </w:tr>
      <w:tr w:rsidR="00407027" w:rsidRPr="00654A2F" w14:paraId="3A748DA1" w14:textId="77777777" w:rsidTr="0053555A">
        <w:trPr>
          <w:trHeight w:val="171"/>
        </w:trPr>
        <w:tc>
          <w:tcPr>
            <w:tcW w:w="1170" w:type="dxa"/>
            <w:vMerge/>
            <w:tcBorders>
              <w:top w:val="nil"/>
              <w:left w:val="nil"/>
              <w:bottom w:val="nil"/>
              <w:right w:val="nil"/>
            </w:tcBorders>
            <w:vAlign w:val="center"/>
            <w:hideMark/>
          </w:tcPr>
          <w:p w14:paraId="67549BAC"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3E5017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7375B586" w14:textId="77777777" w:rsidR="00407027" w:rsidRPr="00654A2F" w:rsidRDefault="00407027" w:rsidP="0053555A">
            <w:pPr>
              <w:rPr>
                <w:rFonts w:ascii="Times New Roman" w:eastAsia="Times New Roman" w:hAnsi="Times New Roman" w:cs="Times New Roman"/>
                <w:color w:val="000000"/>
                <w:sz w:val="20"/>
                <w:szCs w:val="20"/>
              </w:rPr>
            </w:pPr>
            <w:proofErr w:type="spellStart"/>
            <w:r w:rsidRPr="00654A2F">
              <w:rPr>
                <w:rFonts w:ascii="Times New Roman" w:eastAsia="Times New Roman" w:hAnsi="Times New Roman" w:cs="Times New Roman"/>
                <w:color w:val="000000"/>
                <w:sz w:val="20"/>
                <w:szCs w:val="20"/>
              </w:rPr>
              <w:t>Pearlin</w:t>
            </w:r>
            <w:proofErr w:type="spellEnd"/>
            <w:r w:rsidRPr="00654A2F">
              <w:rPr>
                <w:rFonts w:ascii="Times New Roman" w:eastAsia="Times New Roman" w:hAnsi="Times New Roman" w:cs="Times New Roman"/>
                <w:color w:val="000000"/>
                <w:sz w:val="20"/>
                <w:szCs w:val="20"/>
              </w:rPr>
              <w:t xml:space="preserve"> Mastery Scale (</w:t>
            </w:r>
            <w:proofErr w:type="spellStart"/>
            <w:r w:rsidRPr="00654A2F">
              <w:rPr>
                <w:rFonts w:ascii="Times New Roman" w:eastAsia="Times New Roman" w:hAnsi="Times New Roman" w:cs="Times New Roman"/>
                <w:color w:val="000000"/>
                <w:sz w:val="20"/>
                <w:szCs w:val="20"/>
              </w:rPr>
              <w:t>Pearlin</w:t>
            </w:r>
            <w:proofErr w:type="spellEnd"/>
            <w:r w:rsidRPr="00654A2F">
              <w:rPr>
                <w:rFonts w:ascii="Times New Roman" w:eastAsia="Times New Roman" w:hAnsi="Times New Roman" w:cs="Times New Roman"/>
                <w:color w:val="000000"/>
                <w:sz w:val="20"/>
                <w:szCs w:val="20"/>
              </w:rPr>
              <w:t xml:space="preserve"> &amp; Schooler, 1978)</w:t>
            </w:r>
          </w:p>
        </w:tc>
        <w:tc>
          <w:tcPr>
            <w:tcW w:w="3870" w:type="dxa"/>
            <w:tcBorders>
              <w:top w:val="nil"/>
              <w:left w:val="nil"/>
              <w:bottom w:val="nil"/>
              <w:right w:val="nil"/>
            </w:tcBorders>
            <w:shd w:val="clear" w:color="auto" w:fill="auto"/>
            <w:vAlign w:val="center"/>
            <w:hideMark/>
          </w:tcPr>
          <w:p w14:paraId="05C1D59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7 "strongly agree"</w:t>
            </w:r>
          </w:p>
        </w:tc>
        <w:tc>
          <w:tcPr>
            <w:tcW w:w="2610" w:type="dxa"/>
            <w:tcBorders>
              <w:top w:val="nil"/>
              <w:left w:val="nil"/>
              <w:bottom w:val="nil"/>
              <w:right w:val="nil"/>
            </w:tcBorders>
            <w:shd w:val="clear" w:color="auto" w:fill="auto"/>
            <w:noWrap/>
            <w:vAlign w:val="center"/>
            <w:hideMark/>
          </w:tcPr>
          <w:p w14:paraId="782B915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2003 (2003, 2004, 2007, 2011, 2015)</w:t>
            </w:r>
          </w:p>
        </w:tc>
      </w:tr>
      <w:tr w:rsidR="00407027" w:rsidRPr="00654A2F" w14:paraId="4D63931A" w14:textId="77777777" w:rsidTr="0053555A">
        <w:trPr>
          <w:trHeight w:val="252"/>
        </w:trPr>
        <w:tc>
          <w:tcPr>
            <w:tcW w:w="1170" w:type="dxa"/>
            <w:vMerge/>
            <w:tcBorders>
              <w:top w:val="nil"/>
              <w:left w:val="nil"/>
              <w:bottom w:val="nil"/>
              <w:right w:val="nil"/>
            </w:tcBorders>
            <w:vAlign w:val="center"/>
            <w:hideMark/>
          </w:tcPr>
          <w:p w14:paraId="246A223F"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6B08CA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0E118EC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items (e.g. "What happens in my life is often beyond my control." Lachman &amp; Weaver, 1998)</w:t>
            </w:r>
          </w:p>
        </w:tc>
        <w:tc>
          <w:tcPr>
            <w:tcW w:w="3870" w:type="dxa"/>
            <w:tcBorders>
              <w:top w:val="nil"/>
              <w:left w:val="nil"/>
              <w:bottom w:val="nil"/>
              <w:right w:val="nil"/>
            </w:tcBorders>
            <w:shd w:val="clear" w:color="auto" w:fill="auto"/>
            <w:vAlign w:val="center"/>
            <w:hideMark/>
          </w:tcPr>
          <w:p w14:paraId="529E6E0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6 "strongly agree"</w:t>
            </w:r>
          </w:p>
        </w:tc>
        <w:tc>
          <w:tcPr>
            <w:tcW w:w="2610" w:type="dxa"/>
            <w:tcBorders>
              <w:top w:val="nil"/>
              <w:left w:val="nil"/>
              <w:bottom w:val="nil"/>
              <w:right w:val="nil"/>
            </w:tcBorders>
            <w:shd w:val="clear" w:color="auto" w:fill="auto"/>
            <w:noWrap/>
            <w:vAlign w:val="center"/>
            <w:hideMark/>
          </w:tcPr>
          <w:p w14:paraId="22EF322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w:t>
            </w:r>
            <w:r>
              <w:rPr>
                <w:rFonts w:ascii="Times New Roman" w:eastAsia="Times New Roman" w:hAnsi="Times New Roman" w:cs="Times New Roman"/>
                <w:color w:val="000000"/>
                <w:sz w:val="20"/>
                <w:szCs w:val="20"/>
              </w:rPr>
              <w:t xml:space="preserve"> (2006-</w:t>
            </w:r>
            <w:r w:rsidRPr="00654A2F">
              <w:rPr>
                <w:rFonts w:ascii="Times New Roman" w:eastAsia="Times New Roman" w:hAnsi="Times New Roman" w:cs="Times New Roman"/>
                <w:color w:val="000000"/>
                <w:sz w:val="20"/>
                <w:szCs w:val="20"/>
              </w:rPr>
              <w:t>2016</w:t>
            </w:r>
            <w:r>
              <w:rPr>
                <w:rFonts w:ascii="Times New Roman" w:eastAsia="Times New Roman" w:hAnsi="Times New Roman" w:cs="Times New Roman"/>
                <w:color w:val="000000"/>
                <w:sz w:val="20"/>
                <w:szCs w:val="20"/>
              </w:rPr>
              <w:t>)</w:t>
            </w:r>
          </w:p>
        </w:tc>
      </w:tr>
      <w:tr w:rsidR="00407027" w:rsidRPr="00654A2F" w14:paraId="5A901654" w14:textId="77777777" w:rsidTr="0053555A">
        <w:trPr>
          <w:trHeight w:val="333"/>
        </w:trPr>
        <w:tc>
          <w:tcPr>
            <w:tcW w:w="1170" w:type="dxa"/>
            <w:vMerge/>
            <w:tcBorders>
              <w:top w:val="nil"/>
              <w:left w:val="nil"/>
              <w:bottom w:val="nil"/>
              <w:right w:val="nil"/>
            </w:tcBorders>
            <w:vAlign w:val="center"/>
            <w:hideMark/>
          </w:tcPr>
          <w:p w14:paraId="000F283D"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0874CD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419B425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12 item Sense of Control Scale (Lachman &amp; Weaver, 1998)</w:t>
            </w:r>
          </w:p>
        </w:tc>
        <w:tc>
          <w:tcPr>
            <w:tcW w:w="3870" w:type="dxa"/>
            <w:tcBorders>
              <w:top w:val="nil"/>
              <w:left w:val="nil"/>
              <w:bottom w:val="nil"/>
              <w:right w:val="nil"/>
            </w:tcBorders>
            <w:shd w:val="clear" w:color="auto" w:fill="auto"/>
            <w:vAlign w:val="center"/>
            <w:hideMark/>
          </w:tcPr>
          <w:p w14:paraId="7C4D35E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strongly" to 7 "disagree strongly"</w:t>
            </w:r>
          </w:p>
        </w:tc>
        <w:tc>
          <w:tcPr>
            <w:tcW w:w="2610" w:type="dxa"/>
            <w:tcBorders>
              <w:top w:val="nil"/>
              <w:left w:val="nil"/>
              <w:bottom w:val="nil"/>
              <w:right w:val="nil"/>
            </w:tcBorders>
            <w:shd w:val="clear" w:color="auto" w:fill="auto"/>
            <w:noWrap/>
            <w:vAlign w:val="center"/>
            <w:hideMark/>
          </w:tcPr>
          <w:p w14:paraId="391AF75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2004, 2013)</w:t>
            </w:r>
          </w:p>
        </w:tc>
      </w:tr>
      <w:tr w:rsidR="00407027" w:rsidRPr="00654A2F" w14:paraId="1F8118A9" w14:textId="77777777" w:rsidTr="0053555A">
        <w:trPr>
          <w:trHeight w:val="320"/>
        </w:trPr>
        <w:tc>
          <w:tcPr>
            <w:tcW w:w="1170" w:type="dxa"/>
            <w:vMerge/>
            <w:tcBorders>
              <w:top w:val="nil"/>
              <w:left w:val="nil"/>
              <w:bottom w:val="nil"/>
              <w:right w:val="nil"/>
            </w:tcBorders>
            <w:vAlign w:val="center"/>
            <w:hideMark/>
          </w:tcPr>
          <w:p w14:paraId="64B57E2A"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1B5EF7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top w:val="nil"/>
              <w:left w:val="nil"/>
              <w:bottom w:val="nil"/>
              <w:right w:val="nil"/>
            </w:tcBorders>
            <w:shd w:val="clear" w:color="auto" w:fill="auto"/>
            <w:vAlign w:val="center"/>
            <w:hideMark/>
          </w:tcPr>
          <w:p w14:paraId="5BAFA840" w14:textId="77777777" w:rsidR="00407027" w:rsidRPr="00654A2F" w:rsidRDefault="00407027" w:rsidP="0053555A">
            <w:pPr>
              <w:rPr>
                <w:rFonts w:ascii="Times New Roman" w:eastAsia="Times New Roman" w:hAnsi="Times New Roman" w:cs="Times New Roman"/>
                <w:color w:val="000000"/>
                <w:sz w:val="20"/>
                <w:szCs w:val="20"/>
              </w:rPr>
            </w:pPr>
            <w:proofErr w:type="spellStart"/>
            <w:r w:rsidRPr="00654A2F">
              <w:rPr>
                <w:rFonts w:ascii="Times New Roman" w:eastAsia="Times New Roman" w:hAnsi="Times New Roman" w:cs="Times New Roman"/>
                <w:color w:val="000000"/>
                <w:sz w:val="20"/>
                <w:szCs w:val="20"/>
              </w:rPr>
              <w:t>Pearlin</w:t>
            </w:r>
            <w:proofErr w:type="spellEnd"/>
            <w:r w:rsidRPr="00654A2F">
              <w:rPr>
                <w:rFonts w:ascii="Times New Roman" w:eastAsia="Times New Roman" w:hAnsi="Times New Roman" w:cs="Times New Roman"/>
                <w:color w:val="000000"/>
                <w:sz w:val="20"/>
                <w:szCs w:val="20"/>
              </w:rPr>
              <w:t xml:space="preserve"> Mastery Scale (</w:t>
            </w:r>
            <w:proofErr w:type="spellStart"/>
            <w:r w:rsidRPr="00654A2F">
              <w:rPr>
                <w:rFonts w:ascii="Times New Roman" w:eastAsia="Times New Roman" w:hAnsi="Times New Roman" w:cs="Times New Roman"/>
                <w:color w:val="000000"/>
                <w:sz w:val="20"/>
                <w:szCs w:val="20"/>
              </w:rPr>
              <w:t>Pearlin</w:t>
            </w:r>
            <w:proofErr w:type="spellEnd"/>
            <w:r w:rsidRPr="00654A2F">
              <w:rPr>
                <w:rFonts w:ascii="Times New Roman" w:eastAsia="Times New Roman" w:hAnsi="Times New Roman" w:cs="Times New Roman"/>
                <w:color w:val="000000"/>
                <w:sz w:val="20"/>
                <w:szCs w:val="20"/>
              </w:rPr>
              <w:t xml:space="preserve"> &amp; Schooler, 1978)</w:t>
            </w:r>
          </w:p>
        </w:tc>
        <w:tc>
          <w:tcPr>
            <w:tcW w:w="3870" w:type="dxa"/>
            <w:tcBorders>
              <w:top w:val="nil"/>
              <w:left w:val="nil"/>
              <w:bottom w:val="nil"/>
              <w:right w:val="nil"/>
            </w:tcBorders>
            <w:shd w:val="clear" w:color="auto" w:fill="auto"/>
            <w:vAlign w:val="center"/>
            <w:hideMark/>
          </w:tcPr>
          <w:p w14:paraId="7CD6962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"strongly disagree" to 4 "strongly agree"</w:t>
            </w:r>
          </w:p>
        </w:tc>
        <w:tc>
          <w:tcPr>
            <w:tcW w:w="2610" w:type="dxa"/>
            <w:tcBorders>
              <w:top w:val="nil"/>
              <w:left w:val="nil"/>
              <w:bottom w:val="nil"/>
              <w:right w:val="nil"/>
            </w:tcBorders>
            <w:shd w:val="clear" w:color="auto" w:fill="auto"/>
            <w:noWrap/>
            <w:vAlign w:val="center"/>
            <w:hideMark/>
          </w:tcPr>
          <w:p w14:paraId="4F4B86D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(1994-2018)</w:t>
            </w:r>
          </w:p>
        </w:tc>
      </w:tr>
      <w:tr w:rsidR="00407027" w:rsidRPr="00654A2F" w14:paraId="2C0D1DE8" w14:textId="77777777" w:rsidTr="0053555A">
        <w:trPr>
          <w:trHeight w:val="405"/>
        </w:trPr>
        <w:tc>
          <w:tcPr>
            <w:tcW w:w="1170" w:type="dxa"/>
            <w:vMerge/>
            <w:tcBorders>
              <w:top w:val="nil"/>
              <w:left w:val="nil"/>
              <w:bottom w:val="nil"/>
              <w:right w:val="nil"/>
            </w:tcBorders>
            <w:vAlign w:val="center"/>
            <w:hideMark/>
          </w:tcPr>
          <w:p w14:paraId="369BDF77"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4D8AA6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nil"/>
              <w:right w:val="nil"/>
            </w:tcBorders>
            <w:shd w:val="clear" w:color="auto" w:fill="auto"/>
            <w:vAlign w:val="center"/>
            <w:hideMark/>
          </w:tcPr>
          <w:p w14:paraId="570EFB6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Perceived Constraints subscale from the MIDI Sense of Control Scale (Lachman &amp; Weaver, 1998)</w:t>
            </w:r>
          </w:p>
        </w:tc>
        <w:tc>
          <w:tcPr>
            <w:tcW w:w="3870" w:type="dxa"/>
            <w:tcBorders>
              <w:top w:val="nil"/>
              <w:left w:val="nil"/>
              <w:bottom w:val="nil"/>
              <w:right w:val="nil"/>
            </w:tcBorders>
            <w:shd w:val="clear" w:color="auto" w:fill="auto"/>
            <w:vAlign w:val="center"/>
            <w:hideMark/>
          </w:tcPr>
          <w:p w14:paraId="74CF762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"completely disagree" to 10 "agree"</w:t>
            </w:r>
          </w:p>
        </w:tc>
        <w:tc>
          <w:tcPr>
            <w:tcW w:w="2610" w:type="dxa"/>
            <w:tcBorders>
              <w:top w:val="nil"/>
              <w:left w:val="nil"/>
              <w:bottom w:val="nil"/>
              <w:right w:val="nil"/>
            </w:tcBorders>
            <w:shd w:val="clear" w:color="auto" w:fill="auto"/>
            <w:noWrap/>
            <w:vAlign w:val="center"/>
            <w:hideMark/>
          </w:tcPr>
          <w:p w14:paraId="55F4D14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2009 (2009, 2012, 2015, 2018)</w:t>
            </w:r>
          </w:p>
        </w:tc>
      </w:tr>
      <w:tr w:rsidR="00407027" w:rsidRPr="00654A2F" w14:paraId="0AF253C7" w14:textId="77777777" w:rsidTr="0053555A">
        <w:trPr>
          <w:trHeight w:val="306"/>
        </w:trPr>
        <w:tc>
          <w:tcPr>
            <w:tcW w:w="1170" w:type="dxa"/>
            <w:vMerge/>
            <w:tcBorders>
              <w:top w:val="nil"/>
              <w:left w:val="nil"/>
              <w:bottom w:val="single" w:sz="4" w:space="0" w:color="auto"/>
              <w:right w:val="nil"/>
            </w:tcBorders>
            <w:vAlign w:val="center"/>
            <w:hideMark/>
          </w:tcPr>
          <w:p w14:paraId="0E411EF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734D500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top w:val="nil"/>
              <w:left w:val="nil"/>
              <w:bottom w:val="single" w:sz="4" w:space="0" w:color="auto"/>
              <w:right w:val="nil"/>
            </w:tcBorders>
            <w:shd w:val="clear" w:color="auto" w:fill="auto"/>
            <w:vAlign w:val="center"/>
            <w:hideMark/>
          </w:tcPr>
          <w:p w14:paraId="7804112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(e.g. "I have difficulty arranging my life in a way that is satisfying to me")</w:t>
            </w:r>
          </w:p>
        </w:tc>
        <w:tc>
          <w:tcPr>
            <w:tcW w:w="3870" w:type="dxa"/>
            <w:tcBorders>
              <w:top w:val="nil"/>
              <w:left w:val="nil"/>
              <w:bottom w:val="single" w:sz="4" w:space="0" w:color="auto"/>
              <w:right w:val="nil"/>
            </w:tcBorders>
            <w:shd w:val="clear" w:color="auto" w:fill="auto"/>
            <w:vAlign w:val="center"/>
            <w:hideMark/>
          </w:tcPr>
          <w:p w14:paraId="4F12111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"agree strongly" to 6 "disagree strongly"</w:t>
            </w:r>
          </w:p>
        </w:tc>
        <w:tc>
          <w:tcPr>
            <w:tcW w:w="2610" w:type="dxa"/>
            <w:tcBorders>
              <w:top w:val="nil"/>
              <w:left w:val="nil"/>
              <w:bottom w:val="single" w:sz="4" w:space="0" w:color="auto"/>
              <w:right w:val="nil"/>
            </w:tcBorders>
            <w:shd w:val="clear" w:color="auto" w:fill="auto"/>
            <w:noWrap/>
            <w:vAlign w:val="center"/>
            <w:hideMark/>
          </w:tcPr>
          <w:p w14:paraId="032704D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1992/3 (1992/3, 2003/4)</w:t>
            </w:r>
          </w:p>
        </w:tc>
      </w:tr>
      <w:tr w:rsidR="00407027" w:rsidRPr="00654A2F" w14:paraId="0317EAA0" w14:textId="77777777" w:rsidTr="0053555A">
        <w:trPr>
          <w:trHeight w:val="320"/>
        </w:trPr>
        <w:tc>
          <w:tcPr>
            <w:tcW w:w="1170" w:type="dxa"/>
            <w:vMerge w:val="restart"/>
            <w:tcBorders>
              <w:top w:val="single" w:sz="4" w:space="0" w:color="auto"/>
              <w:left w:val="nil"/>
              <w:bottom w:val="nil"/>
              <w:right w:val="nil"/>
            </w:tcBorders>
            <w:shd w:val="clear" w:color="auto" w:fill="auto"/>
            <w:hideMark/>
          </w:tcPr>
          <w:p w14:paraId="0D84A355"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Social Support</w:t>
            </w:r>
          </w:p>
        </w:tc>
        <w:tc>
          <w:tcPr>
            <w:tcW w:w="1170" w:type="dxa"/>
            <w:tcBorders>
              <w:top w:val="single" w:sz="4" w:space="0" w:color="auto"/>
              <w:left w:val="nil"/>
              <w:bottom w:val="nil"/>
              <w:right w:val="nil"/>
            </w:tcBorders>
            <w:shd w:val="clear" w:color="auto" w:fill="auto"/>
            <w:noWrap/>
            <w:vAlign w:val="center"/>
            <w:hideMark/>
          </w:tcPr>
          <w:p w14:paraId="347ABA8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top w:val="single" w:sz="4" w:space="0" w:color="auto"/>
              <w:left w:val="nil"/>
              <w:bottom w:val="nil"/>
              <w:right w:val="nil"/>
            </w:tcBorders>
            <w:shd w:val="clear" w:color="auto" w:fill="auto"/>
            <w:vAlign w:val="center"/>
            <w:hideMark/>
          </w:tcPr>
          <w:p w14:paraId="6352A2A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items (e.g. "importance of friends")</w:t>
            </w:r>
          </w:p>
        </w:tc>
        <w:tc>
          <w:tcPr>
            <w:tcW w:w="3870" w:type="dxa"/>
            <w:tcBorders>
              <w:top w:val="single" w:sz="4" w:space="0" w:color="auto"/>
              <w:left w:val="nil"/>
              <w:bottom w:val="nil"/>
              <w:right w:val="nil"/>
            </w:tcBorders>
            <w:shd w:val="clear" w:color="auto" w:fill="auto"/>
            <w:vAlign w:val="center"/>
            <w:hideMark/>
          </w:tcPr>
          <w:p w14:paraId="7436951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"daily" to 6 "never"</w:t>
            </w:r>
          </w:p>
        </w:tc>
        <w:tc>
          <w:tcPr>
            <w:tcW w:w="2610" w:type="dxa"/>
            <w:tcBorders>
              <w:top w:val="single" w:sz="4" w:space="0" w:color="auto"/>
              <w:left w:val="nil"/>
              <w:bottom w:val="nil"/>
              <w:right w:val="nil"/>
            </w:tcBorders>
            <w:shd w:val="clear" w:color="auto" w:fill="auto"/>
            <w:noWrap/>
            <w:vAlign w:val="center"/>
            <w:hideMark/>
          </w:tcPr>
          <w:p w14:paraId="6D020F7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 2002, 2006)</w:t>
            </w:r>
          </w:p>
        </w:tc>
      </w:tr>
      <w:tr w:rsidR="00407027" w:rsidRPr="00654A2F" w14:paraId="1525FADD" w14:textId="77777777" w:rsidTr="0053555A">
        <w:trPr>
          <w:trHeight w:val="234"/>
        </w:trPr>
        <w:tc>
          <w:tcPr>
            <w:tcW w:w="1170" w:type="dxa"/>
            <w:vMerge/>
            <w:tcBorders>
              <w:top w:val="nil"/>
              <w:left w:val="nil"/>
              <w:bottom w:val="nil"/>
              <w:right w:val="nil"/>
            </w:tcBorders>
            <w:vAlign w:val="center"/>
            <w:hideMark/>
          </w:tcPr>
          <w:p w14:paraId="4790BDFD"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6D55FC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top w:val="nil"/>
              <w:left w:val="nil"/>
              <w:bottom w:val="nil"/>
              <w:right w:val="nil"/>
            </w:tcBorders>
            <w:shd w:val="clear" w:color="auto" w:fill="auto"/>
            <w:vAlign w:val="center"/>
            <w:hideMark/>
          </w:tcPr>
          <w:p w14:paraId="12C8A0C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 items (sum score of how many people support career and are confidants)</w:t>
            </w:r>
          </w:p>
        </w:tc>
        <w:tc>
          <w:tcPr>
            <w:tcW w:w="3870" w:type="dxa"/>
            <w:tcBorders>
              <w:top w:val="nil"/>
              <w:left w:val="nil"/>
              <w:bottom w:val="nil"/>
              <w:right w:val="nil"/>
            </w:tcBorders>
            <w:shd w:val="clear" w:color="auto" w:fill="auto"/>
            <w:vAlign w:val="center"/>
            <w:hideMark/>
          </w:tcPr>
          <w:p w14:paraId="35CD98D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variety of codes indicating relationship of person</w:t>
            </w:r>
          </w:p>
        </w:tc>
        <w:tc>
          <w:tcPr>
            <w:tcW w:w="2610" w:type="dxa"/>
            <w:tcBorders>
              <w:top w:val="nil"/>
              <w:left w:val="nil"/>
              <w:bottom w:val="nil"/>
              <w:right w:val="nil"/>
            </w:tcBorders>
            <w:shd w:val="clear" w:color="auto" w:fill="auto"/>
            <w:noWrap/>
            <w:vAlign w:val="center"/>
            <w:hideMark/>
          </w:tcPr>
          <w:p w14:paraId="2B6D24B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 (2006, 2011, 2016)</w:t>
            </w:r>
          </w:p>
        </w:tc>
      </w:tr>
      <w:tr w:rsidR="00407027" w:rsidRPr="00654A2F" w14:paraId="16DCEFB9" w14:textId="77777777" w:rsidTr="0053555A">
        <w:trPr>
          <w:trHeight w:val="85"/>
        </w:trPr>
        <w:tc>
          <w:tcPr>
            <w:tcW w:w="1170" w:type="dxa"/>
            <w:vMerge/>
            <w:tcBorders>
              <w:top w:val="nil"/>
              <w:left w:val="nil"/>
              <w:bottom w:val="nil"/>
              <w:right w:val="nil"/>
            </w:tcBorders>
            <w:vAlign w:val="center"/>
            <w:hideMark/>
          </w:tcPr>
          <w:p w14:paraId="6D15B23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7463088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164BECF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7 items (e.g. "How much can you rely on them if you have a serious problem")</w:t>
            </w:r>
          </w:p>
        </w:tc>
        <w:tc>
          <w:tcPr>
            <w:tcW w:w="3870" w:type="dxa"/>
            <w:tcBorders>
              <w:top w:val="nil"/>
              <w:left w:val="nil"/>
              <w:bottom w:val="nil"/>
              <w:right w:val="nil"/>
            </w:tcBorders>
            <w:shd w:val="clear" w:color="auto" w:fill="auto"/>
            <w:vAlign w:val="center"/>
            <w:hideMark/>
          </w:tcPr>
          <w:p w14:paraId="79CE1D7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 lot" to  4 "Not at all"</w:t>
            </w:r>
          </w:p>
        </w:tc>
        <w:tc>
          <w:tcPr>
            <w:tcW w:w="2610" w:type="dxa"/>
            <w:tcBorders>
              <w:top w:val="nil"/>
              <w:left w:val="nil"/>
              <w:bottom w:val="nil"/>
              <w:right w:val="nil"/>
            </w:tcBorders>
            <w:shd w:val="clear" w:color="auto" w:fill="auto"/>
            <w:noWrap/>
            <w:vAlign w:val="center"/>
            <w:hideMark/>
          </w:tcPr>
          <w:p w14:paraId="734E1DD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2006 (2006-2016)</w:t>
            </w:r>
          </w:p>
        </w:tc>
      </w:tr>
      <w:tr w:rsidR="00407027" w:rsidRPr="00654A2F" w14:paraId="11EFCB55" w14:textId="77777777" w:rsidTr="0053555A">
        <w:trPr>
          <w:trHeight w:val="85"/>
        </w:trPr>
        <w:tc>
          <w:tcPr>
            <w:tcW w:w="1170" w:type="dxa"/>
            <w:vMerge/>
            <w:tcBorders>
              <w:top w:val="nil"/>
              <w:left w:val="nil"/>
              <w:bottom w:val="nil"/>
              <w:right w:val="nil"/>
            </w:tcBorders>
            <w:vAlign w:val="center"/>
            <w:hideMark/>
          </w:tcPr>
          <w:p w14:paraId="34E53B7D"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5927F57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6D01966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12 items (e.g. "Did you receive any counsel or advice from your father, over the past 3 months?")</w:t>
            </w:r>
          </w:p>
        </w:tc>
        <w:tc>
          <w:tcPr>
            <w:tcW w:w="3870" w:type="dxa"/>
            <w:tcBorders>
              <w:top w:val="nil"/>
              <w:left w:val="nil"/>
              <w:bottom w:val="nil"/>
              <w:right w:val="nil"/>
            </w:tcBorders>
            <w:shd w:val="clear" w:color="auto" w:fill="auto"/>
            <w:vAlign w:val="center"/>
            <w:hideMark/>
          </w:tcPr>
          <w:p w14:paraId="70F3A6A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"no", 2 "once", 3 "several times"</w:t>
            </w:r>
          </w:p>
        </w:tc>
        <w:tc>
          <w:tcPr>
            <w:tcW w:w="2610" w:type="dxa"/>
            <w:tcBorders>
              <w:top w:val="nil"/>
              <w:left w:val="nil"/>
              <w:bottom w:val="nil"/>
              <w:right w:val="nil"/>
            </w:tcBorders>
            <w:shd w:val="clear" w:color="auto" w:fill="auto"/>
            <w:noWrap/>
            <w:vAlign w:val="center"/>
            <w:hideMark/>
          </w:tcPr>
          <w:p w14:paraId="4E4D98E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(2008-2017)</w:t>
            </w:r>
          </w:p>
        </w:tc>
      </w:tr>
      <w:tr w:rsidR="00407027" w:rsidRPr="00654A2F" w14:paraId="00A70B09" w14:textId="77777777" w:rsidTr="0053555A">
        <w:trPr>
          <w:trHeight w:val="320"/>
        </w:trPr>
        <w:tc>
          <w:tcPr>
            <w:tcW w:w="1170" w:type="dxa"/>
            <w:vMerge/>
            <w:tcBorders>
              <w:top w:val="nil"/>
              <w:left w:val="nil"/>
              <w:bottom w:val="nil"/>
              <w:right w:val="nil"/>
            </w:tcBorders>
            <w:vAlign w:val="center"/>
            <w:hideMark/>
          </w:tcPr>
          <w:p w14:paraId="3758478F"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50BDFDF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23C4850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24 items (e.g. "Family members/friends/partner care(s) about you")</w:t>
            </w:r>
          </w:p>
        </w:tc>
        <w:tc>
          <w:tcPr>
            <w:tcW w:w="3870" w:type="dxa"/>
            <w:tcBorders>
              <w:top w:val="nil"/>
              <w:left w:val="nil"/>
              <w:bottom w:val="nil"/>
              <w:right w:val="nil"/>
            </w:tcBorders>
            <w:shd w:val="clear" w:color="auto" w:fill="auto"/>
            <w:vAlign w:val="center"/>
            <w:hideMark/>
          </w:tcPr>
          <w:p w14:paraId="452F71D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 lot" to 4 "not at all"</w:t>
            </w:r>
          </w:p>
        </w:tc>
        <w:tc>
          <w:tcPr>
            <w:tcW w:w="2610" w:type="dxa"/>
            <w:tcBorders>
              <w:top w:val="nil"/>
              <w:left w:val="nil"/>
              <w:bottom w:val="nil"/>
              <w:right w:val="nil"/>
            </w:tcBorders>
            <w:shd w:val="clear" w:color="auto" w:fill="auto"/>
            <w:noWrap/>
            <w:vAlign w:val="center"/>
            <w:hideMark/>
          </w:tcPr>
          <w:p w14:paraId="4830512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2004, 2013)</w:t>
            </w:r>
          </w:p>
        </w:tc>
      </w:tr>
      <w:tr w:rsidR="00407027" w:rsidRPr="00654A2F" w14:paraId="1CDF9D0B" w14:textId="77777777" w:rsidTr="0053555A">
        <w:trPr>
          <w:trHeight w:val="297"/>
        </w:trPr>
        <w:tc>
          <w:tcPr>
            <w:tcW w:w="1170" w:type="dxa"/>
            <w:vMerge/>
            <w:tcBorders>
              <w:top w:val="nil"/>
              <w:left w:val="nil"/>
              <w:bottom w:val="nil"/>
              <w:right w:val="nil"/>
            </w:tcBorders>
            <w:vAlign w:val="center"/>
            <w:hideMark/>
          </w:tcPr>
          <w:p w14:paraId="235F0A0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010530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top w:val="nil"/>
              <w:left w:val="nil"/>
              <w:bottom w:val="nil"/>
              <w:right w:val="nil"/>
            </w:tcBorders>
            <w:shd w:val="clear" w:color="auto" w:fill="auto"/>
            <w:vAlign w:val="center"/>
            <w:hideMark/>
          </w:tcPr>
          <w:p w14:paraId="5D4E50D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5 items (e.g. "How much can you open up to relatives if you need to talk about worries")</w:t>
            </w:r>
          </w:p>
        </w:tc>
        <w:tc>
          <w:tcPr>
            <w:tcW w:w="3870" w:type="dxa"/>
            <w:tcBorders>
              <w:top w:val="nil"/>
              <w:left w:val="nil"/>
              <w:bottom w:val="nil"/>
              <w:right w:val="nil"/>
            </w:tcBorders>
            <w:shd w:val="clear" w:color="auto" w:fill="auto"/>
            <w:vAlign w:val="center"/>
            <w:hideMark/>
          </w:tcPr>
          <w:p w14:paraId="2080B5D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"not at all" to 5 "a great deal"</w:t>
            </w:r>
          </w:p>
        </w:tc>
        <w:tc>
          <w:tcPr>
            <w:tcW w:w="2610" w:type="dxa"/>
            <w:tcBorders>
              <w:top w:val="nil"/>
              <w:left w:val="nil"/>
              <w:bottom w:val="nil"/>
              <w:right w:val="nil"/>
            </w:tcBorders>
            <w:shd w:val="clear" w:color="auto" w:fill="auto"/>
            <w:noWrap/>
            <w:vAlign w:val="center"/>
            <w:hideMark/>
          </w:tcPr>
          <w:p w14:paraId="04CBE36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28A079E1" w14:textId="77777777" w:rsidTr="0053555A">
        <w:trPr>
          <w:trHeight w:val="180"/>
        </w:trPr>
        <w:tc>
          <w:tcPr>
            <w:tcW w:w="1170" w:type="dxa"/>
            <w:vMerge/>
            <w:tcBorders>
              <w:top w:val="nil"/>
              <w:left w:val="nil"/>
              <w:bottom w:val="single" w:sz="4" w:space="0" w:color="auto"/>
              <w:right w:val="nil"/>
            </w:tcBorders>
            <w:vAlign w:val="center"/>
            <w:hideMark/>
          </w:tcPr>
          <w:p w14:paraId="4998726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786AD21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top w:val="nil"/>
              <w:left w:val="nil"/>
              <w:bottom w:val="single" w:sz="4" w:space="0" w:color="auto"/>
              <w:right w:val="nil"/>
            </w:tcBorders>
            <w:shd w:val="clear" w:color="auto" w:fill="auto"/>
            <w:vAlign w:val="center"/>
            <w:hideMark/>
          </w:tcPr>
          <w:p w14:paraId="350A4D9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10 items (practical and emotional support from colleagues, neighbors, friends, close relatives, and partners)</w:t>
            </w:r>
          </w:p>
        </w:tc>
        <w:tc>
          <w:tcPr>
            <w:tcW w:w="3870" w:type="dxa"/>
            <w:tcBorders>
              <w:top w:val="nil"/>
              <w:left w:val="nil"/>
              <w:bottom w:val="single" w:sz="4" w:space="0" w:color="auto"/>
              <w:right w:val="nil"/>
            </w:tcBorders>
            <w:shd w:val="clear" w:color="auto" w:fill="auto"/>
            <w:vAlign w:val="center"/>
            <w:hideMark/>
          </w:tcPr>
          <w:p w14:paraId="674F6B4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"not at all" to 10 "a great deal"</w:t>
            </w:r>
          </w:p>
        </w:tc>
        <w:tc>
          <w:tcPr>
            <w:tcW w:w="2610" w:type="dxa"/>
            <w:tcBorders>
              <w:top w:val="nil"/>
              <w:left w:val="nil"/>
              <w:bottom w:val="single" w:sz="4" w:space="0" w:color="auto"/>
              <w:right w:val="nil"/>
            </w:tcBorders>
            <w:shd w:val="clear" w:color="auto" w:fill="auto"/>
            <w:noWrap/>
            <w:vAlign w:val="center"/>
            <w:hideMark/>
          </w:tcPr>
          <w:p w14:paraId="6CD453D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1999 (1999-2010, 2013, 2016)</w:t>
            </w:r>
          </w:p>
        </w:tc>
      </w:tr>
      <w:tr w:rsidR="00407027" w:rsidRPr="00654A2F" w14:paraId="574A30BC" w14:textId="77777777" w:rsidTr="0053555A">
        <w:trPr>
          <w:trHeight w:val="320"/>
        </w:trPr>
        <w:tc>
          <w:tcPr>
            <w:tcW w:w="1170" w:type="dxa"/>
            <w:vMerge w:val="restart"/>
            <w:tcBorders>
              <w:top w:val="single" w:sz="4" w:space="0" w:color="auto"/>
              <w:left w:val="nil"/>
              <w:bottom w:val="nil"/>
              <w:right w:val="nil"/>
            </w:tcBorders>
            <w:shd w:val="clear" w:color="auto" w:fill="auto"/>
            <w:hideMark/>
          </w:tcPr>
          <w:p w14:paraId="2F707771"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IQ</w:t>
            </w:r>
          </w:p>
        </w:tc>
        <w:tc>
          <w:tcPr>
            <w:tcW w:w="1170" w:type="dxa"/>
            <w:tcBorders>
              <w:top w:val="single" w:sz="4" w:space="0" w:color="auto"/>
              <w:left w:val="nil"/>
              <w:bottom w:val="nil"/>
              <w:right w:val="nil"/>
            </w:tcBorders>
            <w:shd w:val="clear" w:color="auto" w:fill="auto"/>
            <w:noWrap/>
            <w:vAlign w:val="center"/>
            <w:hideMark/>
          </w:tcPr>
          <w:p w14:paraId="08A30791"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bottom w:val="nil"/>
              <w:right w:val="nil"/>
            </w:tcBorders>
            <w:shd w:val="clear" w:color="auto" w:fill="auto"/>
            <w:vAlign w:val="center"/>
            <w:hideMark/>
          </w:tcPr>
          <w:p w14:paraId="7165ED2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Subtest of the WAIS (Picture Vocabulary)</w:t>
            </w:r>
          </w:p>
        </w:tc>
        <w:tc>
          <w:tcPr>
            <w:tcW w:w="3870" w:type="dxa"/>
            <w:tcBorders>
              <w:top w:val="single" w:sz="4" w:space="0" w:color="auto"/>
              <w:left w:val="nil"/>
              <w:bottom w:val="nil"/>
              <w:right w:val="nil"/>
            </w:tcBorders>
            <w:shd w:val="clear" w:color="auto" w:fill="auto"/>
            <w:vAlign w:val="center"/>
            <w:hideMark/>
          </w:tcPr>
          <w:p w14:paraId="6E48338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Raw Score</w:t>
            </w:r>
          </w:p>
        </w:tc>
        <w:tc>
          <w:tcPr>
            <w:tcW w:w="2610" w:type="dxa"/>
            <w:tcBorders>
              <w:top w:val="single" w:sz="4" w:space="0" w:color="auto"/>
              <w:left w:val="nil"/>
              <w:bottom w:val="nil"/>
              <w:right w:val="nil"/>
            </w:tcBorders>
            <w:shd w:val="clear" w:color="auto" w:fill="auto"/>
            <w:noWrap/>
            <w:vAlign w:val="center"/>
            <w:hideMark/>
          </w:tcPr>
          <w:p w14:paraId="62EDC92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w:t>
            </w:r>
          </w:p>
        </w:tc>
      </w:tr>
      <w:tr w:rsidR="00407027" w:rsidRPr="00654A2F" w14:paraId="019972A8" w14:textId="77777777" w:rsidTr="0053555A">
        <w:trPr>
          <w:trHeight w:val="315"/>
        </w:trPr>
        <w:tc>
          <w:tcPr>
            <w:tcW w:w="1170" w:type="dxa"/>
            <w:vMerge/>
            <w:tcBorders>
              <w:top w:val="nil"/>
              <w:left w:val="nil"/>
              <w:bottom w:val="nil"/>
              <w:right w:val="nil"/>
            </w:tcBorders>
            <w:vAlign w:val="center"/>
            <w:hideMark/>
          </w:tcPr>
          <w:p w14:paraId="543C812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0337B6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top w:val="nil"/>
              <w:left w:val="nil"/>
              <w:bottom w:val="nil"/>
              <w:right w:val="nil"/>
            </w:tcBorders>
            <w:shd w:val="clear" w:color="auto" w:fill="auto"/>
            <w:vAlign w:val="center"/>
            <w:hideMark/>
          </w:tcPr>
          <w:p w14:paraId="4210F34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3 Subtests of the WAIS (Digits Backward, Symbol Digits, and Word Pronunciation)</w:t>
            </w:r>
          </w:p>
        </w:tc>
        <w:tc>
          <w:tcPr>
            <w:tcW w:w="3870" w:type="dxa"/>
            <w:tcBorders>
              <w:top w:val="nil"/>
              <w:left w:val="nil"/>
              <w:bottom w:val="nil"/>
              <w:right w:val="nil"/>
            </w:tcBorders>
            <w:shd w:val="clear" w:color="auto" w:fill="auto"/>
            <w:vAlign w:val="center"/>
            <w:hideMark/>
          </w:tcPr>
          <w:p w14:paraId="1F51F01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Sum Score</w:t>
            </w:r>
          </w:p>
        </w:tc>
        <w:tc>
          <w:tcPr>
            <w:tcW w:w="2610" w:type="dxa"/>
            <w:tcBorders>
              <w:top w:val="nil"/>
              <w:left w:val="nil"/>
              <w:bottom w:val="nil"/>
              <w:right w:val="nil"/>
            </w:tcBorders>
            <w:shd w:val="clear" w:color="auto" w:fill="auto"/>
            <w:noWrap/>
            <w:vAlign w:val="center"/>
            <w:hideMark/>
          </w:tcPr>
          <w:p w14:paraId="2574818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2012 (2012, 2017)</w:t>
            </w:r>
          </w:p>
        </w:tc>
      </w:tr>
      <w:tr w:rsidR="00407027" w:rsidRPr="00654A2F" w14:paraId="4A5F507A" w14:textId="77777777" w:rsidTr="0053555A">
        <w:trPr>
          <w:trHeight w:val="320"/>
        </w:trPr>
        <w:tc>
          <w:tcPr>
            <w:tcW w:w="1170" w:type="dxa"/>
            <w:vMerge/>
            <w:tcBorders>
              <w:top w:val="nil"/>
              <w:left w:val="nil"/>
              <w:bottom w:val="nil"/>
              <w:right w:val="nil"/>
            </w:tcBorders>
            <w:vAlign w:val="center"/>
            <w:hideMark/>
          </w:tcPr>
          <w:p w14:paraId="76D0585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1DAF6F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top w:val="nil"/>
              <w:left w:val="nil"/>
              <w:bottom w:val="nil"/>
              <w:right w:val="nil"/>
            </w:tcBorders>
            <w:shd w:val="clear" w:color="auto" w:fill="auto"/>
            <w:vAlign w:val="center"/>
            <w:hideMark/>
          </w:tcPr>
          <w:p w14:paraId="3841985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Vocab, Recall, and Mental Status</w:t>
            </w:r>
          </w:p>
        </w:tc>
        <w:tc>
          <w:tcPr>
            <w:tcW w:w="3870" w:type="dxa"/>
            <w:tcBorders>
              <w:top w:val="nil"/>
              <w:left w:val="nil"/>
              <w:bottom w:val="nil"/>
              <w:right w:val="nil"/>
            </w:tcBorders>
            <w:shd w:val="clear" w:color="auto" w:fill="auto"/>
            <w:vAlign w:val="center"/>
            <w:hideMark/>
          </w:tcPr>
          <w:p w14:paraId="477DC19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Sum Score (range 0 to 45)</w:t>
            </w:r>
          </w:p>
        </w:tc>
        <w:tc>
          <w:tcPr>
            <w:tcW w:w="2610" w:type="dxa"/>
            <w:tcBorders>
              <w:top w:val="nil"/>
              <w:left w:val="nil"/>
              <w:bottom w:val="nil"/>
              <w:right w:val="nil"/>
            </w:tcBorders>
            <w:shd w:val="clear" w:color="auto" w:fill="auto"/>
            <w:noWrap/>
            <w:vAlign w:val="center"/>
            <w:hideMark/>
          </w:tcPr>
          <w:p w14:paraId="3E79312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1996/8 (1996/8-2010/12)</w:t>
            </w:r>
          </w:p>
        </w:tc>
      </w:tr>
      <w:tr w:rsidR="00407027" w:rsidRPr="00654A2F" w14:paraId="090BEF87" w14:textId="77777777" w:rsidTr="0053555A">
        <w:trPr>
          <w:trHeight w:val="320"/>
        </w:trPr>
        <w:tc>
          <w:tcPr>
            <w:tcW w:w="1170" w:type="dxa"/>
            <w:vMerge/>
            <w:tcBorders>
              <w:top w:val="nil"/>
              <w:left w:val="nil"/>
              <w:bottom w:val="nil"/>
              <w:right w:val="nil"/>
            </w:tcBorders>
            <w:vAlign w:val="center"/>
            <w:hideMark/>
          </w:tcPr>
          <w:p w14:paraId="459F31B6"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742E15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top w:val="nil"/>
              <w:left w:val="nil"/>
              <w:bottom w:val="nil"/>
              <w:right w:val="nil"/>
            </w:tcBorders>
            <w:shd w:val="clear" w:color="auto" w:fill="auto"/>
            <w:vAlign w:val="center"/>
            <w:hideMark/>
          </w:tcPr>
          <w:p w14:paraId="2BCBB8B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BSI problems in </w:t>
            </w:r>
            <w:proofErr w:type="spellStart"/>
            <w:r w:rsidRPr="00654A2F">
              <w:rPr>
                <w:rFonts w:ascii="Times New Roman" w:eastAsia="Times New Roman" w:hAnsi="Times New Roman" w:cs="Times New Roman"/>
                <w:color w:val="000000"/>
                <w:sz w:val="20"/>
                <w:szCs w:val="20"/>
              </w:rPr>
              <w:t>cogntive</w:t>
            </w:r>
            <w:proofErr w:type="spellEnd"/>
            <w:r w:rsidRPr="00654A2F">
              <w:rPr>
                <w:rFonts w:ascii="Times New Roman" w:eastAsia="Times New Roman" w:hAnsi="Times New Roman" w:cs="Times New Roman"/>
                <w:color w:val="000000"/>
                <w:sz w:val="20"/>
                <w:szCs w:val="20"/>
              </w:rPr>
              <w:t xml:space="preserve"> functions</w:t>
            </w:r>
          </w:p>
        </w:tc>
        <w:tc>
          <w:tcPr>
            <w:tcW w:w="3870" w:type="dxa"/>
            <w:tcBorders>
              <w:top w:val="nil"/>
              <w:left w:val="nil"/>
              <w:bottom w:val="nil"/>
              <w:right w:val="nil"/>
            </w:tcBorders>
            <w:shd w:val="clear" w:color="auto" w:fill="auto"/>
            <w:vAlign w:val="center"/>
            <w:hideMark/>
          </w:tcPr>
          <w:p w14:paraId="417A5D2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T-Score</w:t>
            </w:r>
          </w:p>
        </w:tc>
        <w:tc>
          <w:tcPr>
            <w:tcW w:w="2610" w:type="dxa"/>
            <w:tcBorders>
              <w:top w:val="nil"/>
              <w:left w:val="nil"/>
              <w:bottom w:val="nil"/>
              <w:right w:val="nil"/>
            </w:tcBorders>
            <w:shd w:val="clear" w:color="auto" w:fill="auto"/>
            <w:noWrap/>
            <w:vAlign w:val="center"/>
            <w:hideMark/>
          </w:tcPr>
          <w:p w14:paraId="0E55B4F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(2008-2011)</w:t>
            </w:r>
          </w:p>
        </w:tc>
      </w:tr>
      <w:tr w:rsidR="00407027" w:rsidRPr="00654A2F" w14:paraId="7664265F" w14:textId="77777777" w:rsidTr="0053555A">
        <w:trPr>
          <w:trHeight w:val="580"/>
        </w:trPr>
        <w:tc>
          <w:tcPr>
            <w:tcW w:w="1170" w:type="dxa"/>
            <w:vMerge/>
            <w:tcBorders>
              <w:top w:val="nil"/>
              <w:left w:val="nil"/>
              <w:bottom w:val="nil"/>
              <w:right w:val="nil"/>
            </w:tcBorders>
            <w:vAlign w:val="center"/>
            <w:hideMark/>
          </w:tcPr>
          <w:p w14:paraId="29F0BD5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39BE43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top w:val="nil"/>
              <w:left w:val="nil"/>
              <w:bottom w:val="nil"/>
              <w:right w:val="nil"/>
            </w:tcBorders>
            <w:shd w:val="clear" w:color="auto" w:fill="auto"/>
            <w:vAlign w:val="center"/>
            <w:hideMark/>
          </w:tcPr>
          <w:p w14:paraId="5E8F856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6 Subtests of the WAIS (Word Recall (Immediate and Delayed), Digits Backward, Category Fluency, Number Series, Backward Counting)</w:t>
            </w:r>
          </w:p>
        </w:tc>
        <w:tc>
          <w:tcPr>
            <w:tcW w:w="3870" w:type="dxa"/>
            <w:tcBorders>
              <w:top w:val="nil"/>
              <w:left w:val="nil"/>
              <w:bottom w:val="nil"/>
              <w:right w:val="nil"/>
            </w:tcBorders>
            <w:shd w:val="clear" w:color="auto" w:fill="auto"/>
            <w:vAlign w:val="center"/>
            <w:hideMark/>
          </w:tcPr>
          <w:p w14:paraId="42FE5FD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Sum Score (range 0 to 185)</w:t>
            </w:r>
          </w:p>
        </w:tc>
        <w:tc>
          <w:tcPr>
            <w:tcW w:w="2610" w:type="dxa"/>
            <w:tcBorders>
              <w:top w:val="nil"/>
              <w:left w:val="nil"/>
              <w:bottom w:val="nil"/>
              <w:right w:val="nil"/>
            </w:tcBorders>
            <w:shd w:val="clear" w:color="auto" w:fill="auto"/>
            <w:noWrap/>
            <w:vAlign w:val="center"/>
            <w:hideMark/>
          </w:tcPr>
          <w:p w14:paraId="33AFB29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2004 (2004, 2013)</w:t>
            </w:r>
          </w:p>
        </w:tc>
      </w:tr>
      <w:tr w:rsidR="00407027" w:rsidRPr="00654A2F" w14:paraId="277AB861" w14:textId="77777777" w:rsidTr="0053555A">
        <w:trPr>
          <w:trHeight w:val="320"/>
        </w:trPr>
        <w:tc>
          <w:tcPr>
            <w:tcW w:w="1170" w:type="dxa"/>
            <w:vMerge/>
            <w:tcBorders>
              <w:top w:val="nil"/>
              <w:left w:val="nil"/>
              <w:bottom w:val="single" w:sz="4" w:space="0" w:color="auto"/>
              <w:right w:val="nil"/>
            </w:tcBorders>
            <w:vAlign w:val="center"/>
            <w:hideMark/>
          </w:tcPr>
          <w:p w14:paraId="7B20F59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nil"/>
            </w:tcBorders>
            <w:shd w:val="clear" w:color="auto" w:fill="auto"/>
            <w:noWrap/>
            <w:vAlign w:val="center"/>
            <w:hideMark/>
          </w:tcPr>
          <w:p w14:paraId="3A7A44B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top w:val="nil"/>
              <w:left w:val="nil"/>
              <w:bottom w:val="single" w:sz="4" w:space="0" w:color="auto"/>
              <w:right w:val="nil"/>
            </w:tcBorders>
            <w:shd w:val="clear" w:color="auto" w:fill="auto"/>
            <w:vAlign w:val="center"/>
            <w:hideMark/>
          </w:tcPr>
          <w:p w14:paraId="7FAA4C5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 xml:space="preserve">Digit Span, </w:t>
            </w:r>
            <w:proofErr w:type="spellStart"/>
            <w:r w:rsidRPr="00654A2F">
              <w:rPr>
                <w:rFonts w:ascii="Times New Roman" w:eastAsia="Times New Roman" w:hAnsi="Times New Roman" w:cs="Times New Roman"/>
                <w:color w:val="000000"/>
                <w:sz w:val="20"/>
                <w:szCs w:val="20"/>
              </w:rPr>
              <w:t>Piat</w:t>
            </w:r>
            <w:proofErr w:type="spellEnd"/>
            <w:r w:rsidRPr="00654A2F">
              <w:rPr>
                <w:rFonts w:ascii="Times New Roman" w:eastAsia="Times New Roman" w:hAnsi="Times New Roman" w:cs="Times New Roman"/>
                <w:color w:val="000000"/>
                <w:sz w:val="20"/>
                <w:szCs w:val="20"/>
              </w:rPr>
              <w:t xml:space="preserve"> Reading and Math, Word Recall</w:t>
            </w:r>
          </w:p>
        </w:tc>
        <w:tc>
          <w:tcPr>
            <w:tcW w:w="3870" w:type="dxa"/>
            <w:tcBorders>
              <w:top w:val="nil"/>
              <w:left w:val="nil"/>
              <w:bottom w:val="single" w:sz="4" w:space="0" w:color="auto"/>
              <w:right w:val="nil"/>
            </w:tcBorders>
            <w:shd w:val="clear" w:color="auto" w:fill="auto"/>
            <w:vAlign w:val="center"/>
            <w:hideMark/>
          </w:tcPr>
          <w:p w14:paraId="433F59C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Raw Score</w:t>
            </w:r>
          </w:p>
        </w:tc>
        <w:tc>
          <w:tcPr>
            <w:tcW w:w="2610" w:type="dxa"/>
            <w:tcBorders>
              <w:top w:val="nil"/>
              <w:left w:val="nil"/>
              <w:bottom w:val="single" w:sz="4" w:space="0" w:color="auto"/>
              <w:right w:val="nil"/>
            </w:tcBorders>
            <w:shd w:val="clear" w:color="auto" w:fill="auto"/>
            <w:noWrap/>
            <w:vAlign w:val="center"/>
            <w:hideMark/>
          </w:tcPr>
          <w:p w14:paraId="70632B22" w14:textId="77777777" w:rsidR="00407027" w:rsidRPr="00654A2F" w:rsidRDefault="00407027" w:rsidP="0053555A">
            <w:pPr>
              <w:rPr>
                <w:rFonts w:ascii="Times New Roman" w:eastAsia="Times New Roman" w:hAnsi="Times New Roman" w:cs="Times New Roman"/>
                <w:color w:val="000000"/>
                <w:sz w:val="20"/>
                <w:szCs w:val="20"/>
              </w:rPr>
            </w:pPr>
          </w:p>
        </w:tc>
      </w:tr>
      <w:tr w:rsidR="00407027" w:rsidRPr="00654A2F" w14:paraId="1B691CA1" w14:textId="77777777" w:rsidTr="0053555A">
        <w:trPr>
          <w:trHeight w:val="288"/>
        </w:trPr>
        <w:tc>
          <w:tcPr>
            <w:tcW w:w="1170" w:type="dxa"/>
            <w:tcBorders>
              <w:top w:val="single" w:sz="4" w:space="0" w:color="auto"/>
              <w:left w:val="nil"/>
              <w:right w:val="nil"/>
            </w:tcBorders>
            <w:shd w:val="clear" w:color="auto" w:fill="auto"/>
            <w:hideMark/>
          </w:tcPr>
          <w:p w14:paraId="2A0032FD" w14:textId="77777777" w:rsidR="00407027" w:rsidRPr="00654A2F" w:rsidRDefault="00407027" w:rsidP="0053555A">
            <w:pPr>
              <w:jc w:val="right"/>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Depression</w:t>
            </w:r>
          </w:p>
        </w:tc>
        <w:tc>
          <w:tcPr>
            <w:tcW w:w="1170" w:type="dxa"/>
            <w:tcBorders>
              <w:top w:val="single" w:sz="4" w:space="0" w:color="auto"/>
              <w:left w:val="nil"/>
              <w:right w:val="nil"/>
            </w:tcBorders>
            <w:shd w:val="clear" w:color="auto" w:fill="auto"/>
            <w:noWrap/>
            <w:vAlign w:val="center"/>
            <w:hideMark/>
          </w:tcPr>
          <w:p w14:paraId="64B0CDE7"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 H</w:t>
            </w:r>
            <w:r w:rsidRPr="00654A2F">
              <w:rPr>
                <w:rFonts w:ascii="Times New Roman" w:eastAsia="Times New Roman" w:hAnsi="Times New Roman" w:cs="Times New Roman"/>
                <w:color w:val="000000"/>
                <w:sz w:val="20"/>
                <w:szCs w:val="20"/>
              </w:rPr>
              <w:t>ealth</w:t>
            </w:r>
          </w:p>
        </w:tc>
        <w:tc>
          <w:tcPr>
            <w:tcW w:w="5310" w:type="dxa"/>
            <w:tcBorders>
              <w:top w:val="single" w:sz="4" w:space="0" w:color="auto"/>
              <w:left w:val="nil"/>
              <w:right w:val="nil"/>
            </w:tcBorders>
            <w:shd w:val="clear" w:color="auto" w:fill="auto"/>
            <w:vAlign w:val="center"/>
            <w:hideMark/>
          </w:tcPr>
          <w:p w14:paraId="6DD8076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18 items from the CESD (</w:t>
            </w:r>
            <w:proofErr w:type="spellStart"/>
            <w:r w:rsidRPr="00654A2F">
              <w:rPr>
                <w:rFonts w:ascii="Times New Roman" w:eastAsia="Times New Roman" w:hAnsi="Times New Roman" w:cs="Times New Roman"/>
                <w:color w:val="000000"/>
                <w:sz w:val="20"/>
                <w:szCs w:val="20"/>
              </w:rPr>
              <w:t>Radloff</w:t>
            </w:r>
            <w:proofErr w:type="spellEnd"/>
            <w:r w:rsidRPr="00654A2F">
              <w:rPr>
                <w:rFonts w:ascii="Times New Roman" w:eastAsia="Times New Roman" w:hAnsi="Times New Roman" w:cs="Times New Roman"/>
                <w:color w:val="000000"/>
                <w:sz w:val="20"/>
                <w:szCs w:val="20"/>
              </w:rPr>
              <w:t>, 1977)</w:t>
            </w:r>
          </w:p>
        </w:tc>
        <w:tc>
          <w:tcPr>
            <w:tcW w:w="3870" w:type="dxa"/>
            <w:tcBorders>
              <w:top w:val="single" w:sz="4" w:space="0" w:color="auto"/>
              <w:left w:val="nil"/>
              <w:right w:val="nil"/>
            </w:tcBorders>
            <w:shd w:val="clear" w:color="auto" w:fill="auto"/>
            <w:vAlign w:val="center"/>
            <w:hideMark/>
          </w:tcPr>
          <w:p w14:paraId="13A02D1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"never or rarely" to 3 "most of the time or all of the time"</w:t>
            </w:r>
          </w:p>
        </w:tc>
        <w:tc>
          <w:tcPr>
            <w:tcW w:w="2610" w:type="dxa"/>
            <w:tcBorders>
              <w:top w:val="single" w:sz="4" w:space="0" w:color="auto"/>
              <w:left w:val="nil"/>
              <w:right w:val="nil"/>
            </w:tcBorders>
            <w:shd w:val="clear" w:color="auto" w:fill="auto"/>
            <w:noWrap/>
            <w:vAlign w:val="center"/>
            <w:hideMark/>
          </w:tcPr>
          <w:p w14:paraId="02EEBA2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1995 (1995, 1996, 2001, 2008)</w:t>
            </w:r>
          </w:p>
        </w:tc>
      </w:tr>
      <w:tr w:rsidR="00407027" w:rsidRPr="00654A2F" w14:paraId="4012650A" w14:textId="77777777" w:rsidTr="0053555A">
        <w:trPr>
          <w:trHeight w:val="450"/>
        </w:trPr>
        <w:tc>
          <w:tcPr>
            <w:tcW w:w="1170" w:type="dxa"/>
            <w:tcBorders>
              <w:left w:val="nil"/>
              <w:right w:val="nil"/>
            </w:tcBorders>
            <w:shd w:val="clear" w:color="auto" w:fill="auto"/>
            <w:vAlign w:val="center"/>
            <w:hideMark/>
          </w:tcPr>
          <w:p w14:paraId="2A7BFC85"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7193555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BHPS</w:t>
            </w:r>
          </w:p>
        </w:tc>
        <w:tc>
          <w:tcPr>
            <w:tcW w:w="5310" w:type="dxa"/>
            <w:tcBorders>
              <w:left w:val="nil"/>
              <w:right w:val="nil"/>
            </w:tcBorders>
            <w:shd w:val="clear" w:color="auto" w:fill="auto"/>
            <w:vAlign w:val="center"/>
            <w:hideMark/>
          </w:tcPr>
          <w:p w14:paraId="3C3E522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Mental Health subscale from the SF-36 Scale (4 items; e.g. feeling run-down, melancholy)</w:t>
            </w:r>
          </w:p>
        </w:tc>
        <w:tc>
          <w:tcPr>
            <w:tcW w:w="3870" w:type="dxa"/>
            <w:tcBorders>
              <w:left w:val="nil"/>
              <w:right w:val="nil"/>
            </w:tcBorders>
            <w:shd w:val="clear" w:color="auto" w:fill="auto"/>
            <w:vAlign w:val="center"/>
            <w:hideMark/>
          </w:tcPr>
          <w:p w14:paraId="3DE1C6A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"better than usual" to 4 "much less than usual"</w:t>
            </w:r>
          </w:p>
        </w:tc>
        <w:tc>
          <w:tcPr>
            <w:tcW w:w="2610" w:type="dxa"/>
            <w:tcBorders>
              <w:left w:val="nil"/>
              <w:right w:val="nil"/>
            </w:tcBorders>
            <w:shd w:val="clear" w:color="auto" w:fill="auto"/>
            <w:noWrap/>
            <w:vAlign w:val="center"/>
            <w:hideMark/>
          </w:tcPr>
          <w:p w14:paraId="198FE35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1991 (1991-2008)</w:t>
            </w:r>
          </w:p>
        </w:tc>
      </w:tr>
      <w:tr w:rsidR="00407027" w:rsidRPr="00654A2F" w14:paraId="7EA222EF" w14:textId="77777777" w:rsidTr="0053555A">
        <w:trPr>
          <w:trHeight w:val="580"/>
        </w:trPr>
        <w:tc>
          <w:tcPr>
            <w:tcW w:w="1170" w:type="dxa"/>
            <w:tcBorders>
              <w:left w:val="nil"/>
              <w:right w:val="nil"/>
            </w:tcBorders>
            <w:shd w:val="clear" w:color="auto" w:fill="auto"/>
            <w:vAlign w:val="center"/>
            <w:hideMark/>
          </w:tcPr>
          <w:p w14:paraId="1CBB0CF2"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4EEC715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GSOEP</w:t>
            </w:r>
          </w:p>
        </w:tc>
        <w:tc>
          <w:tcPr>
            <w:tcW w:w="5310" w:type="dxa"/>
            <w:tcBorders>
              <w:left w:val="nil"/>
              <w:right w:val="nil"/>
            </w:tcBorders>
            <w:shd w:val="clear" w:color="auto" w:fill="auto"/>
            <w:vAlign w:val="center"/>
            <w:hideMark/>
          </w:tcPr>
          <w:p w14:paraId="5FC5C14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Mental Health subscale from the SF-12 Scale (4 items; e.g. feeling run-down, melancholy, Ware, Kosinski, &amp; Keller, 1995)</w:t>
            </w:r>
          </w:p>
        </w:tc>
        <w:tc>
          <w:tcPr>
            <w:tcW w:w="3870" w:type="dxa"/>
            <w:tcBorders>
              <w:left w:val="nil"/>
              <w:right w:val="nil"/>
            </w:tcBorders>
            <w:shd w:val="clear" w:color="auto" w:fill="auto"/>
            <w:vAlign w:val="center"/>
            <w:hideMark/>
          </w:tcPr>
          <w:p w14:paraId="40944EA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“Always” to 5 “Never”</w:t>
            </w:r>
          </w:p>
        </w:tc>
        <w:tc>
          <w:tcPr>
            <w:tcW w:w="2610" w:type="dxa"/>
            <w:tcBorders>
              <w:left w:val="nil"/>
              <w:right w:val="nil"/>
            </w:tcBorders>
            <w:shd w:val="clear" w:color="auto" w:fill="auto"/>
            <w:noWrap/>
            <w:vAlign w:val="center"/>
            <w:hideMark/>
          </w:tcPr>
          <w:p w14:paraId="149A4DA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2002 (2002-2016)</w:t>
            </w:r>
          </w:p>
        </w:tc>
      </w:tr>
      <w:tr w:rsidR="00407027" w:rsidRPr="00654A2F" w14:paraId="5B962C0C" w14:textId="77777777" w:rsidTr="0053555A">
        <w:trPr>
          <w:trHeight w:val="387"/>
        </w:trPr>
        <w:tc>
          <w:tcPr>
            <w:tcW w:w="1170" w:type="dxa"/>
            <w:tcBorders>
              <w:left w:val="nil"/>
              <w:right w:val="nil"/>
            </w:tcBorders>
            <w:shd w:val="clear" w:color="auto" w:fill="auto"/>
            <w:vAlign w:val="center"/>
            <w:hideMark/>
          </w:tcPr>
          <w:p w14:paraId="2D232329"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3808AAF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HILDA</w:t>
            </w:r>
          </w:p>
        </w:tc>
        <w:tc>
          <w:tcPr>
            <w:tcW w:w="5310" w:type="dxa"/>
            <w:tcBorders>
              <w:left w:val="nil"/>
              <w:right w:val="nil"/>
            </w:tcBorders>
            <w:shd w:val="clear" w:color="auto" w:fill="auto"/>
            <w:vAlign w:val="center"/>
            <w:hideMark/>
          </w:tcPr>
          <w:p w14:paraId="3F92D198"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Mental Health subscale from the SF-36 Scale (4 items; e.g. feeling run-down, melancholy)</w:t>
            </w:r>
          </w:p>
        </w:tc>
        <w:tc>
          <w:tcPr>
            <w:tcW w:w="3870" w:type="dxa"/>
            <w:tcBorders>
              <w:left w:val="nil"/>
              <w:right w:val="nil"/>
            </w:tcBorders>
            <w:shd w:val="clear" w:color="auto" w:fill="auto"/>
            <w:vAlign w:val="center"/>
            <w:hideMark/>
          </w:tcPr>
          <w:p w14:paraId="7E7F793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"yes", 2 "no</w:t>
            </w:r>
          </w:p>
        </w:tc>
        <w:tc>
          <w:tcPr>
            <w:tcW w:w="2610" w:type="dxa"/>
            <w:tcBorders>
              <w:left w:val="nil"/>
              <w:right w:val="nil"/>
            </w:tcBorders>
            <w:shd w:val="clear" w:color="auto" w:fill="auto"/>
            <w:noWrap/>
            <w:vAlign w:val="center"/>
            <w:hideMark/>
          </w:tcPr>
          <w:p w14:paraId="7B5A8B12"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2001 (2001-2017)</w:t>
            </w:r>
          </w:p>
        </w:tc>
      </w:tr>
      <w:tr w:rsidR="00407027" w:rsidRPr="00654A2F" w14:paraId="23DB7AF8" w14:textId="77777777" w:rsidTr="0053555A">
        <w:trPr>
          <w:trHeight w:val="288"/>
        </w:trPr>
        <w:tc>
          <w:tcPr>
            <w:tcW w:w="1170" w:type="dxa"/>
            <w:tcBorders>
              <w:left w:val="nil"/>
              <w:right w:val="nil"/>
            </w:tcBorders>
            <w:shd w:val="clear" w:color="auto" w:fill="auto"/>
            <w:vAlign w:val="center"/>
            <w:hideMark/>
          </w:tcPr>
          <w:p w14:paraId="2B24A19A"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3758513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HRS</w:t>
            </w:r>
          </w:p>
        </w:tc>
        <w:tc>
          <w:tcPr>
            <w:tcW w:w="5310" w:type="dxa"/>
            <w:tcBorders>
              <w:left w:val="nil"/>
              <w:right w:val="nil"/>
            </w:tcBorders>
            <w:shd w:val="clear" w:color="auto" w:fill="auto"/>
            <w:vAlign w:val="center"/>
            <w:hideMark/>
          </w:tcPr>
          <w:p w14:paraId="52313EC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8 items (e.g. "Lose appetite when sad", Kessler, Mickelson, &amp; Williams, 1999)</w:t>
            </w:r>
          </w:p>
        </w:tc>
        <w:tc>
          <w:tcPr>
            <w:tcW w:w="3870" w:type="dxa"/>
            <w:tcBorders>
              <w:left w:val="nil"/>
              <w:right w:val="nil"/>
            </w:tcBorders>
            <w:shd w:val="clear" w:color="auto" w:fill="auto"/>
            <w:vAlign w:val="center"/>
            <w:hideMark/>
          </w:tcPr>
          <w:p w14:paraId="4642BCF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"All or almost all of the time" to 4 "none or almost none of the time"</w:t>
            </w:r>
          </w:p>
        </w:tc>
        <w:tc>
          <w:tcPr>
            <w:tcW w:w="2610" w:type="dxa"/>
            <w:tcBorders>
              <w:left w:val="nil"/>
              <w:right w:val="nil"/>
            </w:tcBorders>
            <w:shd w:val="clear" w:color="auto" w:fill="auto"/>
            <w:noWrap/>
            <w:vAlign w:val="center"/>
            <w:hideMark/>
          </w:tcPr>
          <w:p w14:paraId="09588463"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1992/4 (1992/4-2012/4)</w:t>
            </w:r>
          </w:p>
        </w:tc>
      </w:tr>
      <w:tr w:rsidR="00407027" w:rsidRPr="00654A2F" w14:paraId="5C36532F" w14:textId="77777777" w:rsidTr="0053555A">
        <w:trPr>
          <w:trHeight w:val="320"/>
        </w:trPr>
        <w:tc>
          <w:tcPr>
            <w:tcW w:w="1170" w:type="dxa"/>
            <w:tcBorders>
              <w:left w:val="nil"/>
              <w:right w:val="nil"/>
            </w:tcBorders>
            <w:shd w:val="clear" w:color="auto" w:fill="auto"/>
            <w:vAlign w:val="center"/>
            <w:hideMark/>
          </w:tcPr>
          <w:p w14:paraId="36094DFE"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1E01D135"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LISS</w:t>
            </w:r>
          </w:p>
        </w:tc>
        <w:tc>
          <w:tcPr>
            <w:tcW w:w="5310" w:type="dxa"/>
            <w:tcBorders>
              <w:left w:val="nil"/>
              <w:right w:val="nil"/>
            </w:tcBorders>
            <w:shd w:val="clear" w:color="auto" w:fill="auto"/>
            <w:vAlign w:val="center"/>
            <w:hideMark/>
          </w:tcPr>
          <w:p w14:paraId="46C3A01E"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5 items (e.g. "I felt very anxious")</w:t>
            </w:r>
          </w:p>
        </w:tc>
        <w:tc>
          <w:tcPr>
            <w:tcW w:w="3870" w:type="dxa"/>
            <w:tcBorders>
              <w:left w:val="nil"/>
              <w:right w:val="nil"/>
            </w:tcBorders>
            <w:shd w:val="clear" w:color="auto" w:fill="auto"/>
            <w:vAlign w:val="center"/>
            <w:hideMark/>
          </w:tcPr>
          <w:p w14:paraId="59E26BC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"never" to 6 "continuously"</w:t>
            </w:r>
          </w:p>
        </w:tc>
        <w:tc>
          <w:tcPr>
            <w:tcW w:w="2610" w:type="dxa"/>
            <w:tcBorders>
              <w:left w:val="nil"/>
              <w:right w:val="nil"/>
            </w:tcBorders>
            <w:shd w:val="clear" w:color="auto" w:fill="auto"/>
            <w:noWrap/>
            <w:vAlign w:val="center"/>
            <w:hideMark/>
          </w:tcPr>
          <w:p w14:paraId="5E4D72B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2008 (2008-2018)</w:t>
            </w:r>
          </w:p>
        </w:tc>
      </w:tr>
      <w:tr w:rsidR="00407027" w:rsidRPr="00654A2F" w14:paraId="7145E043" w14:textId="77777777" w:rsidTr="0053555A">
        <w:trPr>
          <w:trHeight w:val="495"/>
        </w:trPr>
        <w:tc>
          <w:tcPr>
            <w:tcW w:w="1170" w:type="dxa"/>
            <w:tcBorders>
              <w:left w:val="nil"/>
              <w:right w:val="nil"/>
            </w:tcBorders>
            <w:shd w:val="clear" w:color="auto" w:fill="auto"/>
            <w:vAlign w:val="center"/>
            <w:hideMark/>
          </w:tcPr>
          <w:p w14:paraId="2B220C37"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543B612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MIDUS</w:t>
            </w:r>
          </w:p>
        </w:tc>
        <w:tc>
          <w:tcPr>
            <w:tcW w:w="5310" w:type="dxa"/>
            <w:tcBorders>
              <w:left w:val="nil"/>
              <w:right w:val="nil"/>
            </w:tcBorders>
            <w:shd w:val="clear" w:color="auto" w:fill="auto"/>
            <w:vAlign w:val="center"/>
            <w:hideMark/>
          </w:tcPr>
          <w:p w14:paraId="050B512B"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8 items (e.g. "Lose appetite when sad", Kessler, Mickelson, &amp; Williams, 1999)</w:t>
            </w:r>
          </w:p>
        </w:tc>
        <w:tc>
          <w:tcPr>
            <w:tcW w:w="3870" w:type="dxa"/>
            <w:tcBorders>
              <w:left w:val="nil"/>
              <w:right w:val="nil"/>
            </w:tcBorders>
            <w:shd w:val="clear" w:color="auto" w:fill="auto"/>
            <w:vAlign w:val="center"/>
            <w:hideMark/>
          </w:tcPr>
          <w:p w14:paraId="1E3587F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"yes", 2 "no</w:t>
            </w:r>
          </w:p>
        </w:tc>
        <w:tc>
          <w:tcPr>
            <w:tcW w:w="2610" w:type="dxa"/>
            <w:tcBorders>
              <w:left w:val="nil"/>
              <w:right w:val="nil"/>
            </w:tcBorders>
            <w:shd w:val="clear" w:color="auto" w:fill="auto"/>
            <w:noWrap/>
            <w:vAlign w:val="center"/>
            <w:hideMark/>
          </w:tcPr>
          <w:p w14:paraId="06AE8C3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 2004, 2013)</w:t>
            </w:r>
          </w:p>
        </w:tc>
      </w:tr>
      <w:tr w:rsidR="00407027" w:rsidRPr="00654A2F" w14:paraId="220EA2FF" w14:textId="77777777" w:rsidTr="0053555A">
        <w:trPr>
          <w:trHeight w:val="360"/>
        </w:trPr>
        <w:tc>
          <w:tcPr>
            <w:tcW w:w="1170" w:type="dxa"/>
            <w:tcBorders>
              <w:left w:val="nil"/>
              <w:right w:val="nil"/>
            </w:tcBorders>
            <w:shd w:val="clear" w:color="auto" w:fill="auto"/>
            <w:vAlign w:val="center"/>
            <w:hideMark/>
          </w:tcPr>
          <w:p w14:paraId="20B952B8"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00A7115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NLSY</w:t>
            </w:r>
          </w:p>
        </w:tc>
        <w:tc>
          <w:tcPr>
            <w:tcW w:w="5310" w:type="dxa"/>
            <w:tcBorders>
              <w:left w:val="nil"/>
              <w:right w:val="nil"/>
            </w:tcBorders>
            <w:shd w:val="clear" w:color="auto" w:fill="auto"/>
            <w:vAlign w:val="center"/>
            <w:hideMark/>
          </w:tcPr>
          <w:p w14:paraId="245229A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CESD (</w:t>
            </w:r>
            <w:proofErr w:type="spellStart"/>
            <w:r w:rsidRPr="00654A2F">
              <w:rPr>
                <w:rFonts w:ascii="Times New Roman" w:eastAsia="Times New Roman" w:hAnsi="Times New Roman" w:cs="Times New Roman"/>
                <w:color w:val="000000"/>
                <w:sz w:val="20"/>
                <w:szCs w:val="20"/>
              </w:rPr>
              <w:t>Radloff</w:t>
            </w:r>
            <w:proofErr w:type="spellEnd"/>
            <w:r w:rsidRPr="00654A2F">
              <w:rPr>
                <w:rFonts w:ascii="Times New Roman" w:eastAsia="Times New Roman" w:hAnsi="Times New Roman" w:cs="Times New Roman"/>
                <w:color w:val="000000"/>
                <w:sz w:val="20"/>
                <w:szCs w:val="20"/>
              </w:rPr>
              <w:t>, 1977)</w:t>
            </w:r>
          </w:p>
        </w:tc>
        <w:tc>
          <w:tcPr>
            <w:tcW w:w="3870" w:type="dxa"/>
            <w:tcBorders>
              <w:left w:val="nil"/>
              <w:right w:val="nil"/>
            </w:tcBorders>
            <w:shd w:val="clear" w:color="auto" w:fill="auto"/>
            <w:vAlign w:val="center"/>
            <w:hideMark/>
          </w:tcPr>
          <w:p w14:paraId="7F14B1B9"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"rarely or none of the time/1 day" to 3 "most or all of the time/5-7 days"</w:t>
            </w:r>
          </w:p>
        </w:tc>
        <w:tc>
          <w:tcPr>
            <w:tcW w:w="2610" w:type="dxa"/>
            <w:tcBorders>
              <w:left w:val="nil"/>
              <w:right w:val="nil"/>
            </w:tcBorders>
            <w:shd w:val="clear" w:color="auto" w:fill="auto"/>
            <w:noWrap/>
            <w:vAlign w:val="center"/>
            <w:hideMark/>
          </w:tcPr>
          <w:p w14:paraId="57F30B8A"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1994 (1994-2018)</w:t>
            </w:r>
          </w:p>
        </w:tc>
      </w:tr>
      <w:tr w:rsidR="00407027" w:rsidRPr="00654A2F" w14:paraId="0523141D" w14:textId="77777777" w:rsidTr="0053555A">
        <w:trPr>
          <w:trHeight w:val="580"/>
        </w:trPr>
        <w:tc>
          <w:tcPr>
            <w:tcW w:w="1170" w:type="dxa"/>
            <w:tcBorders>
              <w:left w:val="nil"/>
              <w:right w:val="nil"/>
            </w:tcBorders>
            <w:shd w:val="clear" w:color="auto" w:fill="auto"/>
            <w:vAlign w:val="center"/>
            <w:hideMark/>
          </w:tcPr>
          <w:p w14:paraId="268FDFC3"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right w:val="nil"/>
            </w:tcBorders>
            <w:shd w:val="clear" w:color="auto" w:fill="auto"/>
            <w:noWrap/>
            <w:vAlign w:val="center"/>
            <w:hideMark/>
          </w:tcPr>
          <w:p w14:paraId="78880E7C"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SHP</w:t>
            </w:r>
          </w:p>
        </w:tc>
        <w:tc>
          <w:tcPr>
            <w:tcW w:w="5310" w:type="dxa"/>
            <w:tcBorders>
              <w:left w:val="nil"/>
              <w:right w:val="nil"/>
            </w:tcBorders>
            <w:shd w:val="clear" w:color="auto" w:fill="auto"/>
            <w:vAlign w:val="center"/>
            <w:hideMark/>
          </w:tcPr>
          <w:p w14:paraId="16A0924D"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 item "Do you often have negative feelings such as having the blues, being desperate, suffering from anxiety or depression"</w:t>
            </w:r>
          </w:p>
        </w:tc>
        <w:tc>
          <w:tcPr>
            <w:tcW w:w="3870" w:type="dxa"/>
            <w:tcBorders>
              <w:left w:val="nil"/>
              <w:right w:val="nil"/>
            </w:tcBorders>
            <w:shd w:val="clear" w:color="auto" w:fill="auto"/>
            <w:vAlign w:val="center"/>
            <w:hideMark/>
          </w:tcPr>
          <w:p w14:paraId="29195324"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"never" to 10 "always"</w:t>
            </w:r>
          </w:p>
        </w:tc>
        <w:tc>
          <w:tcPr>
            <w:tcW w:w="2610" w:type="dxa"/>
            <w:tcBorders>
              <w:left w:val="nil"/>
              <w:right w:val="nil"/>
            </w:tcBorders>
            <w:shd w:val="clear" w:color="auto" w:fill="auto"/>
            <w:noWrap/>
            <w:vAlign w:val="center"/>
            <w:hideMark/>
          </w:tcPr>
          <w:p w14:paraId="4B97444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1999 (1999-2018)</w:t>
            </w:r>
          </w:p>
        </w:tc>
      </w:tr>
      <w:tr w:rsidR="00407027" w:rsidRPr="00654A2F" w14:paraId="37D0C436" w14:textId="77777777" w:rsidTr="0053555A">
        <w:trPr>
          <w:trHeight w:val="580"/>
        </w:trPr>
        <w:tc>
          <w:tcPr>
            <w:tcW w:w="1170" w:type="dxa"/>
            <w:tcBorders>
              <w:left w:val="nil"/>
              <w:bottom w:val="single" w:sz="4" w:space="0" w:color="auto"/>
              <w:right w:val="nil"/>
            </w:tcBorders>
            <w:shd w:val="clear" w:color="auto" w:fill="auto"/>
            <w:vAlign w:val="center"/>
            <w:hideMark/>
          </w:tcPr>
          <w:p w14:paraId="2DC7587B" w14:textId="77777777" w:rsidR="00407027" w:rsidRPr="00654A2F" w:rsidRDefault="00407027" w:rsidP="0053555A">
            <w:pPr>
              <w:rPr>
                <w:rFonts w:ascii="Times New Roman" w:eastAsia="Times New Roman" w:hAnsi="Times New Roman" w:cs="Times New Roman"/>
                <w:color w:val="000000"/>
                <w:sz w:val="20"/>
                <w:szCs w:val="20"/>
              </w:rPr>
            </w:pPr>
          </w:p>
        </w:tc>
        <w:tc>
          <w:tcPr>
            <w:tcW w:w="1170" w:type="dxa"/>
            <w:tcBorders>
              <w:left w:val="nil"/>
              <w:bottom w:val="single" w:sz="4" w:space="0" w:color="auto"/>
              <w:right w:val="nil"/>
            </w:tcBorders>
            <w:shd w:val="clear" w:color="auto" w:fill="auto"/>
            <w:noWrap/>
            <w:vAlign w:val="center"/>
            <w:hideMark/>
          </w:tcPr>
          <w:p w14:paraId="539A2626"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WLS</w:t>
            </w:r>
          </w:p>
        </w:tc>
        <w:tc>
          <w:tcPr>
            <w:tcW w:w="5310" w:type="dxa"/>
            <w:tcBorders>
              <w:left w:val="nil"/>
              <w:bottom w:val="single" w:sz="4" w:space="0" w:color="auto"/>
              <w:right w:val="nil"/>
            </w:tcBorders>
            <w:shd w:val="clear" w:color="auto" w:fill="auto"/>
            <w:vAlign w:val="center"/>
            <w:hideMark/>
          </w:tcPr>
          <w:p w14:paraId="5BB653DF"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Mental Health subscale from the SF-12 Scale (4 items; e.g. feeling run-down, melancholy, Ware, Kosinski, &amp; Keller, 1995)</w:t>
            </w:r>
          </w:p>
        </w:tc>
        <w:tc>
          <w:tcPr>
            <w:tcW w:w="3870" w:type="dxa"/>
            <w:tcBorders>
              <w:left w:val="nil"/>
              <w:bottom w:val="single" w:sz="4" w:space="0" w:color="auto"/>
              <w:right w:val="nil"/>
            </w:tcBorders>
            <w:shd w:val="clear" w:color="auto" w:fill="auto"/>
            <w:vAlign w:val="center"/>
            <w:hideMark/>
          </w:tcPr>
          <w:p w14:paraId="7CBC8A91"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0 days to 7 days</w:t>
            </w:r>
          </w:p>
        </w:tc>
        <w:tc>
          <w:tcPr>
            <w:tcW w:w="2610" w:type="dxa"/>
            <w:tcBorders>
              <w:left w:val="nil"/>
              <w:bottom w:val="single" w:sz="4" w:space="0" w:color="auto"/>
              <w:right w:val="nil"/>
            </w:tcBorders>
            <w:shd w:val="clear" w:color="auto" w:fill="auto"/>
            <w:noWrap/>
            <w:vAlign w:val="center"/>
            <w:hideMark/>
          </w:tcPr>
          <w:p w14:paraId="681CE6D7" w14:textId="77777777" w:rsidR="00407027" w:rsidRPr="00654A2F" w:rsidRDefault="00407027" w:rsidP="0053555A">
            <w:pPr>
              <w:rPr>
                <w:rFonts w:ascii="Times New Roman" w:eastAsia="Times New Roman" w:hAnsi="Times New Roman" w:cs="Times New Roman"/>
                <w:color w:val="000000"/>
                <w:sz w:val="20"/>
                <w:szCs w:val="20"/>
              </w:rPr>
            </w:pPr>
            <w:r w:rsidRPr="00654A2F">
              <w:rPr>
                <w:rFonts w:ascii="Times New Roman" w:eastAsia="Times New Roman" w:hAnsi="Times New Roman" w:cs="Times New Roman"/>
                <w:color w:val="000000"/>
                <w:sz w:val="20"/>
                <w:szCs w:val="20"/>
              </w:rPr>
              <w:t>1992/3 (1992/3, 2003/4)</w:t>
            </w:r>
          </w:p>
        </w:tc>
      </w:tr>
      <w:tr w:rsidR="00407027" w:rsidRPr="00654A2F" w14:paraId="3B65FEF7" w14:textId="77777777" w:rsidTr="0053555A">
        <w:trPr>
          <w:trHeight w:val="580"/>
        </w:trPr>
        <w:tc>
          <w:tcPr>
            <w:tcW w:w="14130" w:type="dxa"/>
            <w:gridSpan w:val="5"/>
            <w:tcBorders>
              <w:top w:val="single" w:sz="4" w:space="0" w:color="auto"/>
              <w:left w:val="nil"/>
              <w:bottom w:val="single" w:sz="4" w:space="0" w:color="auto"/>
              <w:right w:val="nil"/>
            </w:tcBorders>
            <w:vAlign w:val="center"/>
          </w:tcPr>
          <w:p w14:paraId="5F0419FE" w14:textId="77777777" w:rsidR="00407027" w:rsidRPr="00654A2F" w:rsidRDefault="00407027" w:rsidP="005355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Note: ** indicates values are all reverse coded such that higher values indicate more likely, frequent, or characteristic on a measure.</w:t>
            </w:r>
          </w:p>
        </w:tc>
      </w:tr>
    </w:tbl>
    <w:p w14:paraId="16B2FB1A" w14:textId="77777777" w:rsidR="00407027" w:rsidRDefault="00407027" w:rsidP="00407027">
      <w:pPr>
        <w:spacing w:line="480" w:lineRule="auto"/>
        <w:ind w:firstLine="720"/>
        <w:rPr>
          <w:rFonts w:ascii="Times New Roman" w:hAnsi="Times New Roman" w:cs="Times New Roman"/>
        </w:rPr>
        <w:sectPr w:rsidR="00407027" w:rsidSect="00407027">
          <w:headerReference w:type="even" r:id="rId22"/>
          <w:headerReference w:type="default" r:id="rId23"/>
          <w:headerReference w:type="first" r:id="rId24"/>
          <w:pgSz w:w="15840" w:h="12240" w:orient="landscape"/>
          <w:pgMar w:top="1440" w:right="1440" w:bottom="1440" w:left="1440" w:header="720" w:footer="720" w:gutter="0"/>
          <w:cols w:space="720"/>
          <w:titlePg/>
          <w:docGrid w:linePitch="360"/>
        </w:sectPr>
      </w:pPr>
    </w:p>
    <w:tbl>
      <w:tblPr>
        <w:tblW w:w="14043" w:type="dxa"/>
        <w:tblLayout w:type="fixed"/>
        <w:tblLook w:val="04A0" w:firstRow="1" w:lastRow="0" w:firstColumn="1" w:lastColumn="0" w:noHBand="0" w:noVBand="1"/>
      </w:tblPr>
      <w:tblGrid>
        <w:gridCol w:w="1872"/>
        <w:gridCol w:w="246"/>
        <w:gridCol w:w="235"/>
        <w:gridCol w:w="835"/>
        <w:gridCol w:w="835"/>
        <w:gridCol w:w="835"/>
        <w:gridCol w:w="835"/>
        <w:gridCol w:w="835"/>
        <w:gridCol w:w="835"/>
        <w:gridCol w:w="835"/>
        <w:gridCol w:w="835"/>
        <w:gridCol w:w="835"/>
        <w:gridCol w:w="835"/>
        <w:gridCol w:w="727"/>
        <w:gridCol w:w="108"/>
        <w:gridCol w:w="702"/>
        <w:gridCol w:w="133"/>
        <w:gridCol w:w="835"/>
        <w:gridCol w:w="112"/>
        <w:gridCol w:w="723"/>
      </w:tblGrid>
      <w:tr w:rsidR="00996CAC" w:rsidRPr="00B73AB0" w14:paraId="1C99A5ED" w14:textId="77777777" w:rsidTr="00F55265">
        <w:trPr>
          <w:trHeight w:val="580"/>
        </w:trPr>
        <w:tc>
          <w:tcPr>
            <w:tcW w:w="14043" w:type="dxa"/>
            <w:gridSpan w:val="20"/>
            <w:tcBorders>
              <w:top w:val="nil"/>
              <w:left w:val="nil"/>
              <w:bottom w:val="single" w:sz="4" w:space="0" w:color="auto"/>
              <w:right w:val="nil"/>
            </w:tcBorders>
            <w:shd w:val="clear" w:color="auto" w:fill="auto"/>
            <w:noWrap/>
            <w:tcMar>
              <w:left w:w="58" w:type="dxa"/>
              <w:right w:w="58" w:type="dxa"/>
            </w:tcMar>
          </w:tcPr>
          <w:p w14:paraId="4ABE2D74" w14:textId="77777777" w:rsidR="00996CAC" w:rsidRDefault="00996CAC" w:rsidP="00F5526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Table 4</w:t>
            </w:r>
          </w:p>
          <w:p w14:paraId="7CE29C78" w14:textId="77777777" w:rsidR="00996CAC" w:rsidRPr="00B73AB0" w:rsidRDefault="00996CAC" w:rsidP="00F55265">
            <w:pPr>
              <w:rPr>
                <w:rFonts w:ascii="Times New Roman" w:eastAsia="Times New Roman" w:hAnsi="Times New Roman" w:cs="Times New Roman"/>
                <w:i/>
                <w:iCs/>
                <w:color w:val="000000" w:themeColor="text1"/>
                <w:sz w:val="20"/>
                <w:szCs w:val="20"/>
              </w:rPr>
            </w:pPr>
            <w:r w:rsidRPr="00B73AB0">
              <w:rPr>
                <w:rFonts w:ascii="Times New Roman" w:eastAsia="Times New Roman" w:hAnsi="Times New Roman" w:cs="Times New Roman"/>
                <w:i/>
                <w:iCs/>
                <w:color w:val="000000" w:themeColor="text1"/>
                <w:sz w:val="20"/>
                <w:szCs w:val="20"/>
              </w:rPr>
              <w:t>Specification Curve Analysis Specifications for Each Outcome</w:t>
            </w:r>
          </w:p>
        </w:tc>
      </w:tr>
      <w:tr w:rsidR="00996CAC" w:rsidRPr="00B73AB0" w14:paraId="6E1BD515" w14:textId="77777777" w:rsidTr="00F55265">
        <w:trPr>
          <w:trHeight w:val="580"/>
        </w:trPr>
        <w:tc>
          <w:tcPr>
            <w:tcW w:w="1872" w:type="dxa"/>
            <w:tcBorders>
              <w:top w:val="single" w:sz="4" w:space="0" w:color="auto"/>
              <w:left w:val="nil"/>
              <w:bottom w:val="single" w:sz="4" w:space="0" w:color="auto"/>
              <w:right w:val="nil"/>
            </w:tcBorders>
            <w:shd w:val="clear" w:color="auto" w:fill="auto"/>
            <w:noWrap/>
            <w:tcMar>
              <w:left w:w="58" w:type="dxa"/>
              <w:right w:w="58" w:type="dxa"/>
            </w:tcMar>
            <w:vAlign w:val="bottom"/>
            <w:hideMark/>
          </w:tcPr>
          <w:p w14:paraId="4D7F322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Measure</w:t>
            </w:r>
          </w:p>
        </w:tc>
        <w:tc>
          <w:tcPr>
            <w:tcW w:w="246" w:type="dxa"/>
            <w:tcBorders>
              <w:top w:val="single" w:sz="4" w:space="0" w:color="auto"/>
              <w:left w:val="nil"/>
              <w:bottom w:val="single" w:sz="4" w:space="0" w:color="auto"/>
              <w:right w:val="nil"/>
            </w:tcBorders>
            <w:shd w:val="clear" w:color="auto" w:fill="auto"/>
            <w:noWrap/>
            <w:tcMar>
              <w:left w:w="58" w:type="dxa"/>
              <w:right w:w="58" w:type="dxa"/>
            </w:tcMar>
            <w:vAlign w:val="bottom"/>
            <w:hideMark/>
          </w:tcPr>
          <w:p w14:paraId="23B4508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S</w:t>
            </w:r>
          </w:p>
        </w:tc>
        <w:tc>
          <w:tcPr>
            <w:tcW w:w="235" w:type="dxa"/>
            <w:tcBorders>
              <w:top w:val="single" w:sz="4" w:space="0" w:color="auto"/>
              <w:left w:val="nil"/>
              <w:bottom w:val="single" w:sz="4" w:space="0" w:color="auto"/>
              <w:right w:val="nil"/>
            </w:tcBorders>
            <w:shd w:val="clear" w:color="auto" w:fill="auto"/>
            <w:noWrap/>
            <w:tcMar>
              <w:left w:w="58" w:type="dxa"/>
              <w:right w:w="58" w:type="dxa"/>
            </w:tcMar>
            <w:vAlign w:val="bottom"/>
            <w:hideMark/>
          </w:tcPr>
          <w:p w14:paraId="5781E14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T</w:t>
            </w:r>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2CACF86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Marr</w:t>
            </w:r>
            <w:r>
              <w:rPr>
                <w:rFonts w:ascii="Times New Roman" w:eastAsia="Times New Roman" w:hAnsi="Times New Roman" w:cs="Times New Roman"/>
                <w:b/>
                <w:bCs/>
                <w:color w:val="000000" w:themeColor="text1"/>
                <w:sz w:val="20"/>
                <w:szCs w:val="20"/>
              </w:rPr>
              <w:t>-</w:t>
            </w:r>
            <w:proofErr w:type="spellStart"/>
            <w:r>
              <w:rPr>
                <w:rFonts w:ascii="Times New Roman" w:eastAsia="Times New Roman" w:hAnsi="Times New Roman" w:cs="Times New Roman"/>
                <w:b/>
                <w:bCs/>
                <w:color w:val="000000" w:themeColor="text1"/>
                <w:sz w:val="20"/>
                <w:szCs w:val="20"/>
              </w:rPr>
              <w:t>iage</w:t>
            </w:r>
            <w:proofErr w:type="spellEnd"/>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02C342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Move in with  Partner</w:t>
            </w:r>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17EBED1F" w14:textId="77777777" w:rsidR="00996CAC" w:rsidRDefault="00996CAC" w:rsidP="00F55265">
            <w:pPr>
              <w:jc w:val="center"/>
              <w:rPr>
                <w:rFonts w:ascii="Times New Roman" w:eastAsia="Times New Roman" w:hAnsi="Times New Roman" w:cs="Times New Roman"/>
                <w:b/>
                <w:bCs/>
                <w:color w:val="000000" w:themeColor="text1"/>
                <w:sz w:val="20"/>
                <w:szCs w:val="20"/>
              </w:rPr>
            </w:pPr>
            <w:proofErr w:type="spellStart"/>
            <w:r w:rsidRPr="00B73AB0">
              <w:rPr>
                <w:rFonts w:ascii="Times New Roman" w:eastAsia="Times New Roman" w:hAnsi="Times New Roman" w:cs="Times New Roman"/>
                <w:b/>
                <w:bCs/>
                <w:color w:val="000000" w:themeColor="text1"/>
                <w:sz w:val="20"/>
                <w:szCs w:val="20"/>
              </w:rPr>
              <w:t>Div</w:t>
            </w:r>
            <w:proofErr w:type="spellEnd"/>
            <w:r>
              <w:rPr>
                <w:rFonts w:ascii="Times New Roman" w:eastAsia="Times New Roman" w:hAnsi="Times New Roman" w:cs="Times New Roman"/>
                <w:b/>
                <w:bCs/>
                <w:color w:val="000000" w:themeColor="text1"/>
                <w:sz w:val="20"/>
                <w:szCs w:val="20"/>
              </w:rPr>
              <w:t>-</w:t>
            </w:r>
          </w:p>
          <w:p w14:paraId="50F4826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roofErr w:type="spellStart"/>
            <w:r w:rsidRPr="00B73AB0">
              <w:rPr>
                <w:rFonts w:ascii="Times New Roman" w:eastAsia="Times New Roman" w:hAnsi="Times New Roman" w:cs="Times New Roman"/>
                <w:b/>
                <w:bCs/>
                <w:color w:val="000000" w:themeColor="text1"/>
                <w:sz w:val="20"/>
                <w:szCs w:val="20"/>
              </w:rPr>
              <w:t>orce</w:t>
            </w:r>
            <w:proofErr w:type="spellEnd"/>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4F3A6BA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roofErr w:type="gramStart"/>
            <w:r w:rsidRPr="00B73AB0">
              <w:rPr>
                <w:rFonts w:ascii="Times New Roman" w:eastAsia="Times New Roman" w:hAnsi="Times New Roman" w:cs="Times New Roman"/>
                <w:b/>
                <w:bCs/>
                <w:color w:val="000000" w:themeColor="text1"/>
                <w:sz w:val="20"/>
                <w:szCs w:val="20"/>
              </w:rPr>
              <w:t>Child Birth</w:t>
            </w:r>
            <w:proofErr w:type="gramEnd"/>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0F3FAF4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Mortality</w:t>
            </w:r>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1934A5B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First Job</w:t>
            </w:r>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13C7272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Retire</w:t>
            </w:r>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5A36587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roofErr w:type="spellStart"/>
            <w:r w:rsidRPr="00B73AB0">
              <w:rPr>
                <w:rFonts w:ascii="Times New Roman" w:eastAsia="Times New Roman" w:hAnsi="Times New Roman" w:cs="Times New Roman"/>
                <w:b/>
                <w:bCs/>
                <w:color w:val="000000" w:themeColor="text1"/>
                <w:sz w:val="20"/>
                <w:szCs w:val="20"/>
              </w:rPr>
              <w:t>Unem-ployed</w:t>
            </w:r>
            <w:proofErr w:type="spellEnd"/>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71ED924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roofErr w:type="spellStart"/>
            <w:r w:rsidRPr="00B73AB0">
              <w:rPr>
                <w:rFonts w:ascii="Times New Roman" w:eastAsia="Times New Roman" w:hAnsi="Times New Roman" w:cs="Times New Roman"/>
                <w:b/>
                <w:bCs/>
                <w:color w:val="000000" w:themeColor="text1"/>
                <w:sz w:val="20"/>
                <w:szCs w:val="20"/>
              </w:rPr>
              <w:t>Volun-teer</w:t>
            </w:r>
            <w:proofErr w:type="spellEnd"/>
          </w:p>
        </w:tc>
        <w:tc>
          <w:tcPr>
            <w:tcW w:w="835"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4211394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Child Moves Out</w:t>
            </w:r>
          </w:p>
        </w:tc>
        <w:tc>
          <w:tcPr>
            <w:tcW w:w="727"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29CE6AE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Health Event</w:t>
            </w:r>
          </w:p>
        </w:tc>
        <w:tc>
          <w:tcPr>
            <w:tcW w:w="810" w:type="dxa"/>
            <w:gridSpan w:val="2"/>
            <w:tcBorders>
              <w:top w:val="single" w:sz="4" w:space="0" w:color="auto"/>
              <w:left w:val="nil"/>
              <w:bottom w:val="single" w:sz="4" w:space="0" w:color="auto"/>
              <w:right w:val="nil"/>
            </w:tcBorders>
            <w:shd w:val="clear" w:color="auto" w:fill="auto"/>
            <w:tcMar>
              <w:left w:w="58" w:type="dxa"/>
              <w:right w:w="58" w:type="dxa"/>
            </w:tcMar>
            <w:vAlign w:val="bottom"/>
            <w:hideMark/>
          </w:tcPr>
          <w:p w14:paraId="6EE6DB4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Mental Health Event</w:t>
            </w:r>
          </w:p>
        </w:tc>
        <w:tc>
          <w:tcPr>
            <w:tcW w:w="1080" w:type="dxa"/>
            <w:gridSpan w:val="3"/>
            <w:tcBorders>
              <w:top w:val="single" w:sz="4" w:space="0" w:color="auto"/>
              <w:left w:val="nil"/>
              <w:bottom w:val="single" w:sz="4" w:space="0" w:color="auto"/>
              <w:right w:val="nil"/>
            </w:tcBorders>
            <w:shd w:val="clear" w:color="auto" w:fill="auto"/>
            <w:tcMar>
              <w:left w:w="58" w:type="dxa"/>
              <w:right w:w="58" w:type="dxa"/>
            </w:tcMar>
            <w:vAlign w:val="bottom"/>
            <w:hideMark/>
          </w:tcPr>
          <w:p w14:paraId="297827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Criminal Behavior</w:t>
            </w:r>
          </w:p>
        </w:tc>
        <w:tc>
          <w:tcPr>
            <w:tcW w:w="723" w:type="dxa"/>
            <w:tcBorders>
              <w:top w:val="single" w:sz="4" w:space="0" w:color="auto"/>
              <w:left w:val="nil"/>
              <w:bottom w:val="single" w:sz="4" w:space="0" w:color="auto"/>
              <w:right w:val="nil"/>
            </w:tcBorders>
            <w:shd w:val="clear" w:color="auto" w:fill="auto"/>
            <w:tcMar>
              <w:left w:w="58" w:type="dxa"/>
              <w:right w:w="58" w:type="dxa"/>
            </w:tcMar>
            <w:vAlign w:val="bottom"/>
            <w:hideMark/>
          </w:tcPr>
          <w:p w14:paraId="01928C4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Higher</w:t>
            </w:r>
            <w:r>
              <w:rPr>
                <w:rFonts w:ascii="Times New Roman" w:eastAsia="Times New Roman" w:hAnsi="Times New Roman" w:cs="Times New Roman"/>
                <w:b/>
                <w:bCs/>
                <w:color w:val="000000" w:themeColor="text1"/>
                <w:sz w:val="20"/>
                <w:szCs w:val="20"/>
              </w:rPr>
              <w:t xml:space="preserve"> </w:t>
            </w:r>
            <w:r w:rsidRPr="00B73AB0">
              <w:rPr>
                <w:rFonts w:ascii="Times New Roman" w:eastAsia="Times New Roman" w:hAnsi="Times New Roman" w:cs="Times New Roman"/>
                <w:b/>
                <w:bCs/>
                <w:color w:val="000000" w:themeColor="text1"/>
                <w:sz w:val="20"/>
                <w:szCs w:val="20"/>
              </w:rPr>
              <w:t>Ed</w:t>
            </w:r>
          </w:p>
        </w:tc>
      </w:tr>
      <w:tr w:rsidR="00996CAC" w:rsidRPr="00B73AB0" w14:paraId="3D8FDA1A" w14:textId="77777777" w:rsidTr="00F55265">
        <w:trPr>
          <w:trHeight w:val="188"/>
        </w:trPr>
        <w:tc>
          <w:tcPr>
            <w:tcW w:w="14043" w:type="dxa"/>
            <w:gridSpan w:val="20"/>
            <w:tcBorders>
              <w:top w:val="single" w:sz="4" w:space="0" w:color="auto"/>
              <w:left w:val="nil"/>
              <w:bottom w:val="single" w:sz="4" w:space="0" w:color="auto"/>
              <w:right w:val="nil"/>
            </w:tcBorders>
            <w:shd w:val="clear" w:color="auto" w:fill="auto"/>
            <w:noWrap/>
            <w:tcMar>
              <w:left w:w="58" w:type="dxa"/>
              <w:right w:w="58" w:type="dxa"/>
            </w:tcMar>
            <w:vAlign w:val="bottom"/>
          </w:tcPr>
          <w:p w14:paraId="3CCA724D" w14:textId="77777777" w:rsidR="00996CAC" w:rsidRPr="00B73AB0" w:rsidRDefault="00996CAC" w:rsidP="00F55265">
            <w:pP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Personality</w:t>
            </w:r>
          </w:p>
        </w:tc>
      </w:tr>
      <w:tr w:rsidR="00996CAC" w:rsidRPr="00B73AB0" w14:paraId="4BBB551F" w14:textId="77777777" w:rsidTr="00F55265">
        <w:trPr>
          <w:trHeight w:val="207"/>
        </w:trPr>
        <w:tc>
          <w:tcPr>
            <w:tcW w:w="1872" w:type="dxa"/>
            <w:tcBorders>
              <w:top w:val="single" w:sz="4" w:space="0" w:color="auto"/>
              <w:left w:val="nil"/>
              <w:bottom w:val="nil"/>
              <w:right w:val="nil"/>
            </w:tcBorders>
            <w:shd w:val="clear" w:color="auto" w:fill="auto"/>
            <w:noWrap/>
            <w:tcMar>
              <w:left w:w="58" w:type="dxa"/>
              <w:right w:w="58" w:type="dxa"/>
            </w:tcMar>
            <w:hideMark/>
          </w:tcPr>
          <w:p w14:paraId="52AEE10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Extraversion</w:t>
            </w:r>
          </w:p>
        </w:tc>
        <w:tc>
          <w:tcPr>
            <w:tcW w:w="246" w:type="dxa"/>
            <w:tcBorders>
              <w:top w:val="single" w:sz="4" w:space="0" w:color="auto"/>
              <w:left w:val="nil"/>
              <w:bottom w:val="nil"/>
              <w:right w:val="nil"/>
            </w:tcBorders>
            <w:shd w:val="clear" w:color="auto" w:fill="auto"/>
            <w:noWrap/>
            <w:tcMar>
              <w:left w:w="58" w:type="dxa"/>
              <w:right w:w="58" w:type="dxa"/>
            </w:tcMar>
            <w:hideMark/>
          </w:tcPr>
          <w:p w14:paraId="19FB8B4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single" w:sz="4" w:space="0" w:color="auto"/>
              <w:left w:val="nil"/>
              <w:bottom w:val="nil"/>
              <w:right w:val="nil"/>
            </w:tcBorders>
            <w:shd w:val="clear" w:color="auto" w:fill="auto"/>
            <w:noWrap/>
            <w:tcMar>
              <w:left w:w="58" w:type="dxa"/>
              <w:right w:w="58" w:type="dxa"/>
            </w:tcMar>
            <w:hideMark/>
          </w:tcPr>
          <w:p w14:paraId="621A21E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F93FE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B851B3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C723AE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54A06D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53F5EB1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C48513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D602A2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D3E1A7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2289600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B36CE5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509747A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56A4E6A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F3065D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4EC08BA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0C7D1D33" w14:textId="77777777" w:rsidTr="00F55265">
        <w:trPr>
          <w:trHeight w:val="153"/>
        </w:trPr>
        <w:tc>
          <w:tcPr>
            <w:tcW w:w="1872" w:type="dxa"/>
            <w:tcBorders>
              <w:top w:val="nil"/>
              <w:left w:val="nil"/>
              <w:bottom w:val="nil"/>
              <w:right w:val="nil"/>
            </w:tcBorders>
            <w:shd w:val="clear" w:color="auto" w:fill="auto"/>
            <w:noWrap/>
            <w:tcMar>
              <w:left w:w="58" w:type="dxa"/>
              <w:right w:w="58" w:type="dxa"/>
            </w:tcMar>
            <w:hideMark/>
          </w:tcPr>
          <w:p w14:paraId="6CBD67F7"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Agreeableness</w:t>
            </w:r>
          </w:p>
        </w:tc>
        <w:tc>
          <w:tcPr>
            <w:tcW w:w="246" w:type="dxa"/>
            <w:tcBorders>
              <w:top w:val="nil"/>
              <w:left w:val="nil"/>
              <w:bottom w:val="nil"/>
              <w:right w:val="nil"/>
            </w:tcBorders>
            <w:shd w:val="clear" w:color="auto" w:fill="auto"/>
            <w:noWrap/>
            <w:tcMar>
              <w:left w:w="58" w:type="dxa"/>
              <w:right w:w="58" w:type="dxa"/>
            </w:tcMar>
            <w:hideMark/>
          </w:tcPr>
          <w:p w14:paraId="394A698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6BFA1E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30B2314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F18F9B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30863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C9906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8DE5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B4D47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746C2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08E4B4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DE9C5B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53EEA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AF75F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F28BA9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88B912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4CF5C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39DC7CCA"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36D5DB9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Conscientiousness</w:t>
            </w:r>
          </w:p>
        </w:tc>
        <w:tc>
          <w:tcPr>
            <w:tcW w:w="246" w:type="dxa"/>
            <w:tcBorders>
              <w:top w:val="nil"/>
              <w:left w:val="nil"/>
              <w:bottom w:val="nil"/>
              <w:right w:val="nil"/>
            </w:tcBorders>
            <w:shd w:val="clear" w:color="auto" w:fill="auto"/>
            <w:noWrap/>
            <w:tcMar>
              <w:left w:w="58" w:type="dxa"/>
              <w:right w:w="58" w:type="dxa"/>
            </w:tcMar>
            <w:hideMark/>
          </w:tcPr>
          <w:p w14:paraId="4556BE5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2BD12B8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27FDA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DDBD4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852DA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135C63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7024F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E9E7C9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11F47F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8177EC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8687CA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B82F38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9C4CCC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DF1E5B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405455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940E6A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BF1708A" w14:textId="77777777" w:rsidTr="00F55265">
        <w:trPr>
          <w:trHeight w:val="189"/>
        </w:trPr>
        <w:tc>
          <w:tcPr>
            <w:tcW w:w="1872" w:type="dxa"/>
            <w:tcBorders>
              <w:top w:val="nil"/>
              <w:left w:val="nil"/>
              <w:bottom w:val="nil"/>
              <w:right w:val="nil"/>
            </w:tcBorders>
            <w:shd w:val="clear" w:color="auto" w:fill="auto"/>
            <w:noWrap/>
            <w:tcMar>
              <w:left w:w="58" w:type="dxa"/>
              <w:right w:w="58" w:type="dxa"/>
            </w:tcMar>
            <w:hideMark/>
          </w:tcPr>
          <w:p w14:paraId="5AAC241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Neuroticism</w:t>
            </w:r>
          </w:p>
        </w:tc>
        <w:tc>
          <w:tcPr>
            <w:tcW w:w="246" w:type="dxa"/>
            <w:tcBorders>
              <w:top w:val="nil"/>
              <w:left w:val="nil"/>
              <w:bottom w:val="nil"/>
              <w:right w:val="nil"/>
            </w:tcBorders>
            <w:shd w:val="clear" w:color="auto" w:fill="auto"/>
            <w:noWrap/>
            <w:tcMar>
              <w:left w:w="58" w:type="dxa"/>
              <w:right w:w="58" w:type="dxa"/>
            </w:tcMar>
            <w:hideMark/>
          </w:tcPr>
          <w:p w14:paraId="18F1E7A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1351460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2FF7D8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2379B2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A4900A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AB422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E15246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C21C47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67B665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71218A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47D07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A149E3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405DCE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FF748C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CAEE39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C5ECD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1EEB3673"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5877457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Openness to Experience</w:t>
            </w:r>
          </w:p>
        </w:tc>
        <w:tc>
          <w:tcPr>
            <w:tcW w:w="246" w:type="dxa"/>
            <w:tcBorders>
              <w:top w:val="nil"/>
              <w:left w:val="nil"/>
              <w:bottom w:val="nil"/>
              <w:right w:val="nil"/>
            </w:tcBorders>
            <w:shd w:val="clear" w:color="auto" w:fill="auto"/>
            <w:noWrap/>
            <w:tcMar>
              <w:left w:w="58" w:type="dxa"/>
              <w:right w:w="58" w:type="dxa"/>
            </w:tcMar>
            <w:hideMark/>
          </w:tcPr>
          <w:p w14:paraId="72B085D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90BC8B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541F400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DE87E5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B43F77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978A57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47059A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52B9DC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550B3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40DED5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576C8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EBB19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E09B8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603E92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14D5C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D5A5E9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773A7E6D" w14:textId="77777777" w:rsidTr="00F55265">
        <w:trPr>
          <w:trHeight w:val="117"/>
        </w:trPr>
        <w:tc>
          <w:tcPr>
            <w:tcW w:w="1872" w:type="dxa"/>
            <w:tcBorders>
              <w:top w:val="nil"/>
              <w:left w:val="nil"/>
              <w:bottom w:val="nil"/>
              <w:right w:val="nil"/>
            </w:tcBorders>
            <w:shd w:val="clear" w:color="auto" w:fill="auto"/>
            <w:noWrap/>
            <w:tcMar>
              <w:left w:w="58" w:type="dxa"/>
              <w:right w:w="58" w:type="dxa"/>
            </w:tcMar>
            <w:hideMark/>
          </w:tcPr>
          <w:p w14:paraId="409495B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Self-Esteem</w:t>
            </w:r>
          </w:p>
        </w:tc>
        <w:tc>
          <w:tcPr>
            <w:tcW w:w="246" w:type="dxa"/>
            <w:tcBorders>
              <w:top w:val="nil"/>
              <w:left w:val="nil"/>
              <w:bottom w:val="nil"/>
              <w:right w:val="nil"/>
            </w:tcBorders>
            <w:shd w:val="clear" w:color="auto" w:fill="auto"/>
            <w:noWrap/>
            <w:tcMar>
              <w:left w:w="58" w:type="dxa"/>
              <w:right w:w="58" w:type="dxa"/>
            </w:tcMar>
            <w:hideMark/>
          </w:tcPr>
          <w:p w14:paraId="1F4099A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0C542F8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4B12CC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0FD87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6EFFE9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007752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92506E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C874B5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D62775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890E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600688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B5ED9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66778E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A968D6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CBBDE4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E4AD0D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0D7CD36"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1A110FE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Optimism / Pessimism</w:t>
            </w:r>
          </w:p>
        </w:tc>
        <w:tc>
          <w:tcPr>
            <w:tcW w:w="246" w:type="dxa"/>
            <w:tcBorders>
              <w:top w:val="nil"/>
              <w:left w:val="nil"/>
              <w:bottom w:val="nil"/>
              <w:right w:val="nil"/>
            </w:tcBorders>
            <w:shd w:val="clear" w:color="auto" w:fill="auto"/>
            <w:noWrap/>
            <w:tcMar>
              <w:left w:w="58" w:type="dxa"/>
              <w:right w:w="58" w:type="dxa"/>
            </w:tcMar>
            <w:hideMark/>
          </w:tcPr>
          <w:p w14:paraId="1B9B4DB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3000F537"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2FCC1E5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4B5B86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A6FAFA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9B2F6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1AF517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D47E9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C08800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D256AD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F804D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35F5B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920161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EFC5B6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24C541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542DAF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1448CA93"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51E87E6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Subjective Well-Being</w:t>
            </w:r>
          </w:p>
        </w:tc>
        <w:tc>
          <w:tcPr>
            <w:tcW w:w="246" w:type="dxa"/>
            <w:tcBorders>
              <w:top w:val="nil"/>
              <w:left w:val="nil"/>
              <w:bottom w:val="nil"/>
              <w:right w:val="nil"/>
            </w:tcBorders>
            <w:shd w:val="clear" w:color="auto" w:fill="auto"/>
            <w:noWrap/>
            <w:tcMar>
              <w:left w:w="58" w:type="dxa"/>
              <w:right w:w="58" w:type="dxa"/>
            </w:tcMar>
            <w:hideMark/>
          </w:tcPr>
          <w:p w14:paraId="5F4579C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075D8AA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2A9D0DD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628135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A7BF47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05D26C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0A4B18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93C366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5FEFE0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263533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77D341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94308A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BB0D4E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9E465A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A1C994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631EC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8E3CBBB"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4790383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Locus of Control</w:t>
            </w:r>
          </w:p>
        </w:tc>
        <w:tc>
          <w:tcPr>
            <w:tcW w:w="246" w:type="dxa"/>
            <w:tcBorders>
              <w:top w:val="nil"/>
              <w:left w:val="nil"/>
              <w:bottom w:val="nil"/>
              <w:right w:val="nil"/>
            </w:tcBorders>
            <w:shd w:val="clear" w:color="auto" w:fill="auto"/>
            <w:noWrap/>
            <w:tcMar>
              <w:left w:w="58" w:type="dxa"/>
              <w:right w:w="58" w:type="dxa"/>
            </w:tcMar>
            <w:hideMark/>
          </w:tcPr>
          <w:p w14:paraId="02C9E63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169150A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5FCEEE0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08D921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229CA7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8489F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509B61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09C904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158363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0255CF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46D15F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7EF66F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64E59A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6D323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D0D92C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CC47C5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8DAC4AF" w14:textId="77777777" w:rsidTr="00F55265">
        <w:trPr>
          <w:trHeight w:val="85"/>
        </w:trPr>
        <w:tc>
          <w:tcPr>
            <w:tcW w:w="1872" w:type="dxa"/>
            <w:tcBorders>
              <w:top w:val="nil"/>
              <w:left w:val="nil"/>
              <w:bottom w:val="nil"/>
              <w:right w:val="nil"/>
            </w:tcBorders>
            <w:shd w:val="clear" w:color="auto" w:fill="auto"/>
            <w:noWrap/>
            <w:tcMar>
              <w:left w:w="58" w:type="dxa"/>
              <w:right w:w="58" w:type="dxa"/>
            </w:tcMar>
            <w:hideMark/>
          </w:tcPr>
          <w:p w14:paraId="060BBDD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Social Support</w:t>
            </w:r>
          </w:p>
        </w:tc>
        <w:tc>
          <w:tcPr>
            <w:tcW w:w="246" w:type="dxa"/>
            <w:tcBorders>
              <w:top w:val="nil"/>
              <w:left w:val="nil"/>
              <w:bottom w:val="nil"/>
              <w:right w:val="nil"/>
            </w:tcBorders>
            <w:shd w:val="clear" w:color="auto" w:fill="auto"/>
            <w:noWrap/>
            <w:tcMar>
              <w:left w:w="58" w:type="dxa"/>
              <w:right w:w="58" w:type="dxa"/>
            </w:tcMar>
            <w:hideMark/>
          </w:tcPr>
          <w:p w14:paraId="0B7FCDE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410C0CF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065A099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72FBA7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11D07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F77E9A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64CA0B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4BF351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665C48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9310F7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A2BFAD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442C81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1023C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DF508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B2233F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A30AF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1D5641C1" w14:textId="77777777" w:rsidTr="00F55265">
        <w:trPr>
          <w:trHeight w:val="261"/>
        </w:trPr>
        <w:tc>
          <w:tcPr>
            <w:tcW w:w="1872" w:type="dxa"/>
            <w:tcBorders>
              <w:top w:val="nil"/>
              <w:left w:val="nil"/>
              <w:right w:val="nil"/>
            </w:tcBorders>
            <w:shd w:val="clear" w:color="auto" w:fill="auto"/>
            <w:noWrap/>
            <w:tcMar>
              <w:left w:w="58" w:type="dxa"/>
              <w:right w:w="58" w:type="dxa"/>
            </w:tcMar>
            <w:hideMark/>
          </w:tcPr>
          <w:p w14:paraId="2BB84B6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IQ</w:t>
            </w:r>
          </w:p>
        </w:tc>
        <w:tc>
          <w:tcPr>
            <w:tcW w:w="246" w:type="dxa"/>
            <w:tcBorders>
              <w:top w:val="nil"/>
              <w:left w:val="nil"/>
              <w:right w:val="nil"/>
            </w:tcBorders>
            <w:shd w:val="clear" w:color="auto" w:fill="auto"/>
            <w:noWrap/>
            <w:tcMar>
              <w:left w:w="58" w:type="dxa"/>
              <w:right w:w="58" w:type="dxa"/>
            </w:tcMar>
            <w:hideMark/>
          </w:tcPr>
          <w:p w14:paraId="5830D85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right w:val="nil"/>
            </w:tcBorders>
            <w:shd w:val="clear" w:color="auto" w:fill="auto"/>
            <w:noWrap/>
            <w:tcMar>
              <w:left w:w="58" w:type="dxa"/>
              <w:right w:w="58" w:type="dxa"/>
            </w:tcMar>
            <w:hideMark/>
          </w:tcPr>
          <w:p w14:paraId="64E7CD4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right w:val="nil"/>
            </w:tcBorders>
            <w:shd w:val="clear" w:color="auto" w:fill="auto"/>
            <w:noWrap/>
            <w:tcMar>
              <w:left w:w="58" w:type="dxa"/>
              <w:right w:w="58" w:type="dxa"/>
            </w:tcMar>
            <w:vAlign w:val="center"/>
            <w:hideMark/>
          </w:tcPr>
          <w:p w14:paraId="2BBC0B6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680ED8C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C9FC42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3835E9C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07568C0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E46B16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90F78A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0193A0A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786797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CEF75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298C997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11E87CE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F0C861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3E82071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C9ADE23" w14:textId="77777777" w:rsidTr="00F55265">
        <w:trPr>
          <w:trHeight w:val="261"/>
        </w:trPr>
        <w:tc>
          <w:tcPr>
            <w:tcW w:w="14043" w:type="dxa"/>
            <w:gridSpan w:val="20"/>
            <w:tcBorders>
              <w:top w:val="nil"/>
              <w:left w:val="nil"/>
              <w:right w:val="nil"/>
            </w:tcBorders>
            <w:shd w:val="clear" w:color="auto" w:fill="auto"/>
            <w:noWrap/>
            <w:tcMar>
              <w:left w:w="58" w:type="dxa"/>
              <w:right w:w="58" w:type="dxa"/>
            </w:tcMar>
          </w:tcPr>
          <w:p w14:paraId="11253CD1" w14:textId="77777777" w:rsidR="00996CAC" w:rsidRPr="00B73AB0" w:rsidRDefault="00996CAC" w:rsidP="00F55265">
            <w:pP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Moderators</w:t>
            </w:r>
          </w:p>
        </w:tc>
      </w:tr>
      <w:tr w:rsidR="00996CAC" w:rsidRPr="00B73AB0" w14:paraId="6E626037" w14:textId="77777777" w:rsidTr="00F55265">
        <w:trPr>
          <w:trHeight w:val="85"/>
        </w:trPr>
        <w:tc>
          <w:tcPr>
            <w:tcW w:w="1872" w:type="dxa"/>
            <w:tcBorders>
              <w:top w:val="single" w:sz="4" w:space="0" w:color="auto"/>
              <w:left w:val="nil"/>
              <w:bottom w:val="nil"/>
              <w:right w:val="nil"/>
            </w:tcBorders>
            <w:shd w:val="clear" w:color="auto" w:fill="auto"/>
            <w:noWrap/>
            <w:tcMar>
              <w:left w:w="58" w:type="dxa"/>
              <w:right w:w="58" w:type="dxa"/>
            </w:tcMar>
            <w:hideMark/>
          </w:tcPr>
          <w:p w14:paraId="3C48D81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Age</w:t>
            </w:r>
          </w:p>
        </w:tc>
        <w:tc>
          <w:tcPr>
            <w:tcW w:w="246" w:type="dxa"/>
            <w:tcBorders>
              <w:top w:val="single" w:sz="4" w:space="0" w:color="auto"/>
              <w:left w:val="nil"/>
              <w:bottom w:val="nil"/>
              <w:right w:val="nil"/>
            </w:tcBorders>
            <w:shd w:val="clear" w:color="auto" w:fill="auto"/>
            <w:noWrap/>
            <w:tcMar>
              <w:left w:w="58" w:type="dxa"/>
              <w:right w:w="58" w:type="dxa"/>
            </w:tcMar>
            <w:hideMark/>
          </w:tcPr>
          <w:p w14:paraId="5197532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single" w:sz="4" w:space="0" w:color="auto"/>
              <w:left w:val="nil"/>
              <w:bottom w:val="nil"/>
              <w:right w:val="nil"/>
            </w:tcBorders>
            <w:shd w:val="clear" w:color="auto" w:fill="auto"/>
            <w:noWrap/>
            <w:tcMar>
              <w:left w:w="58" w:type="dxa"/>
              <w:right w:w="58" w:type="dxa"/>
            </w:tcMar>
            <w:hideMark/>
          </w:tcPr>
          <w:p w14:paraId="355E0D1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7428B9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5961E3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B5FC5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442AF8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3F96F7D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1DAE84C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4B290E2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10FCC2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5618991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8B4D5E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1C7FC59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6CCCA35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1A3779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772F587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4F9AB96" w14:textId="77777777" w:rsidTr="00F55265">
        <w:trPr>
          <w:trHeight w:val="117"/>
        </w:trPr>
        <w:tc>
          <w:tcPr>
            <w:tcW w:w="1872" w:type="dxa"/>
            <w:tcBorders>
              <w:top w:val="nil"/>
              <w:left w:val="nil"/>
              <w:bottom w:val="nil"/>
              <w:right w:val="nil"/>
            </w:tcBorders>
            <w:shd w:val="clear" w:color="auto" w:fill="auto"/>
            <w:noWrap/>
            <w:tcMar>
              <w:left w:w="58" w:type="dxa"/>
              <w:right w:w="58" w:type="dxa"/>
            </w:tcMar>
            <w:hideMark/>
          </w:tcPr>
          <w:p w14:paraId="4F121B2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Age Moderator</w:t>
            </w:r>
          </w:p>
        </w:tc>
        <w:tc>
          <w:tcPr>
            <w:tcW w:w="246" w:type="dxa"/>
            <w:tcBorders>
              <w:top w:val="nil"/>
              <w:left w:val="nil"/>
              <w:bottom w:val="nil"/>
              <w:right w:val="nil"/>
            </w:tcBorders>
            <w:shd w:val="clear" w:color="auto" w:fill="auto"/>
            <w:noWrap/>
            <w:tcMar>
              <w:left w:w="58" w:type="dxa"/>
              <w:right w:w="58" w:type="dxa"/>
            </w:tcMar>
            <w:hideMark/>
          </w:tcPr>
          <w:p w14:paraId="04A9C7F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006A470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08336C4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7CE85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E4D92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E6AA3C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18D1A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F2F791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B4437A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317B72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FDABA9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536430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B702B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0F115A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BD79CD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9A834A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744B1004" w14:textId="77777777" w:rsidTr="00F55265">
        <w:trPr>
          <w:trHeight w:val="85"/>
        </w:trPr>
        <w:tc>
          <w:tcPr>
            <w:tcW w:w="1872" w:type="dxa"/>
            <w:tcBorders>
              <w:top w:val="nil"/>
              <w:left w:val="nil"/>
              <w:bottom w:val="nil"/>
              <w:right w:val="nil"/>
            </w:tcBorders>
            <w:shd w:val="clear" w:color="auto" w:fill="auto"/>
            <w:noWrap/>
            <w:tcMar>
              <w:left w:w="58" w:type="dxa"/>
              <w:right w:w="58" w:type="dxa"/>
            </w:tcMar>
            <w:hideMark/>
          </w:tcPr>
          <w:p w14:paraId="0938721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Education</w:t>
            </w:r>
          </w:p>
        </w:tc>
        <w:tc>
          <w:tcPr>
            <w:tcW w:w="246" w:type="dxa"/>
            <w:tcBorders>
              <w:top w:val="nil"/>
              <w:left w:val="nil"/>
              <w:bottom w:val="nil"/>
              <w:right w:val="nil"/>
            </w:tcBorders>
            <w:shd w:val="clear" w:color="auto" w:fill="auto"/>
            <w:noWrap/>
            <w:tcMar>
              <w:left w:w="58" w:type="dxa"/>
              <w:right w:w="58" w:type="dxa"/>
            </w:tcMar>
            <w:hideMark/>
          </w:tcPr>
          <w:p w14:paraId="557C77C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230AD37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715F90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A435CD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4CB57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AD958B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2E165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61BCCC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38B47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14D8F8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7893AD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6A408E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DF7415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19381C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2E56B0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648DCC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5A39FCBE"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7EB2531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Education Moderator</w:t>
            </w:r>
          </w:p>
        </w:tc>
        <w:tc>
          <w:tcPr>
            <w:tcW w:w="246" w:type="dxa"/>
            <w:tcBorders>
              <w:top w:val="nil"/>
              <w:left w:val="nil"/>
              <w:bottom w:val="nil"/>
              <w:right w:val="nil"/>
            </w:tcBorders>
            <w:shd w:val="clear" w:color="auto" w:fill="auto"/>
            <w:noWrap/>
            <w:tcMar>
              <w:left w:w="58" w:type="dxa"/>
              <w:right w:w="58" w:type="dxa"/>
            </w:tcMar>
            <w:hideMark/>
          </w:tcPr>
          <w:p w14:paraId="1A2AEAC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7B7DC88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2381F28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B40F93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6A6396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1F41C2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CE7C1F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2088EA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5655F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42B8D4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5D797A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AE19B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C29125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EB19BF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EB98FC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FCD837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41947AA5" w14:textId="77777777" w:rsidTr="00F55265">
        <w:trPr>
          <w:trHeight w:val="189"/>
        </w:trPr>
        <w:tc>
          <w:tcPr>
            <w:tcW w:w="1872" w:type="dxa"/>
            <w:tcBorders>
              <w:top w:val="nil"/>
              <w:left w:val="nil"/>
              <w:bottom w:val="nil"/>
              <w:right w:val="nil"/>
            </w:tcBorders>
            <w:shd w:val="clear" w:color="auto" w:fill="auto"/>
            <w:noWrap/>
            <w:tcMar>
              <w:left w:w="58" w:type="dxa"/>
              <w:right w:w="58" w:type="dxa"/>
            </w:tcMar>
            <w:hideMark/>
          </w:tcPr>
          <w:p w14:paraId="7DA1F6E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Gender</w:t>
            </w:r>
          </w:p>
        </w:tc>
        <w:tc>
          <w:tcPr>
            <w:tcW w:w="246" w:type="dxa"/>
            <w:tcBorders>
              <w:top w:val="nil"/>
              <w:left w:val="nil"/>
              <w:bottom w:val="nil"/>
              <w:right w:val="nil"/>
            </w:tcBorders>
            <w:shd w:val="clear" w:color="auto" w:fill="auto"/>
            <w:noWrap/>
            <w:tcMar>
              <w:left w:w="58" w:type="dxa"/>
              <w:right w:w="58" w:type="dxa"/>
            </w:tcMar>
            <w:hideMark/>
          </w:tcPr>
          <w:p w14:paraId="498A4C7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59A3785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6F4DAED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23AA37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E9DC8D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62F04A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4D229A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D949AD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906477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0F13E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1EA63C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8022AD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633909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33EDA0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D4025D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0F7E83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B34FE59"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7831DEA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Gender Moderator</w:t>
            </w:r>
          </w:p>
        </w:tc>
        <w:tc>
          <w:tcPr>
            <w:tcW w:w="246" w:type="dxa"/>
            <w:tcBorders>
              <w:top w:val="nil"/>
              <w:left w:val="nil"/>
              <w:bottom w:val="nil"/>
              <w:right w:val="nil"/>
            </w:tcBorders>
            <w:shd w:val="clear" w:color="auto" w:fill="auto"/>
            <w:noWrap/>
            <w:tcMar>
              <w:left w:w="58" w:type="dxa"/>
              <w:right w:w="58" w:type="dxa"/>
            </w:tcMar>
            <w:hideMark/>
          </w:tcPr>
          <w:p w14:paraId="2C37F31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79751F8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D467E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470621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670323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9447A9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31F0B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8FBC86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E43430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5700F5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708FFE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4E1A7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259D6B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B90018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E967A7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E527C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428CF3C" w14:textId="77777777" w:rsidTr="00F55265">
        <w:trPr>
          <w:trHeight w:val="85"/>
        </w:trPr>
        <w:tc>
          <w:tcPr>
            <w:tcW w:w="1872" w:type="dxa"/>
            <w:tcBorders>
              <w:top w:val="nil"/>
              <w:left w:val="nil"/>
              <w:bottom w:val="nil"/>
              <w:right w:val="nil"/>
            </w:tcBorders>
            <w:shd w:val="clear" w:color="auto" w:fill="auto"/>
            <w:noWrap/>
            <w:tcMar>
              <w:left w:w="58" w:type="dxa"/>
              <w:right w:w="58" w:type="dxa"/>
            </w:tcMar>
            <w:hideMark/>
          </w:tcPr>
          <w:p w14:paraId="1B0E878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SES</w:t>
            </w:r>
          </w:p>
        </w:tc>
        <w:tc>
          <w:tcPr>
            <w:tcW w:w="246" w:type="dxa"/>
            <w:tcBorders>
              <w:top w:val="nil"/>
              <w:left w:val="nil"/>
              <w:bottom w:val="nil"/>
              <w:right w:val="nil"/>
            </w:tcBorders>
            <w:shd w:val="clear" w:color="auto" w:fill="auto"/>
            <w:noWrap/>
            <w:tcMar>
              <w:left w:w="58" w:type="dxa"/>
              <w:right w:w="58" w:type="dxa"/>
            </w:tcMar>
            <w:hideMark/>
          </w:tcPr>
          <w:p w14:paraId="177329A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3811C80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D34998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F1AA3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31C4E0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FEA766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0CC292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354773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A6D76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466304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F581D6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26C653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3749BD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B8A85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C3B0FD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0DC72B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0751193" w14:textId="77777777" w:rsidTr="00F55265">
        <w:trPr>
          <w:trHeight w:val="85"/>
        </w:trPr>
        <w:tc>
          <w:tcPr>
            <w:tcW w:w="1872" w:type="dxa"/>
            <w:tcBorders>
              <w:top w:val="nil"/>
              <w:left w:val="nil"/>
              <w:bottom w:val="nil"/>
              <w:right w:val="nil"/>
            </w:tcBorders>
            <w:shd w:val="clear" w:color="auto" w:fill="auto"/>
            <w:noWrap/>
            <w:tcMar>
              <w:left w:w="58" w:type="dxa"/>
              <w:right w:w="58" w:type="dxa"/>
            </w:tcMar>
            <w:hideMark/>
          </w:tcPr>
          <w:p w14:paraId="3CA3100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56AAD79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31D05F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3B7B576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D4255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6A9532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8E88D4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C80FC3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B599E6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81DD07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AD4694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1D7E47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265A0D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FD86D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CFF5AF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B52C04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0A837E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3E84B690"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063015E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SES Moderator</w:t>
            </w:r>
          </w:p>
        </w:tc>
        <w:tc>
          <w:tcPr>
            <w:tcW w:w="246" w:type="dxa"/>
            <w:tcBorders>
              <w:top w:val="nil"/>
              <w:left w:val="nil"/>
              <w:bottom w:val="nil"/>
              <w:right w:val="nil"/>
            </w:tcBorders>
            <w:shd w:val="clear" w:color="auto" w:fill="auto"/>
            <w:noWrap/>
            <w:tcMar>
              <w:left w:w="58" w:type="dxa"/>
              <w:right w:w="58" w:type="dxa"/>
            </w:tcMar>
            <w:hideMark/>
          </w:tcPr>
          <w:p w14:paraId="7DC4650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263B26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75BFE79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E2390E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57A9E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C26F6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B8F21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B2D034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8E36BD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7AE22E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E7CD58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619448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2670C2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64AA3A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74922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B170E1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4FC0295" w14:textId="77777777" w:rsidTr="00F55265">
        <w:trPr>
          <w:trHeight w:val="207"/>
        </w:trPr>
        <w:tc>
          <w:tcPr>
            <w:tcW w:w="1872" w:type="dxa"/>
            <w:tcBorders>
              <w:top w:val="nil"/>
              <w:left w:val="nil"/>
              <w:right w:val="nil"/>
            </w:tcBorders>
            <w:shd w:val="clear" w:color="auto" w:fill="auto"/>
            <w:noWrap/>
            <w:tcMar>
              <w:left w:w="58" w:type="dxa"/>
              <w:right w:w="58" w:type="dxa"/>
            </w:tcMar>
            <w:hideMark/>
          </w:tcPr>
          <w:p w14:paraId="045C984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right w:val="nil"/>
            </w:tcBorders>
            <w:shd w:val="clear" w:color="auto" w:fill="auto"/>
            <w:noWrap/>
            <w:tcMar>
              <w:left w:w="58" w:type="dxa"/>
              <w:right w:w="58" w:type="dxa"/>
            </w:tcMar>
            <w:hideMark/>
          </w:tcPr>
          <w:p w14:paraId="6F4B30E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right w:val="nil"/>
            </w:tcBorders>
            <w:shd w:val="clear" w:color="auto" w:fill="auto"/>
            <w:noWrap/>
            <w:tcMar>
              <w:left w:w="58" w:type="dxa"/>
              <w:right w:w="58" w:type="dxa"/>
            </w:tcMar>
            <w:hideMark/>
          </w:tcPr>
          <w:p w14:paraId="329F64C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right w:val="nil"/>
            </w:tcBorders>
            <w:shd w:val="clear" w:color="auto" w:fill="auto"/>
            <w:noWrap/>
            <w:tcMar>
              <w:left w:w="58" w:type="dxa"/>
              <w:right w:w="58" w:type="dxa"/>
            </w:tcMar>
            <w:vAlign w:val="center"/>
            <w:hideMark/>
          </w:tcPr>
          <w:p w14:paraId="27EA314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5E71952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467519D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56D514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DD3FA8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683E7F1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409F10E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3157CBC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1030653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2BA68D2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2F81B2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1DB59E6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right w:val="nil"/>
            </w:tcBorders>
            <w:shd w:val="clear" w:color="auto" w:fill="auto"/>
            <w:noWrap/>
            <w:tcMar>
              <w:left w:w="58" w:type="dxa"/>
              <w:right w:w="58" w:type="dxa"/>
            </w:tcMar>
            <w:vAlign w:val="center"/>
            <w:hideMark/>
          </w:tcPr>
          <w:p w14:paraId="5B8A517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right w:val="nil"/>
            </w:tcBorders>
            <w:shd w:val="clear" w:color="auto" w:fill="auto"/>
            <w:noWrap/>
            <w:tcMar>
              <w:left w:w="58" w:type="dxa"/>
              <w:right w:w="58" w:type="dxa"/>
            </w:tcMar>
            <w:vAlign w:val="center"/>
            <w:hideMark/>
          </w:tcPr>
          <w:p w14:paraId="64636A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77B3A798" w14:textId="77777777" w:rsidTr="00F55265">
        <w:trPr>
          <w:trHeight w:val="207"/>
        </w:trPr>
        <w:tc>
          <w:tcPr>
            <w:tcW w:w="14043" w:type="dxa"/>
            <w:gridSpan w:val="20"/>
            <w:tcBorders>
              <w:top w:val="nil"/>
              <w:left w:val="nil"/>
              <w:right w:val="nil"/>
            </w:tcBorders>
            <w:shd w:val="clear" w:color="auto" w:fill="auto"/>
            <w:noWrap/>
            <w:tcMar>
              <w:left w:w="58" w:type="dxa"/>
              <w:right w:w="58" w:type="dxa"/>
            </w:tcMar>
          </w:tcPr>
          <w:p w14:paraId="62FBFA06" w14:textId="77777777" w:rsidR="00996CAC" w:rsidRPr="00B73AB0" w:rsidRDefault="00996CAC" w:rsidP="00F55265">
            <w:pP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Other Covariates</w:t>
            </w:r>
          </w:p>
        </w:tc>
      </w:tr>
      <w:tr w:rsidR="00996CAC" w:rsidRPr="00B73AB0" w14:paraId="0394969E" w14:textId="77777777" w:rsidTr="00F55265">
        <w:trPr>
          <w:trHeight w:val="189"/>
        </w:trPr>
        <w:tc>
          <w:tcPr>
            <w:tcW w:w="1872" w:type="dxa"/>
            <w:tcBorders>
              <w:top w:val="single" w:sz="4" w:space="0" w:color="auto"/>
              <w:left w:val="nil"/>
              <w:bottom w:val="nil"/>
              <w:right w:val="nil"/>
            </w:tcBorders>
            <w:shd w:val="clear" w:color="auto" w:fill="auto"/>
            <w:noWrap/>
            <w:tcMar>
              <w:left w:w="58" w:type="dxa"/>
              <w:right w:w="58" w:type="dxa"/>
            </w:tcMar>
            <w:hideMark/>
          </w:tcPr>
          <w:p w14:paraId="4231763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Disease</w:t>
            </w:r>
          </w:p>
        </w:tc>
        <w:tc>
          <w:tcPr>
            <w:tcW w:w="246" w:type="dxa"/>
            <w:tcBorders>
              <w:top w:val="single" w:sz="4" w:space="0" w:color="auto"/>
              <w:left w:val="nil"/>
              <w:bottom w:val="nil"/>
              <w:right w:val="nil"/>
            </w:tcBorders>
            <w:shd w:val="clear" w:color="auto" w:fill="auto"/>
            <w:noWrap/>
            <w:tcMar>
              <w:left w:w="58" w:type="dxa"/>
              <w:right w:w="58" w:type="dxa"/>
            </w:tcMar>
            <w:hideMark/>
          </w:tcPr>
          <w:p w14:paraId="7E92047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single" w:sz="4" w:space="0" w:color="auto"/>
              <w:left w:val="nil"/>
              <w:bottom w:val="nil"/>
              <w:right w:val="nil"/>
            </w:tcBorders>
            <w:shd w:val="clear" w:color="auto" w:fill="auto"/>
            <w:noWrap/>
            <w:tcMar>
              <w:left w:w="58" w:type="dxa"/>
              <w:right w:w="58" w:type="dxa"/>
            </w:tcMar>
            <w:hideMark/>
          </w:tcPr>
          <w:p w14:paraId="42C1F7D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264DA5F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BE574D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7CC009B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6E4262E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03D8866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24A881C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6F873B6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31FFD52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3EA062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29DD76D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3025F1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3AB62BB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single" w:sz="4" w:space="0" w:color="auto"/>
              <w:left w:val="nil"/>
              <w:bottom w:val="nil"/>
              <w:right w:val="nil"/>
            </w:tcBorders>
            <w:shd w:val="clear" w:color="auto" w:fill="auto"/>
            <w:noWrap/>
            <w:tcMar>
              <w:left w:w="58" w:type="dxa"/>
              <w:right w:w="58" w:type="dxa"/>
            </w:tcMar>
            <w:vAlign w:val="center"/>
            <w:hideMark/>
          </w:tcPr>
          <w:p w14:paraId="79B783C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single" w:sz="4" w:space="0" w:color="auto"/>
              <w:left w:val="nil"/>
              <w:bottom w:val="nil"/>
              <w:right w:val="nil"/>
            </w:tcBorders>
            <w:shd w:val="clear" w:color="auto" w:fill="auto"/>
            <w:noWrap/>
            <w:tcMar>
              <w:left w:w="58" w:type="dxa"/>
              <w:right w:w="58" w:type="dxa"/>
            </w:tcMar>
            <w:vAlign w:val="center"/>
            <w:hideMark/>
          </w:tcPr>
          <w:p w14:paraId="1046B4D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2E3D6CD4" w14:textId="77777777" w:rsidTr="00F55265">
        <w:trPr>
          <w:trHeight w:val="225"/>
        </w:trPr>
        <w:tc>
          <w:tcPr>
            <w:tcW w:w="1872" w:type="dxa"/>
            <w:tcBorders>
              <w:top w:val="nil"/>
              <w:left w:val="nil"/>
              <w:bottom w:val="nil"/>
              <w:right w:val="nil"/>
            </w:tcBorders>
            <w:shd w:val="clear" w:color="auto" w:fill="auto"/>
            <w:noWrap/>
            <w:tcMar>
              <w:left w:w="58" w:type="dxa"/>
              <w:right w:w="58" w:type="dxa"/>
            </w:tcMar>
            <w:hideMark/>
          </w:tcPr>
          <w:p w14:paraId="7662DE3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49F32A3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10A731D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792EA40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573B2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684C07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D9C1F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5F32E4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42EB7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B507C1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9B45C5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7481A8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42D7B9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FEC0B1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71DE5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46AEAC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4BC7E1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372743AB"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0584D74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Self-Rated Health</w:t>
            </w:r>
          </w:p>
        </w:tc>
        <w:tc>
          <w:tcPr>
            <w:tcW w:w="246" w:type="dxa"/>
            <w:tcBorders>
              <w:top w:val="nil"/>
              <w:left w:val="nil"/>
              <w:bottom w:val="nil"/>
              <w:right w:val="nil"/>
            </w:tcBorders>
            <w:shd w:val="clear" w:color="auto" w:fill="auto"/>
            <w:noWrap/>
            <w:tcMar>
              <w:left w:w="58" w:type="dxa"/>
              <w:right w:w="58" w:type="dxa"/>
            </w:tcMar>
            <w:hideMark/>
          </w:tcPr>
          <w:p w14:paraId="5442DB7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23E9371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44F29025"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890B6C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2C0DA3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B81503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AEF4A1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F919D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761E2C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1463F5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EF9C6C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4B7AA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DAD925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6D3F17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BE4392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D725B59"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10F307B5" w14:textId="77777777" w:rsidTr="00F55265">
        <w:trPr>
          <w:trHeight w:val="135"/>
        </w:trPr>
        <w:tc>
          <w:tcPr>
            <w:tcW w:w="1872" w:type="dxa"/>
            <w:tcBorders>
              <w:top w:val="nil"/>
              <w:left w:val="nil"/>
              <w:bottom w:val="nil"/>
              <w:right w:val="nil"/>
            </w:tcBorders>
            <w:shd w:val="clear" w:color="auto" w:fill="auto"/>
            <w:noWrap/>
            <w:tcMar>
              <w:left w:w="58" w:type="dxa"/>
              <w:right w:w="58" w:type="dxa"/>
            </w:tcMar>
            <w:hideMark/>
          </w:tcPr>
          <w:p w14:paraId="785BC4E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739D73D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A72A3B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1AFEEFB5"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13EB8F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E4A96C7"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E8708DD"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6BE57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F4E141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166843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4EBDAA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72EE41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CF160D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31DA03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298B5C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7824B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C99BCF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755F63D9"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567B522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lastRenderedPageBreak/>
              <w:t>Smoking</w:t>
            </w:r>
          </w:p>
        </w:tc>
        <w:tc>
          <w:tcPr>
            <w:tcW w:w="246" w:type="dxa"/>
            <w:tcBorders>
              <w:top w:val="nil"/>
              <w:left w:val="nil"/>
              <w:bottom w:val="nil"/>
              <w:right w:val="nil"/>
            </w:tcBorders>
            <w:shd w:val="clear" w:color="auto" w:fill="auto"/>
            <w:noWrap/>
            <w:tcMar>
              <w:left w:w="58" w:type="dxa"/>
              <w:right w:w="58" w:type="dxa"/>
            </w:tcMar>
            <w:hideMark/>
          </w:tcPr>
          <w:p w14:paraId="540C03E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6BFF7FC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43D6BA1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FAE878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92519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94FBD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313ACD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4DA21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F4209D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380B833"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C276BB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F5C60F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600A5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1DAA56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C07275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97D422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24652D44" w14:textId="77777777" w:rsidTr="00F55265">
        <w:trPr>
          <w:trHeight w:val="117"/>
        </w:trPr>
        <w:tc>
          <w:tcPr>
            <w:tcW w:w="1872" w:type="dxa"/>
            <w:tcBorders>
              <w:top w:val="nil"/>
              <w:left w:val="nil"/>
              <w:bottom w:val="nil"/>
              <w:right w:val="nil"/>
            </w:tcBorders>
            <w:shd w:val="clear" w:color="auto" w:fill="auto"/>
            <w:noWrap/>
            <w:tcMar>
              <w:left w:w="58" w:type="dxa"/>
              <w:right w:w="58" w:type="dxa"/>
            </w:tcMar>
            <w:hideMark/>
          </w:tcPr>
          <w:p w14:paraId="678676F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2C8DBFD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5504543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2220CBE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F3A4C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A88771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04CAD8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8A9F28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ACA00C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28BD28B"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918DD9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9F99B1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7BF726F"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695E53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F864C9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E35E54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4A977C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4F8B088B"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58865C0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Alcohol Consumption</w:t>
            </w:r>
          </w:p>
        </w:tc>
        <w:tc>
          <w:tcPr>
            <w:tcW w:w="246" w:type="dxa"/>
            <w:tcBorders>
              <w:top w:val="nil"/>
              <w:left w:val="nil"/>
              <w:bottom w:val="nil"/>
              <w:right w:val="nil"/>
            </w:tcBorders>
            <w:shd w:val="clear" w:color="auto" w:fill="auto"/>
            <w:noWrap/>
            <w:tcMar>
              <w:left w:w="58" w:type="dxa"/>
              <w:right w:w="58" w:type="dxa"/>
            </w:tcMar>
            <w:hideMark/>
          </w:tcPr>
          <w:p w14:paraId="35862A1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7709F6F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hideMark/>
          </w:tcPr>
          <w:p w14:paraId="5453710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hideMark/>
          </w:tcPr>
          <w:p w14:paraId="20245F4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hideMark/>
          </w:tcPr>
          <w:p w14:paraId="2E680E0C"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8EFA15F"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C0EB07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A95E30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1334980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3B84B3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02B13B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FA021ED"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D42881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C6CCD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5024F2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4A24057"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0DE48A79" w14:textId="77777777" w:rsidTr="00F55265">
        <w:trPr>
          <w:trHeight w:val="153"/>
        </w:trPr>
        <w:tc>
          <w:tcPr>
            <w:tcW w:w="1872" w:type="dxa"/>
            <w:tcBorders>
              <w:top w:val="nil"/>
              <w:left w:val="nil"/>
              <w:bottom w:val="nil"/>
              <w:right w:val="nil"/>
            </w:tcBorders>
            <w:shd w:val="clear" w:color="auto" w:fill="auto"/>
            <w:noWrap/>
            <w:tcMar>
              <w:left w:w="58" w:type="dxa"/>
              <w:right w:w="58" w:type="dxa"/>
            </w:tcMar>
            <w:hideMark/>
          </w:tcPr>
          <w:p w14:paraId="23D3AC8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0A8E0CA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0687840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hideMark/>
          </w:tcPr>
          <w:p w14:paraId="17E1174D"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hideMark/>
          </w:tcPr>
          <w:p w14:paraId="3147AA2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hideMark/>
          </w:tcPr>
          <w:p w14:paraId="2556A6E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EB4F4B">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4EC45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0CFFD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64494A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008396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68E7FE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3CE95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7518509"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D698D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554087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3D52BD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3FFF84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0877E7AD"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13A0ECC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Eating Habits</w:t>
            </w:r>
          </w:p>
        </w:tc>
        <w:tc>
          <w:tcPr>
            <w:tcW w:w="246" w:type="dxa"/>
            <w:tcBorders>
              <w:top w:val="nil"/>
              <w:left w:val="nil"/>
              <w:bottom w:val="nil"/>
              <w:right w:val="nil"/>
            </w:tcBorders>
            <w:shd w:val="clear" w:color="auto" w:fill="auto"/>
            <w:noWrap/>
            <w:tcMar>
              <w:left w:w="58" w:type="dxa"/>
              <w:right w:w="58" w:type="dxa"/>
            </w:tcMar>
            <w:hideMark/>
          </w:tcPr>
          <w:p w14:paraId="1FA9015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31A6098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49C94BF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A7482E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2CF6E0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ABDCC2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E4DCF8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A1E71D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D010C6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45D57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E19F37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49EFF6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2B8784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9EAB9D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E877F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D4E860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14FB34DA"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7AFF8F5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392BF9D7"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671C8E2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4D85B72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D0E06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13D01C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C7A9B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6B3B22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6C5C49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132FC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71C4F6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41F6DD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4C5FD9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A9E68F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A2CAC4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EDA31F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3BC2C4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30B8ACFD"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0427445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Activity Levels</w:t>
            </w:r>
          </w:p>
        </w:tc>
        <w:tc>
          <w:tcPr>
            <w:tcW w:w="246" w:type="dxa"/>
            <w:tcBorders>
              <w:top w:val="nil"/>
              <w:left w:val="nil"/>
              <w:bottom w:val="nil"/>
              <w:right w:val="nil"/>
            </w:tcBorders>
            <w:shd w:val="clear" w:color="auto" w:fill="auto"/>
            <w:noWrap/>
            <w:tcMar>
              <w:left w:w="58" w:type="dxa"/>
              <w:right w:w="58" w:type="dxa"/>
            </w:tcMar>
            <w:hideMark/>
          </w:tcPr>
          <w:p w14:paraId="7174CF4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2941FB8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635ACD7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D8A531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EA3281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4451EA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AB56D3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D2AD50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F3C554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A03A7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5EEDCF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7A0AAE1"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9C852D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51E67B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A7E4D2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A635B7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31539D15"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37D127B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6DECC3E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2F2593B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4FA0E94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B218CF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12B14C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C9507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221B3B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1F82C8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D00D1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093B72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DE60DB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DA7ED7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E4D772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CE0B7F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3FE12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52A42D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188E7A8E"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6FBDFA1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BMI</w:t>
            </w:r>
          </w:p>
        </w:tc>
        <w:tc>
          <w:tcPr>
            <w:tcW w:w="246" w:type="dxa"/>
            <w:tcBorders>
              <w:top w:val="nil"/>
              <w:left w:val="nil"/>
              <w:bottom w:val="nil"/>
              <w:right w:val="nil"/>
            </w:tcBorders>
            <w:shd w:val="clear" w:color="auto" w:fill="auto"/>
            <w:noWrap/>
            <w:tcMar>
              <w:left w:w="58" w:type="dxa"/>
              <w:right w:w="58" w:type="dxa"/>
            </w:tcMar>
            <w:hideMark/>
          </w:tcPr>
          <w:p w14:paraId="662FCE1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5302603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D32BEC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ECCCD9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1F85E7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04CED0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22EBBD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5E87F0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35DB5D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D15B67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50610BB"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4BCA86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4965D4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785340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C2AA69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B46073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4798F9EA"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2D00635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02EEEA1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2296B7F7"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0B1C492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72E9C5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231245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24B791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4723C2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D799BB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D57EA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0DDC8C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76CDD1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66B019D"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229D5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9F822E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F608AF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5C0917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r>
      <w:tr w:rsidR="00996CAC" w:rsidRPr="00B73AB0" w14:paraId="60607809"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52B859A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Marital Status</w:t>
            </w:r>
          </w:p>
        </w:tc>
        <w:tc>
          <w:tcPr>
            <w:tcW w:w="246" w:type="dxa"/>
            <w:tcBorders>
              <w:top w:val="nil"/>
              <w:left w:val="nil"/>
              <w:bottom w:val="nil"/>
              <w:right w:val="nil"/>
            </w:tcBorders>
            <w:shd w:val="clear" w:color="auto" w:fill="auto"/>
            <w:noWrap/>
            <w:tcMar>
              <w:left w:w="58" w:type="dxa"/>
              <w:right w:w="58" w:type="dxa"/>
            </w:tcMar>
            <w:hideMark/>
          </w:tcPr>
          <w:p w14:paraId="0553443E"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666DAE53"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18C5A203"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0E50A3B"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1DC65BAB"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DB767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011D07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6770C9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029FE6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61091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4B25E4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9D803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F1269B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06EE8E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9E9A1B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2ED9B0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00B43F74"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6FE9E91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7B9F8F1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3342264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0BC32413"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84B9BC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7A522CC"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534DA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7B7092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3E5F36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7B6B9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7F7B84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566100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782B7C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CD0830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63FF05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DF363F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D4EBCF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288207A2"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1DF2F20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Age at Marriage</w:t>
            </w:r>
          </w:p>
        </w:tc>
        <w:tc>
          <w:tcPr>
            <w:tcW w:w="246" w:type="dxa"/>
            <w:tcBorders>
              <w:top w:val="nil"/>
              <w:left w:val="nil"/>
              <w:bottom w:val="nil"/>
              <w:right w:val="nil"/>
            </w:tcBorders>
            <w:shd w:val="clear" w:color="auto" w:fill="auto"/>
            <w:noWrap/>
            <w:tcMar>
              <w:left w:w="58" w:type="dxa"/>
              <w:right w:w="58" w:type="dxa"/>
            </w:tcMar>
            <w:hideMark/>
          </w:tcPr>
          <w:p w14:paraId="0C3BA27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66D40C0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6FDF30F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0674F6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65DCE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7CF904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0DED95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043FD59"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B5B220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234AF65"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A399B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F10116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677D54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E3F2970" w14:textId="77777777" w:rsidR="00996CAC" w:rsidRPr="00C21063" w:rsidRDefault="00996CAC" w:rsidP="00F55265">
            <w:pPr>
              <w:jc w:val="center"/>
              <w:rPr>
                <w:rFonts w:ascii="Times New Roman" w:eastAsia="Times New Roman" w:hAnsi="Times New Roman" w:cs="Times New Roman"/>
                <w:b/>
                <w:bCs/>
                <w:color w:val="000000" w:themeColor="text1"/>
                <w:sz w:val="20"/>
                <w:szCs w:val="20"/>
              </w:rPr>
            </w:pPr>
            <w:r w:rsidRPr="00C21063">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25A3B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705E72A" w14:textId="77777777" w:rsidR="00996CAC" w:rsidRPr="00C21063" w:rsidRDefault="00996CAC" w:rsidP="00F55265">
            <w:pPr>
              <w:jc w:val="center"/>
              <w:rPr>
                <w:rFonts w:ascii="Times New Roman" w:eastAsia="Times New Roman" w:hAnsi="Times New Roman" w:cs="Times New Roman"/>
                <w:b/>
                <w:bCs/>
                <w:color w:val="000000" w:themeColor="text1"/>
                <w:sz w:val="20"/>
                <w:szCs w:val="20"/>
              </w:rPr>
            </w:pPr>
            <w:r w:rsidRPr="00C21063">
              <w:rPr>
                <w:rFonts w:ascii="Times New Roman" w:eastAsia="Times New Roman" w:hAnsi="Times New Roman" w:cs="Times New Roman"/>
                <w:b/>
                <w:bCs/>
                <w:color w:val="000000" w:themeColor="text1"/>
                <w:sz w:val="20"/>
                <w:szCs w:val="20"/>
              </w:rPr>
              <w:t>X</w:t>
            </w:r>
          </w:p>
        </w:tc>
      </w:tr>
      <w:tr w:rsidR="00996CAC" w:rsidRPr="00B73AB0" w14:paraId="1BBFEC36"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1F6B8F5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Years Married</w:t>
            </w:r>
          </w:p>
        </w:tc>
        <w:tc>
          <w:tcPr>
            <w:tcW w:w="246" w:type="dxa"/>
            <w:tcBorders>
              <w:top w:val="nil"/>
              <w:left w:val="nil"/>
              <w:bottom w:val="nil"/>
              <w:right w:val="nil"/>
            </w:tcBorders>
            <w:shd w:val="clear" w:color="auto" w:fill="auto"/>
            <w:noWrap/>
            <w:tcMar>
              <w:left w:w="58" w:type="dxa"/>
              <w:right w:w="58" w:type="dxa"/>
            </w:tcMar>
            <w:hideMark/>
          </w:tcPr>
          <w:p w14:paraId="7C67E7D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3936AD2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019E717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6748F98"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0B5832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E743D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C74309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078535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3220594"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B3CB17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272077D"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1B9639A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D2E7D3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B8717C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8A8E58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279F53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2CC3C66A"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2CD588D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Number of Children</w:t>
            </w:r>
          </w:p>
        </w:tc>
        <w:tc>
          <w:tcPr>
            <w:tcW w:w="246" w:type="dxa"/>
            <w:tcBorders>
              <w:top w:val="nil"/>
              <w:left w:val="nil"/>
              <w:bottom w:val="nil"/>
              <w:right w:val="nil"/>
            </w:tcBorders>
            <w:shd w:val="clear" w:color="auto" w:fill="auto"/>
            <w:noWrap/>
            <w:tcMar>
              <w:left w:w="58" w:type="dxa"/>
              <w:right w:w="58" w:type="dxa"/>
            </w:tcMar>
            <w:hideMark/>
          </w:tcPr>
          <w:p w14:paraId="16EEA96C"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5CE6528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0AF7D02B"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FF9C907"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CA1EF5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B68396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86FA307"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DCDFF4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2C67E4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3E6B0C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4186D00"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481A875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CC8105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227C8B9"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B4C495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8A7145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78606AA6"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6D9F998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Parental Divorce</w:t>
            </w:r>
          </w:p>
        </w:tc>
        <w:tc>
          <w:tcPr>
            <w:tcW w:w="246" w:type="dxa"/>
            <w:tcBorders>
              <w:top w:val="nil"/>
              <w:left w:val="nil"/>
              <w:bottom w:val="nil"/>
              <w:right w:val="nil"/>
            </w:tcBorders>
            <w:shd w:val="clear" w:color="auto" w:fill="auto"/>
            <w:noWrap/>
            <w:tcMar>
              <w:left w:w="58" w:type="dxa"/>
              <w:right w:w="58" w:type="dxa"/>
            </w:tcMar>
            <w:hideMark/>
          </w:tcPr>
          <w:p w14:paraId="1ED306F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20BF5A6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67FBA9A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A8917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9E21AC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229871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E2FD4B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016BF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98C99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09796E6F"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128E58F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9F8B261"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4E0369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89B025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DB69CE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1AD173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A394620"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25E8620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Father's Education</w:t>
            </w:r>
          </w:p>
        </w:tc>
        <w:tc>
          <w:tcPr>
            <w:tcW w:w="246" w:type="dxa"/>
            <w:tcBorders>
              <w:top w:val="nil"/>
              <w:left w:val="nil"/>
              <w:bottom w:val="nil"/>
              <w:right w:val="nil"/>
            </w:tcBorders>
            <w:shd w:val="clear" w:color="auto" w:fill="auto"/>
            <w:noWrap/>
            <w:tcMar>
              <w:left w:w="58" w:type="dxa"/>
              <w:right w:w="58" w:type="dxa"/>
            </w:tcMar>
            <w:hideMark/>
          </w:tcPr>
          <w:p w14:paraId="5F06A7B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1D5E4379"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444F40D0" w14:textId="77777777" w:rsidR="00996CAC" w:rsidRPr="00324C0E" w:rsidRDefault="00996CAC" w:rsidP="00F55265">
            <w:pPr>
              <w:jc w:val="center"/>
              <w:rPr>
                <w:rFonts w:ascii="Times New Roman" w:eastAsia="Times New Roman" w:hAnsi="Times New Roman" w:cs="Times New Roman"/>
                <w:b/>
                <w:bCs/>
                <w:color w:val="000000" w:themeColor="text1"/>
                <w:sz w:val="20"/>
                <w:szCs w:val="20"/>
              </w:rPr>
            </w:pPr>
            <w:r w:rsidRPr="00324C0E">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764CD2" w14:textId="77777777" w:rsidR="00996CAC" w:rsidRPr="00324C0E" w:rsidRDefault="00996CAC" w:rsidP="00F55265">
            <w:pPr>
              <w:jc w:val="center"/>
              <w:rPr>
                <w:rFonts w:ascii="Times New Roman" w:eastAsia="Times New Roman" w:hAnsi="Times New Roman" w:cs="Times New Roman"/>
                <w:b/>
                <w:bCs/>
                <w:color w:val="000000" w:themeColor="text1"/>
                <w:sz w:val="20"/>
                <w:szCs w:val="20"/>
              </w:rPr>
            </w:pPr>
            <w:r w:rsidRPr="00324C0E">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86DE549" w14:textId="77777777" w:rsidR="00996CAC" w:rsidRPr="00324C0E" w:rsidRDefault="00996CAC" w:rsidP="00F55265">
            <w:pPr>
              <w:jc w:val="center"/>
              <w:rPr>
                <w:rFonts w:ascii="Times New Roman" w:eastAsia="Times New Roman" w:hAnsi="Times New Roman" w:cs="Times New Roman"/>
                <w:b/>
                <w:bCs/>
                <w:color w:val="000000" w:themeColor="text1"/>
                <w:sz w:val="20"/>
                <w:szCs w:val="20"/>
              </w:rPr>
            </w:pPr>
            <w:r w:rsidRPr="00324C0E">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B0208E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81D12A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E62B25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B5FB93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2528E57"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42B5B2C"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E55905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38EF58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E6F18E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71B71B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2E5855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169C18E"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32442CA4"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Mother's Education</w:t>
            </w:r>
          </w:p>
        </w:tc>
        <w:tc>
          <w:tcPr>
            <w:tcW w:w="246" w:type="dxa"/>
            <w:tcBorders>
              <w:top w:val="nil"/>
              <w:left w:val="nil"/>
              <w:bottom w:val="nil"/>
              <w:right w:val="nil"/>
            </w:tcBorders>
            <w:shd w:val="clear" w:color="auto" w:fill="auto"/>
            <w:noWrap/>
            <w:tcMar>
              <w:left w:w="58" w:type="dxa"/>
              <w:right w:w="58" w:type="dxa"/>
            </w:tcMar>
            <w:hideMark/>
          </w:tcPr>
          <w:p w14:paraId="7C71627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N</w:t>
            </w:r>
          </w:p>
        </w:tc>
        <w:tc>
          <w:tcPr>
            <w:tcW w:w="235" w:type="dxa"/>
            <w:tcBorders>
              <w:top w:val="nil"/>
              <w:left w:val="nil"/>
              <w:bottom w:val="nil"/>
              <w:right w:val="nil"/>
            </w:tcBorders>
            <w:shd w:val="clear" w:color="auto" w:fill="auto"/>
            <w:noWrap/>
            <w:tcMar>
              <w:left w:w="58" w:type="dxa"/>
              <w:right w:w="58" w:type="dxa"/>
            </w:tcMar>
            <w:hideMark/>
          </w:tcPr>
          <w:p w14:paraId="24DAAB9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73F4D92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33A9FB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B0D98A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3A522F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13B4C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AFA493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ED89DA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725BAB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D7888D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425BCD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6C9D11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766D1B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E88577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F8F242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6E90B233"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61334DE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Functional Limitations</w:t>
            </w:r>
          </w:p>
        </w:tc>
        <w:tc>
          <w:tcPr>
            <w:tcW w:w="246" w:type="dxa"/>
            <w:tcBorders>
              <w:top w:val="nil"/>
              <w:left w:val="nil"/>
              <w:bottom w:val="nil"/>
              <w:right w:val="nil"/>
            </w:tcBorders>
            <w:shd w:val="clear" w:color="auto" w:fill="auto"/>
            <w:noWrap/>
            <w:tcMar>
              <w:left w:w="58" w:type="dxa"/>
              <w:right w:w="58" w:type="dxa"/>
            </w:tcMar>
            <w:hideMark/>
          </w:tcPr>
          <w:p w14:paraId="0841B28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5B69A8D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7F7E75B3"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176461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16AE5B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CFAD09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D21963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8C6F8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629F8D0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DF2DAB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8BD00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5DAA17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F71A36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597923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2D05CD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E863AF6"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33CC9A23"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40114FA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7328AC20"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7A60434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5A0109B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4DEFACF"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2948DA0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AE0F7B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38BF1A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AC2B3A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5A726CD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2C6AB9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AB22CE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3072753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32076EC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6231EA8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FFE871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29185F3" w14:textId="77777777" w:rsidR="00996CAC" w:rsidRPr="00B73AB0" w:rsidRDefault="00996CAC" w:rsidP="00F55265">
            <w:pPr>
              <w:jc w:val="center"/>
              <w:rPr>
                <w:rFonts w:ascii="Times New Roman" w:eastAsia="Times New Roman" w:hAnsi="Times New Roman" w:cs="Times New Roman"/>
                <w:color w:val="000000" w:themeColor="text1"/>
                <w:sz w:val="20"/>
                <w:szCs w:val="20"/>
              </w:rPr>
            </w:pPr>
          </w:p>
        </w:tc>
      </w:tr>
      <w:tr w:rsidR="00996CAC" w:rsidRPr="00B73AB0" w14:paraId="6C23318C"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4B4208E8"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Income</w:t>
            </w:r>
          </w:p>
        </w:tc>
        <w:tc>
          <w:tcPr>
            <w:tcW w:w="246" w:type="dxa"/>
            <w:tcBorders>
              <w:top w:val="nil"/>
              <w:left w:val="nil"/>
              <w:bottom w:val="nil"/>
              <w:right w:val="nil"/>
            </w:tcBorders>
            <w:shd w:val="clear" w:color="auto" w:fill="auto"/>
            <w:noWrap/>
            <w:tcMar>
              <w:left w:w="58" w:type="dxa"/>
              <w:right w:w="58" w:type="dxa"/>
            </w:tcMar>
            <w:hideMark/>
          </w:tcPr>
          <w:p w14:paraId="3F5C7E1A"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5A5E92C5"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79317BE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A6B8C8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AFA429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DD9CCA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78D4A8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270324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545612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1ABDD3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95289F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4E8342F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CACB1B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282B2F0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BB7B5B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71C34B0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04F1D1C3"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1D30C39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nil"/>
              <w:right w:val="nil"/>
            </w:tcBorders>
            <w:shd w:val="clear" w:color="auto" w:fill="auto"/>
            <w:noWrap/>
            <w:tcMar>
              <w:left w:w="58" w:type="dxa"/>
              <w:right w:w="58" w:type="dxa"/>
            </w:tcMar>
            <w:hideMark/>
          </w:tcPr>
          <w:p w14:paraId="72CB6751"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235" w:type="dxa"/>
            <w:tcBorders>
              <w:top w:val="nil"/>
              <w:left w:val="nil"/>
              <w:bottom w:val="nil"/>
              <w:right w:val="nil"/>
            </w:tcBorders>
            <w:shd w:val="clear" w:color="auto" w:fill="auto"/>
            <w:noWrap/>
            <w:tcMar>
              <w:left w:w="58" w:type="dxa"/>
              <w:right w:w="58" w:type="dxa"/>
            </w:tcMar>
            <w:hideMark/>
          </w:tcPr>
          <w:p w14:paraId="00477FD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nil"/>
              <w:right w:val="nil"/>
            </w:tcBorders>
            <w:shd w:val="clear" w:color="auto" w:fill="auto"/>
            <w:noWrap/>
            <w:tcMar>
              <w:left w:w="58" w:type="dxa"/>
              <w:right w:w="58" w:type="dxa"/>
            </w:tcMar>
            <w:vAlign w:val="center"/>
            <w:hideMark/>
          </w:tcPr>
          <w:p w14:paraId="520141C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545A99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C86F6F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0BD530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A26D93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F68944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A0D84E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3B1016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288F20E3"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5ED69D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0028B5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CA761F8"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0C661BC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444422A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5769315E" w14:textId="77777777" w:rsidTr="00F55265">
        <w:trPr>
          <w:trHeight w:val="320"/>
        </w:trPr>
        <w:tc>
          <w:tcPr>
            <w:tcW w:w="1872" w:type="dxa"/>
            <w:tcBorders>
              <w:top w:val="nil"/>
              <w:left w:val="nil"/>
              <w:bottom w:val="nil"/>
              <w:right w:val="nil"/>
            </w:tcBorders>
            <w:shd w:val="clear" w:color="auto" w:fill="auto"/>
            <w:noWrap/>
            <w:tcMar>
              <w:left w:w="58" w:type="dxa"/>
              <w:right w:w="58" w:type="dxa"/>
            </w:tcMar>
            <w:hideMark/>
          </w:tcPr>
          <w:p w14:paraId="4C08D3B2"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Religion</w:t>
            </w:r>
          </w:p>
        </w:tc>
        <w:tc>
          <w:tcPr>
            <w:tcW w:w="246" w:type="dxa"/>
            <w:tcBorders>
              <w:top w:val="nil"/>
              <w:left w:val="nil"/>
              <w:bottom w:val="nil"/>
              <w:right w:val="nil"/>
            </w:tcBorders>
            <w:shd w:val="clear" w:color="auto" w:fill="auto"/>
            <w:noWrap/>
            <w:tcMar>
              <w:left w:w="58" w:type="dxa"/>
              <w:right w:w="58" w:type="dxa"/>
            </w:tcMar>
            <w:hideMark/>
          </w:tcPr>
          <w:p w14:paraId="09AE33CD"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nil"/>
              <w:right w:val="nil"/>
            </w:tcBorders>
            <w:shd w:val="clear" w:color="auto" w:fill="auto"/>
            <w:noWrap/>
            <w:tcMar>
              <w:left w:w="58" w:type="dxa"/>
              <w:right w:w="58" w:type="dxa"/>
            </w:tcMar>
            <w:hideMark/>
          </w:tcPr>
          <w:p w14:paraId="7B05F4AB"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C</w:t>
            </w:r>
          </w:p>
        </w:tc>
        <w:tc>
          <w:tcPr>
            <w:tcW w:w="835" w:type="dxa"/>
            <w:tcBorders>
              <w:top w:val="nil"/>
              <w:left w:val="nil"/>
              <w:bottom w:val="nil"/>
              <w:right w:val="nil"/>
            </w:tcBorders>
            <w:shd w:val="clear" w:color="auto" w:fill="auto"/>
            <w:noWrap/>
            <w:tcMar>
              <w:left w:w="58" w:type="dxa"/>
              <w:right w:w="58" w:type="dxa"/>
            </w:tcMar>
            <w:vAlign w:val="center"/>
            <w:hideMark/>
          </w:tcPr>
          <w:p w14:paraId="2E8842F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C7E383A"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513FE6E1"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1B892F7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8EEA70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68A4CE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32B4E48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0B0DCB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nil"/>
              <w:right w:val="nil"/>
            </w:tcBorders>
            <w:shd w:val="clear" w:color="auto" w:fill="auto"/>
            <w:noWrap/>
            <w:tcMar>
              <w:left w:w="58" w:type="dxa"/>
              <w:right w:w="58" w:type="dxa"/>
            </w:tcMar>
            <w:vAlign w:val="center"/>
            <w:hideMark/>
          </w:tcPr>
          <w:p w14:paraId="7C0F92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7C853889"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1DD6CBE5"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5458C7D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nil"/>
              <w:right w:val="nil"/>
            </w:tcBorders>
            <w:shd w:val="clear" w:color="auto" w:fill="auto"/>
            <w:noWrap/>
            <w:tcMar>
              <w:left w:w="58" w:type="dxa"/>
              <w:right w:w="58" w:type="dxa"/>
            </w:tcMar>
            <w:vAlign w:val="center"/>
            <w:hideMark/>
          </w:tcPr>
          <w:p w14:paraId="6CF8418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nil"/>
              <w:right w:val="nil"/>
            </w:tcBorders>
            <w:shd w:val="clear" w:color="auto" w:fill="auto"/>
            <w:noWrap/>
            <w:tcMar>
              <w:left w:w="58" w:type="dxa"/>
              <w:right w:w="58" w:type="dxa"/>
            </w:tcMar>
            <w:vAlign w:val="center"/>
            <w:hideMark/>
          </w:tcPr>
          <w:p w14:paraId="0AF79704"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3B573BA4" w14:textId="77777777" w:rsidTr="00F55265">
        <w:trPr>
          <w:trHeight w:val="320"/>
        </w:trPr>
        <w:tc>
          <w:tcPr>
            <w:tcW w:w="1872" w:type="dxa"/>
            <w:tcBorders>
              <w:top w:val="nil"/>
              <w:left w:val="nil"/>
              <w:bottom w:val="single" w:sz="4" w:space="0" w:color="auto"/>
              <w:right w:val="nil"/>
            </w:tcBorders>
            <w:shd w:val="clear" w:color="auto" w:fill="auto"/>
            <w:noWrap/>
            <w:tcMar>
              <w:left w:w="58" w:type="dxa"/>
              <w:right w:w="58" w:type="dxa"/>
            </w:tcMar>
            <w:hideMark/>
          </w:tcPr>
          <w:p w14:paraId="7997D6D6"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 </w:t>
            </w:r>
          </w:p>
        </w:tc>
        <w:tc>
          <w:tcPr>
            <w:tcW w:w="246" w:type="dxa"/>
            <w:tcBorders>
              <w:top w:val="nil"/>
              <w:left w:val="nil"/>
              <w:bottom w:val="single" w:sz="4" w:space="0" w:color="auto"/>
              <w:right w:val="nil"/>
            </w:tcBorders>
            <w:shd w:val="clear" w:color="auto" w:fill="auto"/>
            <w:noWrap/>
            <w:tcMar>
              <w:left w:w="58" w:type="dxa"/>
              <w:right w:w="58" w:type="dxa"/>
            </w:tcMar>
            <w:hideMark/>
          </w:tcPr>
          <w:p w14:paraId="5119BAF7"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B</w:t>
            </w:r>
          </w:p>
        </w:tc>
        <w:tc>
          <w:tcPr>
            <w:tcW w:w="235" w:type="dxa"/>
            <w:tcBorders>
              <w:top w:val="nil"/>
              <w:left w:val="nil"/>
              <w:bottom w:val="single" w:sz="4" w:space="0" w:color="auto"/>
              <w:right w:val="nil"/>
            </w:tcBorders>
            <w:shd w:val="clear" w:color="auto" w:fill="auto"/>
            <w:noWrap/>
            <w:tcMar>
              <w:left w:w="58" w:type="dxa"/>
              <w:right w:w="58" w:type="dxa"/>
            </w:tcMar>
            <w:hideMark/>
          </w:tcPr>
          <w:p w14:paraId="63266CDF" w14:textId="77777777" w:rsidR="00996CAC" w:rsidRPr="00B73AB0" w:rsidRDefault="00996CAC" w:rsidP="00F55265">
            <w:pPr>
              <w:jc w:val="right"/>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color w:val="000000" w:themeColor="text1"/>
                <w:sz w:val="20"/>
                <w:szCs w:val="20"/>
              </w:rPr>
              <w:t>P</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542B8A5E"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25680C72" w14:textId="77777777" w:rsidR="00996CAC" w:rsidRPr="00B73AB0" w:rsidRDefault="00996CAC" w:rsidP="00F55265">
            <w:pPr>
              <w:jc w:val="cente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23B23227"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063AD99D"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1ABB0E8A"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152987F2"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7551112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420BCE86"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59FEBDEC"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1CC8FF5F"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single" w:sz="4" w:space="0" w:color="auto"/>
              <w:right w:val="nil"/>
            </w:tcBorders>
            <w:shd w:val="clear" w:color="auto" w:fill="auto"/>
            <w:noWrap/>
            <w:tcMar>
              <w:left w:w="58" w:type="dxa"/>
              <w:right w:w="58" w:type="dxa"/>
            </w:tcMar>
            <w:vAlign w:val="center"/>
            <w:hideMark/>
          </w:tcPr>
          <w:p w14:paraId="65F9A3E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gridSpan w:val="2"/>
            <w:tcBorders>
              <w:top w:val="nil"/>
              <w:left w:val="nil"/>
              <w:bottom w:val="single" w:sz="4" w:space="0" w:color="auto"/>
              <w:right w:val="nil"/>
            </w:tcBorders>
            <w:shd w:val="clear" w:color="auto" w:fill="auto"/>
            <w:noWrap/>
            <w:tcMar>
              <w:left w:w="58" w:type="dxa"/>
              <w:right w:w="58" w:type="dxa"/>
            </w:tcMar>
            <w:vAlign w:val="center"/>
            <w:hideMark/>
          </w:tcPr>
          <w:p w14:paraId="3512685B"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c>
          <w:tcPr>
            <w:tcW w:w="835" w:type="dxa"/>
            <w:tcBorders>
              <w:top w:val="nil"/>
              <w:left w:val="nil"/>
              <w:bottom w:val="single" w:sz="4" w:space="0" w:color="auto"/>
              <w:right w:val="nil"/>
            </w:tcBorders>
            <w:shd w:val="clear" w:color="auto" w:fill="auto"/>
            <w:noWrap/>
            <w:tcMar>
              <w:left w:w="58" w:type="dxa"/>
              <w:right w:w="58" w:type="dxa"/>
            </w:tcMar>
            <w:vAlign w:val="center"/>
            <w:hideMark/>
          </w:tcPr>
          <w:p w14:paraId="1E3A39D0"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p>
        </w:tc>
        <w:tc>
          <w:tcPr>
            <w:tcW w:w="835" w:type="dxa"/>
            <w:gridSpan w:val="2"/>
            <w:tcBorders>
              <w:top w:val="nil"/>
              <w:left w:val="nil"/>
              <w:bottom w:val="single" w:sz="4" w:space="0" w:color="auto"/>
              <w:right w:val="nil"/>
            </w:tcBorders>
            <w:shd w:val="clear" w:color="auto" w:fill="auto"/>
            <w:noWrap/>
            <w:tcMar>
              <w:left w:w="58" w:type="dxa"/>
              <w:right w:w="58" w:type="dxa"/>
            </w:tcMar>
            <w:vAlign w:val="center"/>
            <w:hideMark/>
          </w:tcPr>
          <w:p w14:paraId="3AC8905E" w14:textId="77777777" w:rsidR="00996CAC" w:rsidRPr="00B73AB0" w:rsidRDefault="00996CAC" w:rsidP="00F55265">
            <w:pPr>
              <w:jc w:val="center"/>
              <w:rPr>
                <w:rFonts w:ascii="Times New Roman" w:eastAsia="Times New Roman" w:hAnsi="Times New Roman" w:cs="Times New Roman"/>
                <w:b/>
                <w:bCs/>
                <w:color w:val="000000" w:themeColor="text1"/>
                <w:sz w:val="20"/>
                <w:szCs w:val="20"/>
              </w:rPr>
            </w:pPr>
            <w:r w:rsidRPr="00B73AB0">
              <w:rPr>
                <w:rFonts w:ascii="Times New Roman" w:eastAsia="Times New Roman" w:hAnsi="Times New Roman" w:cs="Times New Roman"/>
                <w:b/>
                <w:bCs/>
                <w:color w:val="000000" w:themeColor="text1"/>
                <w:sz w:val="20"/>
                <w:szCs w:val="20"/>
              </w:rPr>
              <w:t>X</w:t>
            </w:r>
          </w:p>
        </w:tc>
      </w:tr>
      <w:tr w:rsidR="00996CAC" w:rsidRPr="00B73AB0" w14:paraId="0A6295DD" w14:textId="77777777" w:rsidTr="00F55265">
        <w:trPr>
          <w:trHeight w:val="320"/>
        </w:trPr>
        <w:tc>
          <w:tcPr>
            <w:tcW w:w="14043" w:type="dxa"/>
            <w:gridSpan w:val="20"/>
            <w:tcBorders>
              <w:top w:val="single" w:sz="4" w:space="0" w:color="auto"/>
              <w:left w:val="nil"/>
              <w:bottom w:val="single" w:sz="4" w:space="0" w:color="auto"/>
              <w:right w:val="nil"/>
            </w:tcBorders>
            <w:shd w:val="clear" w:color="auto" w:fill="auto"/>
            <w:noWrap/>
            <w:tcMar>
              <w:left w:w="58" w:type="dxa"/>
              <w:right w:w="58" w:type="dxa"/>
            </w:tcMar>
          </w:tcPr>
          <w:p w14:paraId="1C97E616" w14:textId="77777777" w:rsidR="00996CAC" w:rsidRPr="00B73AB0" w:rsidRDefault="00996CAC" w:rsidP="00F55265">
            <w:pPr>
              <w:rPr>
                <w:rFonts w:ascii="Times New Roman" w:eastAsia="Times New Roman" w:hAnsi="Times New Roman" w:cs="Times New Roman"/>
                <w:color w:val="000000" w:themeColor="text1"/>
                <w:sz w:val="20"/>
                <w:szCs w:val="20"/>
              </w:rPr>
            </w:pPr>
            <w:r w:rsidRPr="00B73AB0">
              <w:rPr>
                <w:rFonts w:ascii="Times New Roman" w:eastAsia="Times New Roman" w:hAnsi="Times New Roman" w:cs="Times New Roman"/>
                <w:i/>
                <w:iCs/>
                <w:color w:val="000000" w:themeColor="text1"/>
                <w:sz w:val="20"/>
                <w:szCs w:val="20"/>
              </w:rPr>
              <w:t>Note</w:t>
            </w:r>
            <w:r>
              <w:rPr>
                <w:rFonts w:ascii="Times New Roman" w:eastAsia="Times New Roman" w:hAnsi="Times New Roman" w:cs="Times New Roman"/>
                <w:color w:val="000000" w:themeColor="text1"/>
                <w:sz w:val="20"/>
                <w:szCs w:val="20"/>
              </w:rPr>
              <w:t>: Column S indicates whether variables are continuous (C), binary (B), or nominal (N), while column T indicates concurrent (C) or prior measurement to personality.</w:t>
            </w:r>
          </w:p>
        </w:tc>
      </w:tr>
    </w:tbl>
    <w:p w14:paraId="5F344CDE" w14:textId="4FA282D2" w:rsidR="009A6238" w:rsidRPr="009827EC" w:rsidRDefault="009A6238" w:rsidP="00B5609E">
      <w:pPr>
        <w:spacing w:line="480" w:lineRule="auto"/>
        <w:jc w:val="center"/>
        <w:rPr>
          <w:rFonts w:ascii="Times New Roman" w:hAnsi="Times New Roman" w:cs="Times New Roman"/>
        </w:rPr>
      </w:pPr>
    </w:p>
    <w:sectPr w:rsidR="009A6238" w:rsidRPr="009827EC" w:rsidSect="00407027">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eck, Emorie" w:date="2020-01-07T11:10:00Z" w:initials="BE">
    <w:p w14:paraId="3C20A5E1" w14:textId="4715B793" w:rsidR="00427A9D" w:rsidRDefault="00427A9D">
      <w:pPr>
        <w:pStyle w:val="CommentText"/>
      </w:pPr>
      <w:r>
        <w:rPr>
          <w:rStyle w:val="CommentReference"/>
        </w:rPr>
        <w:annotationRef/>
      </w:r>
      <w:r>
        <w:t>Need to say something to the effect that study is basically a moderator by using MLM, and the variance estimates will be very reliable because Bayes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0A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0A5E1" w16cid:durableId="21BEE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BB3A3" w14:textId="77777777" w:rsidR="00E4240B" w:rsidRDefault="00E4240B" w:rsidP="008738C5">
      <w:r>
        <w:separator/>
      </w:r>
    </w:p>
  </w:endnote>
  <w:endnote w:type="continuationSeparator" w:id="0">
    <w:p w14:paraId="1054B0C8" w14:textId="77777777" w:rsidR="00E4240B" w:rsidRDefault="00E4240B" w:rsidP="0087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FRM120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9EB2B" w14:textId="77777777" w:rsidR="00E4240B" w:rsidRDefault="00E4240B" w:rsidP="008738C5">
      <w:r>
        <w:separator/>
      </w:r>
    </w:p>
  </w:footnote>
  <w:footnote w:type="continuationSeparator" w:id="0">
    <w:p w14:paraId="70D7BF1A" w14:textId="77777777" w:rsidR="00E4240B" w:rsidRDefault="00E4240B" w:rsidP="00873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092167"/>
      <w:docPartObj>
        <w:docPartGallery w:val="Page Numbers (Top of Page)"/>
        <w:docPartUnique/>
      </w:docPartObj>
    </w:sdtPr>
    <w:sdtContent>
      <w:p w14:paraId="0550072A" w14:textId="77777777" w:rsidR="007D6B41" w:rsidRDefault="007D6B41" w:rsidP="00654A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2F8144" w14:textId="77777777" w:rsidR="007D6B41" w:rsidRDefault="007D6B41" w:rsidP="008738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75418769"/>
      <w:docPartObj>
        <w:docPartGallery w:val="Page Numbers (Top of Page)"/>
        <w:docPartUnique/>
      </w:docPartObj>
    </w:sdtPr>
    <w:sdtContent>
      <w:p w14:paraId="1006BFD7"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2</w:t>
        </w:r>
        <w:r w:rsidRPr="008738C5">
          <w:rPr>
            <w:rStyle w:val="PageNumber"/>
            <w:rFonts w:ascii="Times New Roman" w:hAnsi="Times New Roman" w:cs="Times New Roman"/>
          </w:rPr>
          <w:fldChar w:fldCharType="end"/>
        </w:r>
      </w:p>
    </w:sdtContent>
  </w:sdt>
  <w:p w14:paraId="6DFA655B"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MEGA-ANALYSIS OF PERSONALITY PREDICTIONS</w:t>
    </w:r>
    <w:r w:rsidRPr="008738C5">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508748376"/>
      <w:docPartObj>
        <w:docPartGallery w:val="Page Numbers (Top of Page)"/>
        <w:docPartUnique/>
      </w:docPartObj>
    </w:sdtPr>
    <w:sdtContent>
      <w:p w14:paraId="7928FFC5"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1</w:t>
        </w:r>
        <w:r w:rsidRPr="008738C5">
          <w:rPr>
            <w:rStyle w:val="PageNumber"/>
            <w:rFonts w:ascii="Times New Roman" w:hAnsi="Times New Roman" w:cs="Times New Roman"/>
          </w:rPr>
          <w:fldChar w:fldCharType="end"/>
        </w:r>
      </w:p>
    </w:sdtContent>
  </w:sdt>
  <w:p w14:paraId="34E929E5"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Running head: MEGA-ANALYSIS OF PERSONALITY PREDICTIONS</w:t>
    </w:r>
    <w:r w:rsidRPr="008738C5">
      <w:rPr>
        <w:rFonts w:ascii="Times New Roman" w:hAnsi="Times New Roman" w:cs="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5486705"/>
      <w:docPartObj>
        <w:docPartGallery w:val="Page Numbers (Top of Page)"/>
        <w:docPartUnique/>
      </w:docPartObj>
    </w:sdtPr>
    <w:sdtContent>
      <w:p w14:paraId="5BCEC1F0" w14:textId="77777777" w:rsidR="007D6B41" w:rsidRDefault="007D6B41" w:rsidP="00654A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EEC7" w14:textId="77777777" w:rsidR="007D6B41" w:rsidRDefault="007D6B41" w:rsidP="008738C5">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975982058"/>
      <w:docPartObj>
        <w:docPartGallery w:val="Page Numbers (Top of Page)"/>
        <w:docPartUnique/>
      </w:docPartObj>
    </w:sdtPr>
    <w:sdtContent>
      <w:p w14:paraId="0445BE48"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2</w:t>
        </w:r>
        <w:r w:rsidRPr="008738C5">
          <w:rPr>
            <w:rStyle w:val="PageNumber"/>
            <w:rFonts w:ascii="Times New Roman" w:hAnsi="Times New Roman" w:cs="Times New Roman"/>
          </w:rPr>
          <w:fldChar w:fldCharType="end"/>
        </w:r>
      </w:p>
    </w:sdtContent>
  </w:sdt>
  <w:p w14:paraId="02A17BD8"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MEGA-ANALYSIS OF PERSONALITY PREDICTIONS</w:t>
    </w:r>
    <w:r w:rsidRPr="008738C5">
      <w:rPr>
        <w:rFonts w:ascii="Times New Roman" w:hAnsi="Times New Roman" w:cs="Times New Roman"/>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67362512"/>
      <w:docPartObj>
        <w:docPartGallery w:val="Page Numbers (Top of Page)"/>
        <w:docPartUnique/>
      </w:docPartObj>
    </w:sdtPr>
    <w:sdtContent>
      <w:p w14:paraId="38167C71"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1</w:t>
        </w:r>
        <w:r w:rsidRPr="008738C5">
          <w:rPr>
            <w:rStyle w:val="PageNumber"/>
            <w:rFonts w:ascii="Times New Roman" w:hAnsi="Times New Roman" w:cs="Times New Roman"/>
          </w:rPr>
          <w:fldChar w:fldCharType="end"/>
        </w:r>
      </w:p>
    </w:sdtContent>
  </w:sdt>
  <w:p w14:paraId="51B0DFAB"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Running head: MEGA-ANALYSIS OF PERSONALITY PREDICTIONS</w:t>
    </w:r>
    <w:r w:rsidRPr="008738C5">
      <w:rPr>
        <w:rFonts w:ascii="Times New Roman" w:hAnsi="Times New Roman" w:cs="Times New Roman"/>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2240817"/>
      <w:docPartObj>
        <w:docPartGallery w:val="Page Numbers (Top of Page)"/>
        <w:docPartUnique/>
      </w:docPartObj>
    </w:sdtPr>
    <w:sdtContent>
      <w:p w14:paraId="55643D54" w14:textId="77777777" w:rsidR="007D6B41" w:rsidRDefault="007D6B41" w:rsidP="00654A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91A3A0" w14:textId="77777777" w:rsidR="007D6B41" w:rsidRDefault="007D6B41" w:rsidP="008738C5">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039572446"/>
      <w:docPartObj>
        <w:docPartGallery w:val="Page Numbers (Top of Page)"/>
        <w:docPartUnique/>
      </w:docPartObj>
    </w:sdtPr>
    <w:sdtContent>
      <w:p w14:paraId="44F1CF58"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2</w:t>
        </w:r>
        <w:r w:rsidRPr="008738C5">
          <w:rPr>
            <w:rStyle w:val="PageNumber"/>
            <w:rFonts w:ascii="Times New Roman" w:hAnsi="Times New Roman" w:cs="Times New Roman"/>
          </w:rPr>
          <w:fldChar w:fldCharType="end"/>
        </w:r>
      </w:p>
    </w:sdtContent>
  </w:sdt>
  <w:p w14:paraId="0BAC49A0"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MEGA-ANALYSIS OF PERSONALITY PREDICTIONS</w:t>
    </w:r>
    <w:r w:rsidRPr="008738C5">
      <w:rPr>
        <w:rFonts w:ascii="Times New Roman" w:hAnsi="Times New Roman" w:cs="Times New Roman"/>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84587068"/>
      <w:docPartObj>
        <w:docPartGallery w:val="Page Numbers (Top of Page)"/>
        <w:docPartUnique/>
      </w:docPartObj>
    </w:sdtPr>
    <w:sdtContent>
      <w:p w14:paraId="3B6ED9B5" w14:textId="77777777" w:rsidR="007D6B41" w:rsidRPr="008738C5" w:rsidRDefault="007D6B41" w:rsidP="00654A2F">
        <w:pPr>
          <w:pStyle w:val="Header"/>
          <w:framePr w:wrap="none" w:vAnchor="text" w:hAnchor="margin" w:xAlign="right" w:y="1"/>
          <w:rPr>
            <w:rStyle w:val="PageNumber"/>
            <w:rFonts w:ascii="Times New Roman" w:hAnsi="Times New Roman" w:cs="Times New Roman"/>
          </w:rPr>
        </w:pPr>
        <w:r w:rsidRPr="008738C5">
          <w:rPr>
            <w:rStyle w:val="PageNumber"/>
            <w:rFonts w:ascii="Times New Roman" w:hAnsi="Times New Roman" w:cs="Times New Roman"/>
          </w:rPr>
          <w:fldChar w:fldCharType="begin"/>
        </w:r>
        <w:r w:rsidRPr="008738C5">
          <w:rPr>
            <w:rStyle w:val="PageNumber"/>
            <w:rFonts w:ascii="Times New Roman" w:hAnsi="Times New Roman" w:cs="Times New Roman"/>
          </w:rPr>
          <w:instrText xml:space="preserve"> PAGE </w:instrText>
        </w:r>
        <w:r w:rsidRPr="008738C5">
          <w:rPr>
            <w:rStyle w:val="PageNumber"/>
            <w:rFonts w:ascii="Times New Roman" w:hAnsi="Times New Roman" w:cs="Times New Roman"/>
          </w:rPr>
          <w:fldChar w:fldCharType="separate"/>
        </w:r>
        <w:r w:rsidRPr="008738C5">
          <w:rPr>
            <w:rStyle w:val="PageNumber"/>
            <w:rFonts w:ascii="Times New Roman" w:hAnsi="Times New Roman" w:cs="Times New Roman"/>
            <w:noProof/>
          </w:rPr>
          <w:t>1</w:t>
        </w:r>
        <w:r w:rsidRPr="008738C5">
          <w:rPr>
            <w:rStyle w:val="PageNumber"/>
            <w:rFonts w:ascii="Times New Roman" w:hAnsi="Times New Roman" w:cs="Times New Roman"/>
          </w:rPr>
          <w:fldChar w:fldCharType="end"/>
        </w:r>
      </w:p>
    </w:sdtContent>
  </w:sdt>
  <w:p w14:paraId="26A2B651" w14:textId="77777777" w:rsidR="007D6B41" w:rsidRPr="008738C5" w:rsidRDefault="007D6B41" w:rsidP="008738C5">
    <w:pPr>
      <w:pStyle w:val="Header"/>
      <w:ind w:right="360"/>
      <w:rPr>
        <w:rFonts w:ascii="Times New Roman" w:hAnsi="Times New Roman" w:cs="Times New Roman"/>
      </w:rPr>
    </w:pPr>
    <w:r w:rsidRPr="008738C5">
      <w:rPr>
        <w:rFonts w:ascii="Times New Roman" w:hAnsi="Times New Roman" w:cs="Times New Roman"/>
      </w:rPr>
      <w:t>Running head: MEGA-ANALYSIS OF PERSONALITY PREDICTIONS</w:t>
    </w:r>
    <w:r w:rsidRPr="008738C5">
      <w:rPr>
        <w:rFonts w:ascii="Times New Roman" w:hAnsi="Times New Roman" w:cs="Times New Roman"/>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ck, Emorie">
    <w15:presenceInfo w15:providerId="AD" w15:userId="S::edbeck@wustl.edu::8af867dc-a962-4a13-92f3-521999661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oNotDisplayPageBoundaries/>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D5"/>
    <w:rsid w:val="0000197B"/>
    <w:rsid w:val="000106F7"/>
    <w:rsid w:val="000128B2"/>
    <w:rsid w:val="00013535"/>
    <w:rsid w:val="000317A4"/>
    <w:rsid w:val="00035B68"/>
    <w:rsid w:val="00056C4A"/>
    <w:rsid w:val="00061E56"/>
    <w:rsid w:val="000A4E5F"/>
    <w:rsid w:val="000A5C70"/>
    <w:rsid w:val="000A75F8"/>
    <w:rsid w:val="000B4572"/>
    <w:rsid w:val="000B5CDC"/>
    <w:rsid w:val="000C0728"/>
    <w:rsid w:val="000D2073"/>
    <w:rsid w:val="000E09DF"/>
    <w:rsid w:val="000F1732"/>
    <w:rsid w:val="000F4E83"/>
    <w:rsid w:val="00131337"/>
    <w:rsid w:val="001647AD"/>
    <w:rsid w:val="0016682B"/>
    <w:rsid w:val="00173622"/>
    <w:rsid w:val="00175FA9"/>
    <w:rsid w:val="001B2B4D"/>
    <w:rsid w:val="001B5F6D"/>
    <w:rsid w:val="001C72AB"/>
    <w:rsid w:val="001D0440"/>
    <w:rsid w:val="001D2EAA"/>
    <w:rsid w:val="001D7C22"/>
    <w:rsid w:val="001E1138"/>
    <w:rsid w:val="001E4F7B"/>
    <w:rsid w:val="001F413E"/>
    <w:rsid w:val="0020452D"/>
    <w:rsid w:val="002069FF"/>
    <w:rsid w:val="0021109E"/>
    <w:rsid w:val="0022551F"/>
    <w:rsid w:val="0022579E"/>
    <w:rsid w:val="002456E3"/>
    <w:rsid w:val="0025103A"/>
    <w:rsid w:val="00255FFD"/>
    <w:rsid w:val="00263DB0"/>
    <w:rsid w:val="002811D5"/>
    <w:rsid w:val="00282962"/>
    <w:rsid w:val="00285547"/>
    <w:rsid w:val="002A446B"/>
    <w:rsid w:val="002A5A86"/>
    <w:rsid w:val="002B52C5"/>
    <w:rsid w:val="002C54E1"/>
    <w:rsid w:val="002D52B8"/>
    <w:rsid w:val="002D68FB"/>
    <w:rsid w:val="002E10EB"/>
    <w:rsid w:val="002E47B0"/>
    <w:rsid w:val="00301D48"/>
    <w:rsid w:val="00317BCF"/>
    <w:rsid w:val="00324C0E"/>
    <w:rsid w:val="003353F6"/>
    <w:rsid w:val="003432CB"/>
    <w:rsid w:val="00343675"/>
    <w:rsid w:val="00344012"/>
    <w:rsid w:val="00346BF7"/>
    <w:rsid w:val="003645D8"/>
    <w:rsid w:val="00365CA8"/>
    <w:rsid w:val="00371248"/>
    <w:rsid w:val="00372A2D"/>
    <w:rsid w:val="003A3422"/>
    <w:rsid w:val="003C69C1"/>
    <w:rsid w:val="003E241F"/>
    <w:rsid w:val="003F0585"/>
    <w:rsid w:val="00403820"/>
    <w:rsid w:val="00407027"/>
    <w:rsid w:val="0041371A"/>
    <w:rsid w:val="00420754"/>
    <w:rsid w:val="00427A9D"/>
    <w:rsid w:val="00430146"/>
    <w:rsid w:val="004430CA"/>
    <w:rsid w:val="00451A9F"/>
    <w:rsid w:val="00456B28"/>
    <w:rsid w:val="004631FA"/>
    <w:rsid w:val="004949DD"/>
    <w:rsid w:val="004D5147"/>
    <w:rsid w:val="004D63D1"/>
    <w:rsid w:val="004F7C09"/>
    <w:rsid w:val="005115CF"/>
    <w:rsid w:val="005308BF"/>
    <w:rsid w:val="00533146"/>
    <w:rsid w:val="0053555A"/>
    <w:rsid w:val="00545891"/>
    <w:rsid w:val="005854EB"/>
    <w:rsid w:val="00586E00"/>
    <w:rsid w:val="00587C06"/>
    <w:rsid w:val="005A1D26"/>
    <w:rsid w:val="005D4D3D"/>
    <w:rsid w:val="005F44F0"/>
    <w:rsid w:val="00610181"/>
    <w:rsid w:val="00613E1D"/>
    <w:rsid w:val="006343D2"/>
    <w:rsid w:val="00650C6E"/>
    <w:rsid w:val="00651721"/>
    <w:rsid w:val="00654A2F"/>
    <w:rsid w:val="00663778"/>
    <w:rsid w:val="00665742"/>
    <w:rsid w:val="006737A4"/>
    <w:rsid w:val="00681049"/>
    <w:rsid w:val="00681DA8"/>
    <w:rsid w:val="0068353C"/>
    <w:rsid w:val="00684B8C"/>
    <w:rsid w:val="006A49BD"/>
    <w:rsid w:val="006B6836"/>
    <w:rsid w:val="006C643C"/>
    <w:rsid w:val="0071079F"/>
    <w:rsid w:val="007245DE"/>
    <w:rsid w:val="00732D02"/>
    <w:rsid w:val="00733EE5"/>
    <w:rsid w:val="0073648B"/>
    <w:rsid w:val="007512F7"/>
    <w:rsid w:val="0078317E"/>
    <w:rsid w:val="00783DF9"/>
    <w:rsid w:val="007D5ED1"/>
    <w:rsid w:val="007D6B41"/>
    <w:rsid w:val="007D74F7"/>
    <w:rsid w:val="007F5E49"/>
    <w:rsid w:val="008038B0"/>
    <w:rsid w:val="00807ADD"/>
    <w:rsid w:val="008156E1"/>
    <w:rsid w:val="00815B6D"/>
    <w:rsid w:val="008473CB"/>
    <w:rsid w:val="00852702"/>
    <w:rsid w:val="0085782B"/>
    <w:rsid w:val="0085789B"/>
    <w:rsid w:val="008738C5"/>
    <w:rsid w:val="00877C13"/>
    <w:rsid w:val="00882C77"/>
    <w:rsid w:val="008920D3"/>
    <w:rsid w:val="008A79F1"/>
    <w:rsid w:val="008B7308"/>
    <w:rsid w:val="008C3D80"/>
    <w:rsid w:val="008E1648"/>
    <w:rsid w:val="00906023"/>
    <w:rsid w:val="00911B6D"/>
    <w:rsid w:val="00913163"/>
    <w:rsid w:val="00913BA3"/>
    <w:rsid w:val="00920356"/>
    <w:rsid w:val="009426B0"/>
    <w:rsid w:val="009777E5"/>
    <w:rsid w:val="009827EC"/>
    <w:rsid w:val="00991502"/>
    <w:rsid w:val="00996CAC"/>
    <w:rsid w:val="009A57D9"/>
    <w:rsid w:val="009A6238"/>
    <w:rsid w:val="009B10B5"/>
    <w:rsid w:val="009B4E6F"/>
    <w:rsid w:val="009F6A13"/>
    <w:rsid w:val="00A04FDE"/>
    <w:rsid w:val="00A06CB9"/>
    <w:rsid w:val="00A06D1F"/>
    <w:rsid w:val="00A2337B"/>
    <w:rsid w:val="00A411B9"/>
    <w:rsid w:val="00A4440F"/>
    <w:rsid w:val="00A64334"/>
    <w:rsid w:val="00A733A4"/>
    <w:rsid w:val="00A95FA2"/>
    <w:rsid w:val="00AD17FB"/>
    <w:rsid w:val="00AD2E30"/>
    <w:rsid w:val="00AE40FF"/>
    <w:rsid w:val="00AF0540"/>
    <w:rsid w:val="00B0204E"/>
    <w:rsid w:val="00B02065"/>
    <w:rsid w:val="00B10D3C"/>
    <w:rsid w:val="00B15811"/>
    <w:rsid w:val="00B2469D"/>
    <w:rsid w:val="00B25D19"/>
    <w:rsid w:val="00B32BB4"/>
    <w:rsid w:val="00B33687"/>
    <w:rsid w:val="00B5609E"/>
    <w:rsid w:val="00B63515"/>
    <w:rsid w:val="00B72D5E"/>
    <w:rsid w:val="00B73AB0"/>
    <w:rsid w:val="00B871D1"/>
    <w:rsid w:val="00BC1718"/>
    <w:rsid w:val="00BC6833"/>
    <w:rsid w:val="00BC7133"/>
    <w:rsid w:val="00BE62F1"/>
    <w:rsid w:val="00C12A72"/>
    <w:rsid w:val="00C16C72"/>
    <w:rsid w:val="00C21063"/>
    <w:rsid w:val="00C24490"/>
    <w:rsid w:val="00C46685"/>
    <w:rsid w:val="00C557C7"/>
    <w:rsid w:val="00C567C8"/>
    <w:rsid w:val="00CC27EA"/>
    <w:rsid w:val="00CD366E"/>
    <w:rsid w:val="00CD4052"/>
    <w:rsid w:val="00D82673"/>
    <w:rsid w:val="00D96B5B"/>
    <w:rsid w:val="00DA7C8D"/>
    <w:rsid w:val="00DD1062"/>
    <w:rsid w:val="00E35375"/>
    <w:rsid w:val="00E4240B"/>
    <w:rsid w:val="00E506E0"/>
    <w:rsid w:val="00E86CDB"/>
    <w:rsid w:val="00EE2B22"/>
    <w:rsid w:val="00EE4C82"/>
    <w:rsid w:val="00F0016B"/>
    <w:rsid w:val="00F37F02"/>
    <w:rsid w:val="00F420E4"/>
    <w:rsid w:val="00F52667"/>
    <w:rsid w:val="00F72440"/>
    <w:rsid w:val="00F82E51"/>
    <w:rsid w:val="00FC3A97"/>
    <w:rsid w:val="00FC47AF"/>
    <w:rsid w:val="00FC6121"/>
    <w:rsid w:val="00FC767F"/>
    <w:rsid w:val="00FD2C4A"/>
    <w:rsid w:val="00FD7ACC"/>
    <w:rsid w:val="00FE462F"/>
    <w:rsid w:val="00FE7230"/>
    <w:rsid w:val="00F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5CD9"/>
  <w14:defaultImageDpi w14:val="32767"/>
  <w15:chartTrackingRefBased/>
  <w15:docId w15:val="{D3844FA8-DC42-4E43-A459-5721B17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11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11D5"/>
    <w:rPr>
      <w:rFonts w:ascii="Times New Roman" w:hAnsi="Times New Roman" w:cs="Times New Roman"/>
      <w:sz w:val="18"/>
      <w:szCs w:val="18"/>
    </w:rPr>
  </w:style>
  <w:style w:type="paragraph" w:styleId="NormalWeb">
    <w:name w:val="Normal (Web)"/>
    <w:basedOn w:val="Normal"/>
    <w:uiPriority w:val="99"/>
    <w:unhideWhenUsed/>
    <w:rsid w:val="00301D48"/>
    <w:rPr>
      <w:rFonts w:ascii="Times New Roman" w:hAnsi="Times New Roman" w:cs="Times New Roman"/>
    </w:rPr>
  </w:style>
  <w:style w:type="table" w:styleId="TableGrid">
    <w:name w:val="Table Grid"/>
    <w:basedOn w:val="TableNormal"/>
    <w:uiPriority w:val="39"/>
    <w:rsid w:val="00001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7C22"/>
    <w:rPr>
      <w:sz w:val="16"/>
      <w:szCs w:val="16"/>
    </w:rPr>
  </w:style>
  <w:style w:type="paragraph" w:styleId="CommentText">
    <w:name w:val="annotation text"/>
    <w:basedOn w:val="Normal"/>
    <w:link w:val="CommentTextChar"/>
    <w:uiPriority w:val="99"/>
    <w:semiHidden/>
    <w:unhideWhenUsed/>
    <w:rsid w:val="001D7C22"/>
    <w:rPr>
      <w:sz w:val="20"/>
      <w:szCs w:val="20"/>
    </w:rPr>
  </w:style>
  <w:style w:type="character" w:customStyle="1" w:styleId="CommentTextChar">
    <w:name w:val="Comment Text Char"/>
    <w:basedOn w:val="DefaultParagraphFont"/>
    <w:link w:val="CommentText"/>
    <w:uiPriority w:val="99"/>
    <w:semiHidden/>
    <w:rsid w:val="001D7C22"/>
    <w:rPr>
      <w:sz w:val="20"/>
      <w:szCs w:val="20"/>
    </w:rPr>
  </w:style>
  <w:style w:type="paragraph" w:styleId="CommentSubject">
    <w:name w:val="annotation subject"/>
    <w:basedOn w:val="CommentText"/>
    <w:next w:val="CommentText"/>
    <w:link w:val="CommentSubjectChar"/>
    <w:uiPriority w:val="99"/>
    <w:semiHidden/>
    <w:unhideWhenUsed/>
    <w:rsid w:val="001D7C22"/>
    <w:rPr>
      <w:b/>
      <w:bCs/>
    </w:rPr>
  </w:style>
  <w:style w:type="character" w:customStyle="1" w:styleId="CommentSubjectChar">
    <w:name w:val="Comment Subject Char"/>
    <w:basedOn w:val="CommentTextChar"/>
    <w:link w:val="CommentSubject"/>
    <w:uiPriority w:val="99"/>
    <w:semiHidden/>
    <w:rsid w:val="001D7C22"/>
    <w:rPr>
      <w:b/>
      <w:bCs/>
      <w:sz w:val="20"/>
      <w:szCs w:val="20"/>
    </w:rPr>
  </w:style>
  <w:style w:type="character" w:styleId="Hyperlink">
    <w:name w:val="Hyperlink"/>
    <w:basedOn w:val="DefaultParagraphFont"/>
    <w:uiPriority w:val="99"/>
    <w:unhideWhenUsed/>
    <w:rsid w:val="00650C6E"/>
    <w:rPr>
      <w:color w:val="0563C1" w:themeColor="hyperlink"/>
      <w:u w:val="single"/>
    </w:rPr>
  </w:style>
  <w:style w:type="character" w:styleId="UnresolvedMention">
    <w:name w:val="Unresolved Mention"/>
    <w:basedOn w:val="DefaultParagraphFont"/>
    <w:uiPriority w:val="99"/>
    <w:rsid w:val="00650C6E"/>
    <w:rPr>
      <w:color w:val="605E5C"/>
      <w:shd w:val="clear" w:color="auto" w:fill="E1DFDD"/>
    </w:rPr>
  </w:style>
  <w:style w:type="paragraph" w:styleId="ListParagraph">
    <w:name w:val="List Paragraph"/>
    <w:basedOn w:val="Normal"/>
    <w:uiPriority w:val="34"/>
    <w:qFormat/>
    <w:rsid w:val="009426B0"/>
    <w:pPr>
      <w:ind w:left="720"/>
      <w:contextualSpacing/>
    </w:pPr>
  </w:style>
  <w:style w:type="paragraph" w:styleId="Header">
    <w:name w:val="header"/>
    <w:basedOn w:val="Normal"/>
    <w:link w:val="HeaderChar"/>
    <w:uiPriority w:val="99"/>
    <w:unhideWhenUsed/>
    <w:rsid w:val="008738C5"/>
    <w:pPr>
      <w:tabs>
        <w:tab w:val="center" w:pos="4680"/>
        <w:tab w:val="right" w:pos="9360"/>
      </w:tabs>
    </w:pPr>
  </w:style>
  <w:style w:type="character" w:customStyle="1" w:styleId="HeaderChar">
    <w:name w:val="Header Char"/>
    <w:basedOn w:val="DefaultParagraphFont"/>
    <w:link w:val="Header"/>
    <w:uiPriority w:val="99"/>
    <w:rsid w:val="008738C5"/>
  </w:style>
  <w:style w:type="paragraph" w:styleId="Footer">
    <w:name w:val="footer"/>
    <w:basedOn w:val="Normal"/>
    <w:link w:val="FooterChar"/>
    <w:uiPriority w:val="99"/>
    <w:unhideWhenUsed/>
    <w:rsid w:val="008738C5"/>
    <w:pPr>
      <w:tabs>
        <w:tab w:val="center" w:pos="4680"/>
        <w:tab w:val="right" w:pos="9360"/>
      </w:tabs>
    </w:pPr>
  </w:style>
  <w:style w:type="character" w:customStyle="1" w:styleId="FooterChar">
    <w:name w:val="Footer Char"/>
    <w:basedOn w:val="DefaultParagraphFont"/>
    <w:link w:val="Footer"/>
    <w:uiPriority w:val="99"/>
    <w:rsid w:val="008738C5"/>
  </w:style>
  <w:style w:type="character" w:styleId="PageNumber">
    <w:name w:val="page number"/>
    <w:basedOn w:val="DefaultParagraphFont"/>
    <w:uiPriority w:val="99"/>
    <w:semiHidden/>
    <w:unhideWhenUsed/>
    <w:rsid w:val="008738C5"/>
  </w:style>
  <w:style w:type="character" w:customStyle="1" w:styleId="apple-converted-space">
    <w:name w:val="apple-converted-space"/>
    <w:basedOn w:val="DefaultParagraphFont"/>
    <w:rsid w:val="00FC47AF"/>
  </w:style>
  <w:style w:type="character" w:styleId="Emphasis">
    <w:name w:val="Emphasis"/>
    <w:basedOn w:val="DefaultParagraphFont"/>
    <w:uiPriority w:val="20"/>
    <w:qFormat/>
    <w:rsid w:val="00FC47AF"/>
    <w:rPr>
      <w:i/>
      <w:iCs/>
    </w:rPr>
  </w:style>
  <w:style w:type="character" w:styleId="PlaceholderText">
    <w:name w:val="Placeholder Text"/>
    <w:basedOn w:val="DefaultParagraphFont"/>
    <w:uiPriority w:val="99"/>
    <w:semiHidden/>
    <w:rsid w:val="00A733A4"/>
    <w:rPr>
      <w:color w:val="808080"/>
    </w:rPr>
  </w:style>
  <w:style w:type="character" w:styleId="FollowedHyperlink">
    <w:name w:val="FollowedHyperlink"/>
    <w:basedOn w:val="DefaultParagraphFont"/>
    <w:uiPriority w:val="99"/>
    <w:semiHidden/>
    <w:unhideWhenUsed/>
    <w:rsid w:val="002E4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4115">
      <w:bodyDiv w:val="1"/>
      <w:marLeft w:val="0"/>
      <w:marRight w:val="0"/>
      <w:marTop w:val="0"/>
      <w:marBottom w:val="0"/>
      <w:divBdr>
        <w:top w:val="none" w:sz="0" w:space="0" w:color="auto"/>
        <w:left w:val="none" w:sz="0" w:space="0" w:color="auto"/>
        <w:bottom w:val="none" w:sz="0" w:space="0" w:color="auto"/>
        <w:right w:val="none" w:sz="0" w:space="0" w:color="auto"/>
      </w:divBdr>
      <w:divsChild>
        <w:div w:id="998079740">
          <w:marLeft w:val="0"/>
          <w:marRight w:val="0"/>
          <w:marTop w:val="0"/>
          <w:marBottom w:val="0"/>
          <w:divBdr>
            <w:top w:val="none" w:sz="0" w:space="0" w:color="auto"/>
            <w:left w:val="none" w:sz="0" w:space="0" w:color="auto"/>
            <w:bottom w:val="none" w:sz="0" w:space="0" w:color="auto"/>
            <w:right w:val="none" w:sz="0" w:space="0" w:color="auto"/>
          </w:divBdr>
          <w:divsChild>
            <w:div w:id="906309270">
              <w:marLeft w:val="0"/>
              <w:marRight w:val="0"/>
              <w:marTop w:val="0"/>
              <w:marBottom w:val="0"/>
              <w:divBdr>
                <w:top w:val="none" w:sz="0" w:space="0" w:color="auto"/>
                <w:left w:val="none" w:sz="0" w:space="0" w:color="auto"/>
                <w:bottom w:val="none" w:sz="0" w:space="0" w:color="auto"/>
                <w:right w:val="none" w:sz="0" w:space="0" w:color="auto"/>
              </w:divBdr>
              <w:divsChild>
                <w:div w:id="441651429">
                  <w:marLeft w:val="0"/>
                  <w:marRight w:val="0"/>
                  <w:marTop w:val="0"/>
                  <w:marBottom w:val="0"/>
                  <w:divBdr>
                    <w:top w:val="none" w:sz="0" w:space="0" w:color="auto"/>
                    <w:left w:val="none" w:sz="0" w:space="0" w:color="auto"/>
                    <w:bottom w:val="none" w:sz="0" w:space="0" w:color="auto"/>
                    <w:right w:val="none" w:sz="0" w:space="0" w:color="auto"/>
                  </w:divBdr>
                  <w:divsChild>
                    <w:div w:id="120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0865">
      <w:bodyDiv w:val="1"/>
      <w:marLeft w:val="0"/>
      <w:marRight w:val="0"/>
      <w:marTop w:val="0"/>
      <w:marBottom w:val="0"/>
      <w:divBdr>
        <w:top w:val="none" w:sz="0" w:space="0" w:color="auto"/>
        <w:left w:val="none" w:sz="0" w:space="0" w:color="auto"/>
        <w:bottom w:val="none" w:sz="0" w:space="0" w:color="auto"/>
        <w:right w:val="none" w:sz="0" w:space="0" w:color="auto"/>
      </w:divBdr>
      <w:divsChild>
        <w:div w:id="874151214">
          <w:marLeft w:val="0"/>
          <w:marRight w:val="0"/>
          <w:marTop w:val="0"/>
          <w:marBottom w:val="0"/>
          <w:divBdr>
            <w:top w:val="none" w:sz="0" w:space="0" w:color="auto"/>
            <w:left w:val="none" w:sz="0" w:space="0" w:color="auto"/>
            <w:bottom w:val="none" w:sz="0" w:space="0" w:color="auto"/>
            <w:right w:val="none" w:sz="0" w:space="0" w:color="auto"/>
          </w:divBdr>
          <w:divsChild>
            <w:div w:id="228660407">
              <w:marLeft w:val="0"/>
              <w:marRight w:val="0"/>
              <w:marTop w:val="0"/>
              <w:marBottom w:val="0"/>
              <w:divBdr>
                <w:top w:val="none" w:sz="0" w:space="0" w:color="auto"/>
                <w:left w:val="none" w:sz="0" w:space="0" w:color="auto"/>
                <w:bottom w:val="none" w:sz="0" w:space="0" w:color="auto"/>
                <w:right w:val="none" w:sz="0" w:space="0" w:color="auto"/>
              </w:divBdr>
              <w:divsChild>
                <w:div w:id="7226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0146">
      <w:bodyDiv w:val="1"/>
      <w:marLeft w:val="0"/>
      <w:marRight w:val="0"/>
      <w:marTop w:val="0"/>
      <w:marBottom w:val="0"/>
      <w:divBdr>
        <w:top w:val="none" w:sz="0" w:space="0" w:color="auto"/>
        <w:left w:val="none" w:sz="0" w:space="0" w:color="auto"/>
        <w:bottom w:val="none" w:sz="0" w:space="0" w:color="auto"/>
        <w:right w:val="none" w:sz="0" w:space="0" w:color="auto"/>
      </w:divBdr>
      <w:divsChild>
        <w:div w:id="549532726">
          <w:marLeft w:val="0"/>
          <w:marRight w:val="0"/>
          <w:marTop w:val="0"/>
          <w:marBottom w:val="0"/>
          <w:divBdr>
            <w:top w:val="none" w:sz="0" w:space="0" w:color="auto"/>
            <w:left w:val="none" w:sz="0" w:space="0" w:color="auto"/>
            <w:bottom w:val="none" w:sz="0" w:space="0" w:color="auto"/>
            <w:right w:val="none" w:sz="0" w:space="0" w:color="auto"/>
          </w:divBdr>
          <w:divsChild>
            <w:div w:id="1503930088">
              <w:marLeft w:val="0"/>
              <w:marRight w:val="0"/>
              <w:marTop w:val="0"/>
              <w:marBottom w:val="0"/>
              <w:divBdr>
                <w:top w:val="none" w:sz="0" w:space="0" w:color="auto"/>
                <w:left w:val="none" w:sz="0" w:space="0" w:color="auto"/>
                <w:bottom w:val="none" w:sz="0" w:space="0" w:color="auto"/>
                <w:right w:val="none" w:sz="0" w:space="0" w:color="auto"/>
              </w:divBdr>
              <w:divsChild>
                <w:div w:id="1816676473">
                  <w:marLeft w:val="0"/>
                  <w:marRight w:val="0"/>
                  <w:marTop w:val="0"/>
                  <w:marBottom w:val="0"/>
                  <w:divBdr>
                    <w:top w:val="none" w:sz="0" w:space="0" w:color="auto"/>
                    <w:left w:val="none" w:sz="0" w:space="0" w:color="auto"/>
                    <w:bottom w:val="none" w:sz="0" w:space="0" w:color="auto"/>
                    <w:right w:val="none" w:sz="0" w:space="0" w:color="auto"/>
                  </w:divBdr>
                  <w:divsChild>
                    <w:div w:id="1541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8594">
      <w:bodyDiv w:val="1"/>
      <w:marLeft w:val="0"/>
      <w:marRight w:val="0"/>
      <w:marTop w:val="0"/>
      <w:marBottom w:val="0"/>
      <w:divBdr>
        <w:top w:val="none" w:sz="0" w:space="0" w:color="auto"/>
        <w:left w:val="none" w:sz="0" w:space="0" w:color="auto"/>
        <w:bottom w:val="none" w:sz="0" w:space="0" w:color="auto"/>
        <w:right w:val="none" w:sz="0" w:space="0" w:color="auto"/>
      </w:divBdr>
      <w:divsChild>
        <w:div w:id="824201115">
          <w:marLeft w:val="0"/>
          <w:marRight w:val="0"/>
          <w:marTop w:val="0"/>
          <w:marBottom w:val="0"/>
          <w:divBdr>
            <w:top w:val="none" w:sz="0" w:space="0" w:color="auto"/>
            <w:left w:val="none" w:sz="0" w:space="0" w:color="auto"/>
            <w:bottom w:val="none" w:sz="0" w:space="0" w:color="auto"/>
            <w:right w:val="none" w:sz="0" w:space="0" w:color="auto"/>
          </w:divBdr>
          <w:divsChild>
            <w:div w:id="1595698662">
              <w:marLeft w:val="0"/>
              <w:marRight w:val="0"/>
              <w:marTop w:val="0"/>
              <w:marBottom w:val="0"/>
              <w:divBdr>
                <w:top w:val="none" w:sz="0" w:space="0" w:color="auto"/>
                <w:left w:val="none" w:sz="0" w:space="0" w:color="auto"/>
                <w:bottom w:val="none" w:sz="0" w:space="0" w:color="auto"/>
                <w:right w:val="none" w:sz="0" w:space="0" w:color="auto"/>
              </w:divBdr>
              <w:divsChild>
                <w:div w:id="750126883">
                  <w:marLeft w:val="0"/>
                  <w:marRight w:val="0"/>
                  <w:marTop w:val="0"/>
                  <w:marBottom w:val="0"/>
                  <w:divBdr>
                    <w:top w:val="none" w:sz="0" w:space="0" w:color="auto"/>
                    <w:left w:val="none" w:sz="0" w:space="0" w:color="auto"/>
                    <w:bottom w:val="none" w:sz="0" w:space="0" w:color="auto"/>
                    <w:right w:val="none" w:sz="0" w:space="0" w:color="auto"/>
                  </w:divBdr>
                  <w:divsChild>
                    <w:div w:id="12096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5140">
      <w:bodyDiv w:val="1"/>
      <w:marLeft w:val="0"/>
      <w:marRight w:val="0"/>
      <w:marTop w:val="0"/>
      <w:marBottom w:val="0"/>
      <w:divBdr>
        <w:top w:val="none" w:sz="0" w:space="0" w:color="auto"/>
        <w:left w:val="none" w:sz="0" w:space="0" w:color="auto"/>
        <w:bottom w:val="none" w:sz="0" w:space="0" w:color="auto"/>
        <w:right w:val="none" w:sz="0" w:space="0" w:color="auto"/>
      </w:divBdr>
    </w:div>
    <w:div w:id="87120711">
      <w:bodyDiv w:val="1"/>
      <w:marLeft w:val="0"/>
      <w:marRight w:val="0"/>
      <w:marTop w:val="0"/>
      <w:marBottom w:val="0"/>
      <w:divBdr>
        <w:top w:val="none" w:sz="0" w:space="0" w:color="auto"/>
        <w:left w:val="none" w:sz="0" w:space="0" w:color="auto"/>
        <w:bottom w:val="none" w:sz="0" w:space="0" w:color="auto"/>
        <w:right w:val="none" w:sz="0" w:space="0" w:color="auto"/>
      </w:divBdr>
    </w:div>
    <w:div w:id="93595144">
      <w:bodyDiv w:val="1"/>
      <w:marLeft w:val="0"/>
      <w:marRight w:val="0"/>
      <w:marTop w:val="0"/>
      <w:marBottom w:val="0"/>
      <w:divBdr>
        <w:top w:val="none" w:sz="0" w:space="0" w:color="auto"/>
        <w:left w:val="none" w:sz="0" w:space="0" w:color="auto"/>
        <w:bottom w:val="none" w:sz="0" w:space="0" w:color="auto"/>
        <w:right w:val="none" w:sz="0" w:space="0" w:color="auto"/>
      </w:divBdr>
      <w:divsChild>
        <w:div w:id="363097579">
          <w:marLeft w:val="0"/>
          <w:marRight w:val="0"/>
          <w:marTop w:val="0"/>
          <w:marBottom w:val="0"/>
          <w:divBdr>
            <w:top w:val="none" w:sz="0" w:space="0" w:color="auto"/>
            <w:left w:val="none" w:sz="0" w:space="0" w:color="auto"/>
            <w:bottom w:val="none" w:sz="0" w:space="0" w:color="auto"/>
            <w:right w:val="none" w:sz="0" w:space="0" w:color="auto"/>
          </w:divBdr>
          <w:divsChild>
            <w:div w:id="964197899">
              <w:marLeft w:val="0"/>
              <w:marRight w:val="0"/>
              <w:marTop w:val="0"/>
              <w:marBottom w:val="0"/>
              <w:divBdr>
                <w:top w:val="none" w:sz="0" w:space="0" w:color="auto"/>
                <w:left w:val="none" w:sz="0" w:space="0" w:color="auto"/>
                <w:bottom w:val="none" w:sz="0" w:space="0" w:color="auto"/>
                <w:right w:val="none" w:sz="0" w:space="0" w:color="auto"/>
              </w:divBdr>
              <w:divsChild>
                <w:div w:id="1853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5870">
      <w:bodyDiv w:val="1"/>
      <w:marLeft w:val="0"/>
      <w:marRight w:val="0"/>
      <w:marTop w:val="0"/>
      <w:marBottom w:val="0"/>
      <w:divBdr>
        <w:top w:val="none" w:sz="0" w:space="0" w:color="auto"/>
        <w:left w:val="none" w:sz="0" w:space="0" w:color="auto"/>
        <w:bottom w:val="none" w:sz="0" w:space="0" w:color="auto"/>
        <w:right w:val="none" w:sz="0" w:space="0" w:color="auto"/>
      </w:divBdr>
    </w:div>
    <w:div w:id="96681805">
      <w:bodyDiv w:val="1"/>
      <w:marLeft w:val="0"/>
      <w:marRight w:val="0"/>
      <w:marTop w:val="0"/>
      <w:marBottom w:val="0"/>
      <w:divBdr>
        <w:top w:val="none" w:sz="0" w:space="0" w:color="auto"/>
        <w:left w:val="none" w:sz="0" w:space="0" w:color="auto"/>
        <w:bottom w:val="none" w:sz="0" w:space="0" w:color="auto"/>
        <w:right w:val="none" w:sz="0" w:space="0" w:color="auto"/>
      </w:divBdr>
    </w:div>
    <w:div w:id="127359633">
      <w:bodyDiv w:val="1"/>
      <w:marLeft w:val="0"/>
      <w:marRight w:val="0"/>
      <w:marTop w:val="0"/>
      <w:marBottom w:val="0"/>
      <w:divBdr>
        <w:top w:val="none" w:sz="0" w:space="0" w:color="auto"/>
        <w:left w:val="none" w:sz="0" w:space="0" w:color="auto"/>
        <w:bottom w:val="none" w:sz="0" w:space="0" w:color="auto"/>
        <w:right w:val="none" w:sz="0" w:space="0" w:color="auto"/>
      </w:divBdr>
      <w:divsChild>
        <w:div w:id="2107922361">
          <w:marLeft w:val="0"/>
          <w:marRight w:val="0"/>
          <w:marTop w:val="0"/>
          <w:marBottom w:val="0"/>
          <w:divBdr>
            <w:top w:val="none" w:sz="0" w:space="0" w:color="auto"/>
            <w:left w:val="none" w:sz="0" w:space="0" w:color="auto"/>
            <w:bottom w:val="none" w:sz="0" w:space="0" w:color="auto"/>
            <w:right w:val="none" w:sz="0" w:space="0" w:color="auto"/>
          </w:divBdr>
          <w:divsChild>
            <w:div w:id="1179732657">
              <w:marLeft w:val="0"/>
              <w:marRight w:val="0"/>
              <w:marTop w:val="0"/>
              <w:marBottom w:val="0"/>
              <w:divBdr>
                <w:top w:val="none" w:sz="0" w:space="0" w:color="auto"/>
                <w:left w:val="none" w:sz="0" w:space="0" w:color="auto"/>
                <w:bottom w:val="none" w:sz="0" w:space="0" w:color="auto"/>
                <w:right w:val="none" w:sz="0" w:space="0" w:color="auto"/>
              </w:divBdr>
              <w:divsChild>
                <w:div w:id="2017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830">
      <w:bodyDiv w:val="1"/>
      <w:marLeft w:val="0"/>
      <w:marRight w:val="0"/>
      <w:marTop w:val="0"/>
      <w:marBottom w:val="0"/>
      <w:divBdr>
        <w:top w:val="none" w:sz="0" w:space="0" w:color="auto"/>
        <w:left w:val="none" w:sz="0" w:space="0" w:color="auto"/>
        <w:bottom w:val="none" w:sz="0" w:space="0" w:color="auto"/>
        <w:right w:val="none" w:sz="0" w:space="0" w:color="auto"/>
      </w:divBdr>
      <w:divsChild>
        <w:div w:id="395398977">
          <w:marLeft w:val="0"/>
          <w:marRight w:val="0"/>
          <w:marTop w:val="0"/>
          <w:marBottom w:val="0"/>
          <w:divBdr>
            <w:top w:val="none" w:sz="0" w:space="0" w:color="auto"/>
            <w:left w:val="none" w:sz="0" w:space="0" w:color="auto"/>
            <w:bottom w:val="none" w:sz="0" w:space="0" w:color="auto"/>
            <w:right w:val="none" w:sz="0" w:space="0" w:color="auto"/>
          </w:divBdr>
          <w:divsChild>
            <w:div w:id="1838841148">
              <w:marLeft w:val="0"/>
              <w:marRight w:val="0"/>
              <w:marTop w:val="0"/>
              <w:marBottom w:val="0"/>
              <w:divBdr>
                <w:top w:val="none" w:sz="0" w:space="0" w:color="auto"/>
                <w:left w:val="none" w:sz="0" w:space="0" w:color="auto"/>
                <w:bottom w:val="none" w:sz="0" w:space="0" w:color="auto"/>
                <w:right w:val="none" w:sz="0" w:space="0" w:color="auto"/>
              </w:divBdr>
              <w:divsChild>
                <w:div w:id="69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784">
      <w:bodyDiv w:val="1"/>
      <w:marLeft w:val="0"/>
      <w:marRight w:val="0"/>
      <w:marTop w:val="0"/>
      <w:marBottom w:val="0"/>
      <w:divBdr>
        <w:top w:val="none" w:sz="0" w:space="0" w:color="auto"/>
        <w:left w:val="none" w:sz="0" w:space="0" w:color="auto"/>
        <w:bottom w:val="none" w:sz="0" w:space="0" w:color="auto"/>
        <w:right w:val="none" w:sz="0" w:space="0" w:color="auto"/>
      </w:divBdr>
      <w:divsChild>
        <w:div w:id="37822653">
          <w:marLeft w:val="0"/>
          <w:marRight w:val="0"/>
          <w:marTop w:val="0"/>
          <w:marBottom w:val="0"/>
          <w:divBdr>
            <w:top w:val="none" w:sz="0" w:space="0" w:color="auto"/>
            <w:left w:val="none" w:sz="0" w:space="0" w:color="auto"/>
            <w:bottom w:val="none" w:sz="0" w:space="0" w:color="auto"/>
            <w:right w:val="none" w:sz="0" w:space="0" w:color="auto"/>
          </w:divBdr>
          <w:divsChild>
            <w:div w:id="2093962216">
              <w:marLeft w:val="0"/>
              <w:marRight w:val="0"/>
              <w:marTop w:val="0"/>
              <w:marBottom w:val="0"/>
              <w:divBdr>
                <w:top w:val="none" w:sz="0" w:space="0" w:color="auto"/>
                <w:left w:val="none" w:sz="0" w:space="0" w:color="auto"/>
                <w:bottom w:val="none" w:sz="0" w:space="0" w:color="auto"/>
                <w:right w:val="none" w:sz="0" w:space="0" w:color="auto"/>
              </w:divBdr>
              <w:divsChild>
                <w:div w:id="11518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5896">
      <w:bodyDiv w:val="1"/>
      <w:marLeft w:val="0"/>
      <w:marRight w:val="0"/>
      <w:marTop w:val="0"/>
      <w:marBottom w:val="0"/>
      <w:divBdr>
        <w:top w:val="none" w:sz="0" w:space="0" w:color="auto"/>
        <w:left w:val="none" w:sz="0" w:space="0" w:color="auto"/>
        <w:bottom w:val="none" w:sz="0" w:space="0" w:color="auto"/>
        <w:right w:val="none" w:sz="0" w:space="0" w:color="auto"/>
      </w:divBdr>
    </w:div>
    <w:div w:id="244219470">
      <w:bodyDiv w:val="1"/>
      <w:marLeft w:val="0"/>
      <w:marRight w:val="0"/>
      <w:marTop w:val="0"/>
      <w:marBottom w:val="0"/>
      <w:divBdr>
        <w:top w:val="none" w:sz="0" w:space="0" w:color="auto"/>
        <w:left w:val="none" w:sz="0" w:space="0" w:color="auto"/>
        <w:bottom w:val="none" w:sz="0" w:space="0" w:color="auto"/>
        <w:right w:val="none" w:sz="0" w:space="0" w:color="auto"/>
      </w:divBdr>
    </w:div>
    <w:div w:id="256986320">
      <w:bodyDiv w:val="1"/>
      <w:marLeft w:val="0"/>
      <w:marRight w:val="0"/>
      <w:marTop w:val="0"/>
      <w:marBottom w:val="0"/>
      <w:divBdr>
        <w:top w:val="none" w:sz="0" w:space="0" w:color="auto"/>
        <w:left w:val="none" w:sz="0" w:space="0" w:color="auto"/>
        <w:bottom w:val="none" w:sz="0" w:space="0" w:color="auto"/>
        <w:right w:val="none" w:sz="0" w:space="0" w:color="auto"/>
      </w:divBdr>
      <w:divsChild>
        <w:div w:id="1171601893">
          <w:marLeft w:val="0"/>
          <w:marRight w:val="0"/>
          <w:marTop w:val="0"/>
          <w:marBottom w:val="0"/>
          <w:divBdr>
            <w:top w:val="none" w:sz="0" w:space="0" w:color="auto"/>
            <w:left w:val="none" w:sz="0" w:space="0" w:color="auto"/>
            <w:bottom w:val="none" w:sz="0" w:space="0" w:color="auto"/>
            <w:right w:val="none" w:sz="0" w:space="0" w:color="auto"/>
          </w:divBdr>
          <w:divsChild>
            <w:div w:id="1219517248">
              <w:marLeft w:val="0"/>
              <w:marRight w:val="0"/>
              <w:marTop w:val="0"/>
              <w:marBottom w:val="0"/>
              <w:divBdr>
                <w:top w:val="none" w:sz="0" w:space="0" w:color="auto"/>
                <w:left w:val="none" w:sz="0" w:space="0" w:color="auto"/>
                <w:bottom w:val="none" w:sz="0" w:space="0" w:color="auto"/>
                <w:right w:val="none" w:sz="0" w:space="0" w:color="auto"/>
              </w:divBdr>
              <w:divsChild>
                <w:div w:id="8246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5154">
      <w:bodyDiv w:val="1"/>
      <w:marLeft w:val="0"/>
      <w:marRight w:val="0"/>
      <w:marTop w:val="0"/>
      <w:marBottom w:val="0"/>
      <w:divBdr>
        <w:top w:val="none" w:sz="0" w:space="0" w:color="auto"/>
        <w:left w:val="none" w:sz="0" w:space="0" w:color="auto"/>
        <w:bottom w:val="none" w:sz="0" w:space="0" w:color="auto"/>
        <w:right w:val="none" w:sz="0" w:space="0" w:color="auto"/>
      </w:divBdr>
      <w:divsChild>
        <w:div w:id="1717002454">
          <w:marLeft w:val="0"/>
          <w:marRight w:val="0"/>
          <w:marTop w:val="0"/>
          <w:marBottom w:val="0"/>
          <w:divBdr>
            <w:top w:val="none" w:sz="0" w:space="0" w:color="auto"/>
            <w:left w:val="none" w:sz="0" w:space="0" w:color="auto"/>
            <w:bottom w:val="none" w:sz="0" w:space="0" w:color="auto"/>
            <w:right w:val="none" w:sz="0" w:space="0" w:color="auto"/>
          </w:divBdr>
          <w:divsChild>
            <w:div w:id="11421220">
              <w:marLeft w:val="0"/>
              <w:marRight w:val="0"/>
              <w:marTop w:val="0"/>
              <w:marBottom w:val="0"/>
              <w:divBdr>
                <w:top w:val="none" w:sz="0" w:space="0" w:color="auto"/>
                <w:left w:val="none" w:sz="0" w:space="0" w:color="auto"/>
                <w:bottom w:val="none" w:sz="0" w:space="0" w:color="auto"/>
                <w:right w:val="none" w:sz="0" w:space="0" w:color="auto"/>
              </w:divBdr>
              <w:divsChild>
                <w:div w:id="55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3848">
      <w:bodyDiv w:val="1"/>
      <w:marLeft w:val="0"/>
      <w:marRight w:val="0"/>
      <w:marTop w:val="0"/>
      <w:marBottom w:val="0"/>
      <w:divBdr>
        <w:top w:val="none" w:sz="0" w:space="0" w:color="auto"/>
        <w:left w:val="none" w:sz="0" w:space="0" w:color="auto"/>
        <w:bottom w:val="none" w:sz="0" w:space="0" w:color="auto"/>
        <w:right w:val="none" w:sz="0" w:space="0" w:color="auto"/>
      </w:divBdr>
    </w:div>
    <w:div w:id="303170337">
      <w:bodyDiv w:val="1"/>
      <w:marLeft w:val="0"/>
      <w:marRight w:val="0"/>
      <w:marTop w:val="0"/>
      <w:marBottom w:val="0"/>
      <w:divBdr>
        <w:top w:val="none" w:sz="0" w:space="0" w:color="auto"/>
        <w:left w:val="none" w:sz="0" w:space="0" w:color="auto"/>
        <w:bottom w:val="none" w:sz="0" w:space="0" w:color="auto"/>
        <w:right w:val="none" w:sz="0" w:space="0" w:color="auto"/>
      </w:divBdr>
      <w:divsChild>
        <w:div w:id="561914723">
          <w:marLeft w:val="0"/>
          <w:marRight w:val="0"/>
          <w:marTop w:val="0"/>
          <w:marBottom w:val="0"/>
          <w:divBdr>
            <w:top w:val="none" w:sz="0" w:space="0" w:color="auto"/>
            <w:left w:val="none" w:sz="0" w:space="0" w:color="auto"/>
            <w:bottom w:val="none" w:sz="0" w:space="0" w:color="auto"/>
            <w:right w:val="none" w:sz="0" w:space="0" w:color="auto"/>
          </w:divBdr>
          <w:divsChild>
            <w:div w:id="204023828">
              <w:marLeft w:val="0"/>
              <w:marRight w:val="0"/>
              <w:marTop w:val="0"/>
              <w:marBottom w:val="0"/>
              <w:divBdr>
                <w:top w:val="none" w:sz="0" w:space="0" w:color="auto"/>
                <w:left w:val="none" w:sz="0" w:space="0" w:color="auto"/>
                <w:bottom w:val="none" w:sz="0" w:space="0" w:color="auto"/>
                <w:right w:val="none" w:sz="0" w:space="0" w:color="auto"/>
              </w:divBdr>
              <w:divsChild>
                <w:div w:id="15723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1275">
      <w:bodyDiv w:val="1"/>
      <w:marLeft w:val="0"/>
      <w:marRight w:val="0"/>
      <w:marTop w:val="0"/>
      <w:marBottom w:val="0"/>
      <w:divBdr>
        <w:top w:val="none" w:sz="0" w:space="0" w:color="auto"/>
        <w:left w:val="none" w:sz="0" w:space="0" w:color="auto"/>
        <w:bottom w:val="none" w:sz="0" w:space="0" w:color="auto"/>
        <w:right w:val="none" w:sz="0" w:space="0" w:color="auto"/>
      </w:divBdr>
      <w:divsChild>
        <w:div w:id="1219585809">
          <w:marLeft w:val="0"/>
          <w:marRight w:val="0"/>
          <w:marTop w:val="0"/>
          <w:marBottom w:val="0"/>
          <w:divBdr>
            <w:top w:val="none" w:sz="0" w:space="0" w:color="auto"/>
            <w:left w:val="none" w:sz="0" w:space="0" w:color="auto"/>
            <w:bottom w:val="none" w:sz="0" w:space="0" w:color="auto"/>
            <w:right w:val="none" w:sz="0" w:space="0" w:color="auto"/>
          </w:divBdr>
          <w:divsChild>
            <w:div w:id="1062946986">
              <w:marLeft w:val="0"/>
              <w:marRight w:val="0"/>
              <w:marTop w:val="0"/>
              <w:marBottom w:val="0"/>
              <w:divBdr>
                <w:top w:val="none" w:sz="0" w:space="0" w:color="auto"/>
                <w:left w:val="none" w:sz="0" w:space="0" w:color="auto"/>
                <w:bottom w:val="none" w:sz="0" w:space="0" w:color="auto"/>
                <w:right w:val="none" w:sz="0" w:space="0" w:color="auto"/>
              </w:divBdr>
              <w:divsChild>
                <w:div w:id="13600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8911">
      <w:bodyDiv w:val="1"/>
      <w:marLeft w:val="0"/>
      <w:marRight w:val="0"/>
      <w:marTop w:val="0"/>
      <w:marBottom w:val="0"/>
      <w:divBdr>
        <w:top w:val="none" w:sz="0" w:space="0" w:color="auto"/>
        <w:left w:val="none" w:sz="0" w:space="0" w:color="auto"/>
        <w:bottom w:val="none" w:sz="0" w:space="0" w:color="auto"/>
        <w:right w:val="none" w:sz="0" w:space="0" w:color="auto"/>
      </w:divBdr>
      <w:divsChild>
        <w:div w:id="1152138198">
          <w:marLeft w:val="0"/>
          <w:marRight w:val="0"/>
          <w:marTop w:val="0"/>
          <w:marBottom w:val="0"/>
          <w:divBdr>
            <w:top w:val="none" w:sz="0" w:space="0" w:color="auto"/>
            <w:left w:val="none" w:sz="0" w:space="0" w:color="auto"/>
            <w:bottom w:val="none" w:sz="0" w:space="0" w:color="auto"/>
            <w:right w:val="none" w:sz="0" w:space="0" w:color="auto"/>
          </w:divBdr>
          <w:divsChild>
            <w:div w:id="918753466">
              <w:marLeft w:val="0"/>
              <w:marRight w:val="0"/>
              <w:marTop w:val="0"/>
              <w:marBottom w:val="0"/>
              <w:divBdr>
                <w:top w:val="none" w:sz="0" w:space="0" w:color="auto"/>
                <w:left w:val="none" w:sz="0" w:space="0" w:color="auto"/>
                <w:bottom w:val="none" w:sz="0" w:space="0" w:color="auto"/>
                <w:right w:val="none" w:sz="0" w:space="0" w:color="auto"/>
              </w:divBdr>
              <w:divsChild>
                <w:div w:id="6551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5959">
      <w:bodyDiv w:val="1"/>
      <w:marLeft w:val="0"/>
      <w:marRight w:val="0"/>
      <w:marTop w:val="0"/>
      <w:marBottom w:val="0"/>
      <w:divBdr>
        <w:top w:val="none" w:sz="0" w:space="0" w:color="auto"/>
        <w:left w:val="none" w:sz="0" w:space="0" w:color="auto"/>
        <w:bottom w:val="none" w:sz="0" w:space="0" w:color="auto"/>
        <w:right w:val="none" w:sz="0" w:space="0" w:color="auto"/>
      </w:divBdr>
    </w:div>
    <w:div w:id="409545509">
      <w:bodyDiv w:val="1"/>
      <w:marLeft w:val="0"/>
      <w:marRight w:val="0"/>
      <w:marTop w:val="0"/>
      <w:marBottom w:val="0"/>
      <w:divBdr>
        <w:top w:val="none" w:sz="0" w:space="0" w:color="auto"/>
        <w:left w:val="none" w:sz="0" w:space="0" w:color="auto"/>
        <w:bottom w:val="none" w:sz="0" w:space="0" w:color="auto"/>
        <w:right w:val="none" w:sz="0" w:space="0" w:color="auto"/>
      </w:divBdr>
      <w:divsChild>
        <w:div w:id="862787329">
          <w:marLeft w:val="0"/>
          <w:marRight w:val="0"/>
          <w:marTop w:val="0"/>
          <w:marBottom w:val="0"/>
          <w:divBdr>
            <w:top w:val="none" w:sz="0" w:space="0" w:color="auto"/>
            <w:left w:val="none" w:sz="0" w:space="0" w:color="auto"/>
            <w:bottom w:val="none" w:sz="0" w:space="0" w:color="auto"/>
            <w:right w:val="none" w:sz="0" w:space="0" w:color="auto"/>
          </w:divBdr>
          <w:divsChild>
            <w:div w:id="859664964">
              <w:marLeft w:val="0"/>
              <w:marRight w:val="0"/>
              <w:marTop w:val="0"/>
              <w:marBottom w:val="0"/>
              <w:divBdr>
                <w:top w:val="none" w:sz="0" w:space="0" w:color="auto"/>
                <w:left w:val="none" w:sz="0" w:space="0" w:color="auto"/>
                <w:bottom w:val="none" w:sz="0" w:space="0" w:color="auto"/>
                <w:right w:val="none" w:sz="0" w:space="0" w:color="auto"/>
              </w:divBdr>
              <w:divsChild>
                <w:div w:id="302271468">
                  <w:marLeft w:val="0"/>
                  <w:marRight w:val="0"/>
                  <w:marTop w:val="0"/>
                  <w:marBottom w:val="0"/>
                  <w:divBdr>
                    <w:top w:val="none" w:sz="0" w:space="0" w:color="auto"/>
                    <w:left w:val="none" w:sz="0" w:space="0" w:color="auto"/>
                    <w:bottom w:val="none" w:sz="0" w:space="0" w:color="auto"/>
                    <w:right w:val="none" w:sz="0" w:space="0" w:color="auto"/>
                  </w:divBdr>
                  <w:divsChild>
                    <w:div w:id="1895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1778">
      <w:bodyDiv w:val="1"/>
      <w:marLeft w:val="0"/>
      <w:marRight w:val="0"/>
      <w:marTop w:val="0"/>
      <w:marBottom w:val="0"/>
      <w:divBdr>
        <w:top w:val="none" w:sz="0" w:space="0" w:color="auto"/>
        <w:left w:val="none" w:sz="0" w:space="0" w:color="auto"/>
        <w:bottom w:val="none" w:sz="0" w:space="0" w:color="auto"/>
        <w:right w:val="none" w:sz="0" w:space="0" w:color="auto"/>
      </w:divBdr>
    </w:div>
    <w:div w:id="485126609">
      <w:bodyDiv w:val="1"/>
      <w:marLeft w:val="0"/>
      <w:marRight w:val="0"/>
      <w:marTop w:val="0"/>
      <w:marBottom w:val="0"/>
      <w:divBdr>
        <w:top w:val="none" w:sz="0" w:space="0" w:color="auto"/>
        <w:left w:val="none" w:sz="0" w:space="0" w:color="auto"/>
        <w:bottom w:val="none" w:sz="0" w:space="0" w:color="auto"/>
        <w:right w:val="none" w:sz="0" w:space="0" w:color="auto"/>
      </w:divBdr>
    </w:div>
    <w:div w:id="531765883">
      <w:bodyDiv w:val="1"/>
      <w:marLeft w:val="0"/>
      <w:marRight w:val="0"/>
      <w:marTop w:val="0"/>
      <w:marBottom w:val="0"/>
      <w:divBdr>
        <w:top w:val="none" w:sz="0" w:space="0" w:color="auto"/>
        <w:left w:val="none" w:sz="0" w:space="0" w:color="auto"/>
        <w:bottom w:val="none" w:sz="0" w:space="0" w:color="auto"/>
        <w:right w:val="none" w:sz="0" w:space="0" w:color="auto"/>
      </w:divBdr>
    </w:div>
    <w:div w:id="538397996">
      <w:bodyDiv w:val="1"/>
      <w:marLeft w:val="0"/>
      <w:marRight w:val="0"/>
      <w:marTop w:val="0"/>
      <w:marBottom w:val="0"/>
      <w:divBdr>
        <w:top w:val="none" w:sz="0" w:space="0" w:color="auto"/>
        <w:left w:val="none" w:sz="0" w:space="0" w:color="auto"/>
        <w:bottom w:val="none" w:sz="0" w:space="0" w:color="auto"/>
        <w:right w:val="none" w:sz="0" w:space="0" w:color="auto"/>
      </w:divBdr>
    </w:div>
    <w:div w:id="559025029">
      <w:bodyDiv w:val="1"/>
      <w:marLeft w:val="0"/>
      <w:marRight w:val="0"/>
      <w:marTop w:val="0"/>
      <w:marBottom w:val="0"/>
      <w:divBdr>
        <w:top w:val="none" w:sz="0" w:space="0" w:color="auto"/>
        <w:left w:val="none" w:sz="0" w:space="0" w:color="auto"/>
        <w:bottom w:val="none" w:sz="0" w:space="0" w:color="auto"/>
        <w:right w:val="none" w:sz="0" w:space="0" w:color="auto"/>
      </w:divBdr>
    </w:div>
    <w:div w:id="603152253">
      <w:bodyDiv w:val="1"/>
      <w:marLeft w:val="0"/>
      <w:marRight w:val="0"/>
      <w:marTop w:val="0"/>
      <w:marBottom w:val="0"/>
      <w:divBdr>
        <w:top w:val="none" w:sz="0" w:space="0" w:color="auto"/>
        <w:left w:val="none" w:sz="0" w:space="0" w:color="auto"/>
        <w:bottom w:val="none" w:sz="0" w:space="0" w:color="auto"/>
        <w:right w:val="none" w:sz="0" w:space="0" w:color="auto"/>
      </w:divBdr>
    </w:div>
    <w:div w:id="650911451">
      <w:bodyDiv w:val="1"/>
      <w:marLeft w:val="0"/>
      <w:marRight w:val="0"/>
      <w:marTop w:val="0"/>
      <w:marBottom w:val="0"/>
      <w:divBdr>
        <w:top w:val="none" w:sz="0" w:space="0" w:color="auto"/>
        <w:left w:val="none" w:sz="0" w:space="0" w:color="auto"/>
        <w:bottom w:val="none" w:sz="0" w:space="0" w:color="auto"/>
        <w:right w:val="none" w:sz="0" w:space="0" w:color="auto"/>
      </w:divBdr>
    </w:div>
    <w:div w:id="651132513">
      <w:bodyDiv w:val="1"/>
      <w:marLeft w:val="0"/>
      <w:marRight w:val="0"/>
      <w:marTop w:val="0"/>
      <w:marBottom w:val="0"/>
      <w:divBdr>
        <w:top w:val="none" w:sz="0" w:space="0" w:color="auto"/>
        <w:left w:val="none" w:sz="0" w:space="0" w:color="auto"/>
        <w:bottom w:val="none" w:sz="0" w:space="0" w:color="auto"/>
        <w:right w:val="none" w:sz="0" w:space="0" w:color="auto"/>
      </w:divBdr>
    </w:div>
    <w:div w:id="704525780">
      <w:bodyDiv w:val="1"/>
      <w:marLeft w:val="0"/>
      <w:marRight w:val="0"/>
      <w:marTop w:val="0"/>
      <w:marBottom w:val="0"/>
      <w:divBdr>
        <w:top w:val="none" w:sz="0" w:space="0" w:color="auto"/>
        <w:left w:val="none" w:sz="0" w:space="0" w:color="auto"/>
        <w:bottom w:val="none" w:sz="0" w:space="0" w:color="auto"/>
        <w:right w:val="none" w:sz="0" w:space="0" w:color="auto"/>
      </w:divBdr>
    </w:div>
    <w:div w:id="718742182">
      <w:bodyDiv w:val="1"/>
      <w:marLeft w:val="0"/>
      <w:marRight w:val="0"/>
      <w:marTop w:val="0"/>
      <w:marBottom w:val="0"/>
      <w:divBdr>
        <w:top w:val="none" w:sz="0" w:space="0" w:color="auto"/>
        <w:left w:val="none" w:sz="0" w:space="0" w:color="auto"/>
        <w:bottom w:val="none" w:sz="0" w:space="0" w:color="auto"/>
        <w:right w:val="none" w:sz="0" w:space="0" w:color="auto"/>
      </w:divBdr>
    </w:div>
    <w:div w:id="726150680">
      <w:bodyDiv w:val="1"/>
      <w:marLeft w:val="0"/>
      <w:marRight w:val="0"/>
      <w:marTop w:val="0"/>
      <w:marBottom w:val="0"/>
      <w:divBdr>
        <w:top w:val="none" w:sz="0" w:space="0" w:color="auto"/>
        <w:left w:val="none" w:sz="0" w:space="0" w:color="auto"/>
        <w:bottom w:val="none" w:sz="0" w:space="0" w:color="auto"/>
        <w:right w:val="none" w:sz="0" w:space="0" w:color="auto"/>
      </w:divBdr>
    </w:div>
    <w:div w:id="777793243">
      <w:bodyDiv w:val="1"/>
      <w:marLeft w:val="0"/>
      <w:marRight w:val="0"/>
      <w:marTop w:val="0"/>
      <w:marBottom w:val="0"/>
      <w:divBdr>
        <w:top w:val="none" w:sz="0" w:space="0" w:color="auto"/>
        <w:left w:val="none" w:sz="0" w:space="0" w:color="auto"/>
        <w:bottom w:val="none" w:sz="0" w:space="0" w:color="auto"/>
        <w:right w:val="none" w:sz="0" w:space="0" w:color="auto"/>
      </w:divBdr>
    </w:div>
    <w:div w:id="816386665">
      <w:bodyDiv w:val="1"/>
      <w:marLeft w:val="0"/>
      <w:marRight w:val="0"/>
      <w:marTop w:val="0"/>
      <w:marBottom w:val="0"/>
      <w:divBdr>
        <w:top w:val="none" w:sz="0" w:space="0" w:color="auto"/>
        <w:left w:val="none" w:sz="0" w:space="0" w:color="auto"/>
        <w:bottom w:val="none" w:sz="0" w:space="0" w:color="auto"/>
        <w:right w:val="none" w:sz="0" w:space="0" w:color="auto"/>
      </w:divBdr>
      <w:divsChild>
        <w:div w:id="413091472">
          <w:marLeft w:val="0"/>
          <w:marRight w:val="0"/>
          <w:marTop w:val="0"/>
          <w:marBottom w:val="0"/>
          <w:divBdr>
            <w:top w:val="none" w:sz="0" w:space="0" w:color="auto"/>
            <w:left w:val="none" w:sz="0" w:space="0" w:color="auto"/>
            <w:bottom w:val="none" w:sz="0" w:space="0" w:color="auto"/>
            <w:right w:val="none" w:sz="0" w:space="0" w:color="auto"/>
          </w:divBdr>
          <w:divsChild>
            <w:div w:id="264925976">
              <w:marLeft w:val="0"/>
              <w:marRight w:val="0"/>
              <w:marTop w:val="0"/>
              <w:marBottom w:val="0"/>
              <w:divBdr>
                <w:top w:val="none" w:sz="0" w:space="0" w:color="auto"/>
                <w:left w:val="none" w:sz="0" w:space="0" w:color="auto"/>
                <w:bottom w:val="none" w:sz="0" w:space="0" w:color="auto"/>
                <w:right w:val="none" w:sz="0" w:space="0" w:color="auto"/>
              </w:divBdr>
              <w:divsChild>
                <w:div w:id="635916277">
                  <w:marLeft w:val="0"/>
                  <w:marRight w:val="0"/>
                  <w:marTop w:val="0"/>
                  <w:marBottom w:val="0"/>
                  <w:divBdr>
                    <w:top w:val="none" w:sz="0" w:space="0" w:color="auto"/>
                    <w:left w:val="none" w:sz="0" w:space="0" w:color="auto"/>
                    <w:bottom w:val="none" w:sz="0" w:space="0" w:color="auto"/>
                    <w:right w:val="none" w:sz="0" w:space="0" w:color="auto"/>
                  </w:divBdr>
                  <w:divsChild>
                    <w:div w:id="4282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8648">
      <w:bodyDiv w:val="1"/>
      <w:marLeft w:val="0"/>
      <w:marRight w:val="0"/>
      <w:marTop w:val="0"/>
      <w:marBottom w:val="0"/>
      <w:divBdr>
        <w:top w:val="none" w:sz="0" w:space="0" w:color="auto"/>
        <w:left w:val="none" w:sz="0" w:space="0" w:color="auto"/>
        <w:bottom w:val="none" w:sz="0" w:space="0" w:color="auto"/>
        <w:right w:val="none" w:sz="0" w:space="0" w:color="auto"/>
      </w:divBdr>
    </w:div>
    <w:div w:id="864563101">
      <w:bodyDiv w:val="1"/>
      <w:marLeft w:val="0"/>
      <w:marRight w:val="0"/>
      <w:marTop w:val="0"/>
      <w:marBottom w:val="0"/>
      <w:divBdr>
        <w:top w:val="none" w:sz="0" w:space="0" w:color="auto"/>
        <w:left w:val="none" w:sz="0" w:space="0" w:color="auto"/>
        <w:bottom w:val="none" w:sz="0" w:space="0" w:color="auto"/>
        <w:right w:val="none" w:sz="0" w:space="0" w:color="auto"/>
      </w:divBdr>
      <w:divsChild>
        <w:div w:id="471798933">
          <w:marLeft w:val="0"/>
          <w:marRight w:val="0"/>
          <w:marTop w:val="0"/>
          <w:marBottom w:val="0"/>
          <w:divBdr>
            <w:top w:val="none" w:sz="0" w:space="0" w:color="auto"/>
            <w:left w:val="none" w:sz="0" w:space="0" w:color="auto"/>
            <w:bottom w:val="none" w:sz="0" w:space="0" w:color="auto"/>
            <w:right w:val="none" w:sz="0" w:space="0" w:color="auto"/>
          </w:divBdr>
          <w:divsChild>
            <w:div w:id="1462764048">
              <w:marLeft w:val="0"/>
              <w:marRight w:val="0"/>
              <w:marTop w:val="0"/>
              <w:marBottom w:val="0"/>
              <w:divBdr>
                <w:top w:val="none" w:sz="0" w:space="0" w:color="auto"/>
                <w:left w:val="none" w:sz="0" w:space="0" w:color="auto"/>
                <w:bottom w:val="none" w:sz="0" w:space="0" w:color="auto"/>
                <w:right w:val="none" w:sz="0" w:space="0" w:color="auto"/>
              </w:divBdr>
              <w:divsChild>
                <w:div w:id="730926410">
                  <w:marLeft w:val="0"/>
                  <w:marRight w:val="0"/>
                  <w:marTop w:val="0"/>
                  <w:marBottom w:val="0"/>
                  <w:divBdr>
                    <w:top w:val="none" w:sz="0" w:space="0" w:color="auto"/>
                    <w:left w:val="none" w:sz="0" w:space="0" w:color="auto"/>
                    <w:bottom w:val="none" w:sz="0" w:space="0" w:color="auto"/>
                    <w:right w:val="none" w:sz="0" w:space="0" w:color="auto"/>
                  </w:divBdr>
                  <w:divsChild>
                    <w:div w:id="3539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52789">
      <w:bodyDiv w:val="1"/>
      <w:marLeft w:val="0"/>
      <w:marRight w:val="0"/>
      <w:marTop w:val="0"/>
      <w:marBottom w:val="0"/>
      <w:divBdr>
        <w:top w:val="none" w:sz="0" w:space="0" w:color="auto"/>
        <w:left w:val="none" w:sz="0" w:space="0" w:color="auto"/>
        <w:bottom w:val="none" w:sz="0" w:space="0" w:color="auto"/>
        <w:right w:val="none" w:sz="0" w:space="0" w:color="auto"/>
      </w:divBdr>
      <w:divsChild>
        <w:div w:id="1201043622">
          <w:marLeft w:val="0"/>
          <w:marRight w:val="0"/>
          <w:marTop w:val="0"/>
          <w:marBottom w:val="0"/>
          <w:divBdr>
            <w:top w:val="none" w:sz="0" w:space="0" w:color="auto"/>
            <w:left w:val="none" w:sz="0" w:space="0" w:color="auto"/>
            <w:bottom w:val="none" w:sz="0" w:space="0" w:color="auto"/>
            <w:right w:val="none" w:sz="0" w:space="0" w:color="auto"/>
          </w:divBdr>
          <w:divsChild>
            <w:div w:id="569117668">
              <w:marLeft w:val="0"/>
              <w:marRight w:val="0"/>
              <w:marTop w:val="0"/>
              <w:marBottom w:val="0"/>
              <w:divBdr>
                <w:top w:val="none" w:sz="0" w:space="0" w:color="auto"/>
                <w:left w:val="none" w:sz="0" w:space="0" w:color="auto"/>
                <w:bottom w:val="none" w:sz="0" w:space="0" w:color="auto"/>
                <w:right w:val="none" w:sz="0" w:space="0" w:color="auto"/>
              </w:divBdr>
              <w:divsChild>
                <w:div w:id="15204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6601">
      <w:bodyDiv w:val="1"/>
      <w:marLeft w:val="0"/>
      <w:marRight w:val="0"/>
      <w:marTop w:val="0"/>
      <w:marBottom w:val="0"/>
      <w:divBdr>
        <w:top w:val="none" w:sz="0" w:space="0" w:color="auto"/>
        <w:left w:val="none" w:sz="0" w:space="0" w:color="auto"/>
        <w:bottom w:val="none" w:sz="0" w:space="0" w:color="auto"/>
        <w:right w:val="none" w:sz="0" w:space="0" w:color="auto"/>
      </w:divBdr>
      <w:divsChild>
        <w:div w:id="62795580">
          <w:marLeft w:val="0"/>
          <w:marRight w:val="0"/>
          <w:marTop w:val="0"/>
          <w:marBottom w:val="0"/>
          <w:divBdr>
            <w:top w:val="none" w:sz="0" w:space="0" w:color="auto"/>
            <w:left w:val="none" w:sz="0" w:space="0" w:color="auto"/>
            <w:bottom w:val="none" w:sz="0" w:space="0" w:color="auto"/>
            <w:right w:val="none" w:sz="0" w:space="0" w:color="auto"/>
          </w:divBdr>
          <w:divsChild>
            <w:div w:id="1739933738">
              <w:marLeft w:val="0"/>
              <w:marRight w:val="0"/>
              <w:marTop w:val="0"/>
              <w:marBottom w:val="0"/>
              <w:divBdr>
                <w:top w:val="none" w:sz="0" w:space="0" w:color="auto"/>
                <w:left w:val="none" w:sz="0" w:space="0" w:color="auto"/>
                <w:bottom w:val="none" w:sz="0" w:space="0" w:color="auto"/>
                <w:right w:val="none" w:sz="0" w:space="0" w:color="auto"/>
              </w:divBdr>
              <w:divsChild>
                <w:div w:id="1361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8731">
      <w:bodyDiv w:val="1"/>
      <w:marLeft w:val="0"/>
      <w:marRight w:val="0"/>
      <w:marTop w:val="0"/>
      <w:marBottom w:val="0"/>
      <w:divBdr>
        <w:top w:val="none" w:sz="0" w:space="0" w:color="auto"/>
        <w:left w:val="none" w:sz="0" w:space="0" w:color="auto"/>
        <w:bottom w:val="none" w:sz="0" w:space="0" w:color="auto"/>
        <w:right w:val="none" w:sz="0" w:space="0" w:color="auto"/>
      </w:divBdr>
    </w:div>
    <w:div w:id="918440761">
      <w:bodyDiv w:val="1"/>
      <w:marLeft w:val="0"/>
      <w:marRight w:val="0"/>
      <w:marTop w:val="0"/>
      <w:marBottom w:val="0"/>
      <w:divBdr>
        <w:top w:val="none" w:sz="0" w:space="0" w:color="auto"/>
        <w:left w:val="none" w:sz="0" w:space="0" w:color="auto"/>
        <w:bottom w:val="none" w:sz="0" w:space="0" w:color="auto"/>
        <w:right w:val="none" w:sz="0" w:space="0" w:color="auto"/>
      </w:divBdr>
      <w:divsChild>
        <w:div w:id="1408726386">
          <w:marLeft w:val="0"/>
          <w:marRight w:val="0"/>
          <w:marTop w:val="0"/>
          <w:marBottom w:val="0"/>
          <w:divBdr>
            <w:top w:val="none" w:sz="0" w:space="0" w:color="auto"/>
            <w:left w:val="none" w:sz="0" w:space="0" w:color="auto"/>
            <w:bottom w:val="none" w:sz="0" w:space="0" w:color="auto"/>
            <w:right w:val="none" w:sz="0" w:space="0" w:color="auto"/>
          </w:divBdr>
          <w:divsChild>
            <w:div w:id="387074145">
              <w:marLeft w:val="0"/>
              <w:marRight w:val="0"/>
              <w:marTop w:val="0"/>
              <w:marBottom w:val="0"/>
              <w:divBdr>
                <w:top w:val="none" w:sz="0" w:space="0" w:color="auto"/>
                <w:left w:val="none" w:sz="0" w:space="0" w:color="auto"/>
                <w:bottom w:val="none" w:sz="0" w:space="0" w:color="auto"/>
                <w:right w:val="none" w:sz="0" w:space="0" w:color="auto"/>
              </w:divBdr>
              <w:divsChild>
                <w:div w:id="18405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6477">
      <w:bodyDiv w:val="1"/>
      <w:marLeft w:val="0"/>
      <w:marRight w:val="0"/>
      <w:marTop w:val="0"/>
      <w:marBottom w:val="0"/>
      <w:divBdr>
        <w:top w:val="none" w:sz="0" w:space="0" w:color="auto"/>
        <w:left w:val="none" w:sz="0" w:space="0" w:color="auto"/>
        <w:bottom w:val="none" w:sz="0" w:space="0" w:color="auto"/>
        <w:right w:val="none" w:sz="0" w:space="0" w:color="auto"/>
      </w:divBdr>
      <w:divsChild>
        <w:div w:id="1542861385">
          <w:marLeft w:val="0"/>
          <w:marRight w:val="0"/>
          <w:marTop w:val="0"/>
          <w:marBottom w:val="0"/>
          <w:divBdr>
            <w:top w:val="none" w:sz="0" w:space="0" w:color="auto"/>
            <w:left w:val="none" w:sz="0" w:space="0" w:color="auto"/>
            <w:bottom w:val="none" w:sz="0" w:space="0" w:color="auto"/>
            <w:right w:val="none" w:sz="0" w:space="0" w:color="auto"/>
          </w:divBdr>
          <w:divsChild>
            <w:div w:id="603000508">
              <w:marLeft w:val="0"/>
              <w:marRight w:val="0"/>
              <w:marTop w:val="0"/>
              <w:marBottom w:val="0"/>
              <w:divBdr>
                <w:top w:val="none" w:sz="0" w:space="0" w:color="auto"/>
                <w:left w:val="none" w:sz="0" w:space="0" w:color="auto"/>
                <w:bottom w:val="none" w:sz="0" w:space="0" w:color="auto"/>
                <w:right w:val="none" w:sz="0" w:space="0" w:color="auto"/>
              </w:divBdr>
              <w:divsChild>
                <w:div w:id="1965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5847">
      <w:bodyDiv w:val="1"/>
      <w:marLeft w:val="0"/>
      <w:marRight w:val="0"/>
      <w:marTop w:val="0"/>
      <w:marBottom w:val="0"/>
      <w:divBdr>
        <w:top w:val="none" w:sz="0" w:space="0" w:color="auto"/>
        <w:left w:val="none" w:sz="0" w:space="0" w:color="auto"/>
        <w:bottom w:val="none" w:sz="0" w:space="0" w:color="auto"/>
        <w:right w:val="none" w:sz="0" w:space="0" w:color="auto"/>
      </w:divBdr>
    </w:div>
    <w:div w:id="1035891962">
      <w:bodyDiv w:val="1"/>
      <w:marLeft w:val="0"/>
      <w:marRight w:val="0"/>
      <w:marTop w:val="0"/>
      <w:marBottom w:val="0"/>
      <w:divBdr>
        <w:top w:val="none" w:sz="0" w:space="0" w:color="auto"/>
        <w:left w:val="none" w:sz="0" w:space="0" w:color="auto"/>
        <w:bottom w:val="none" w:sz="0" w:space="0" w:color="auto"/>
        <w:right w:val="none" w:sz="0" w:space="0" w:color="auto"/>
      </w:divBdr>
    </w:div>
    <w:div w:id="1043822491">
      <w:bodyDiv w:val="1"/>
      <w:marLeft w:val="0"/>
      <w:marRight w:val="0"/>
      <w:marTop w:val="0"/>
      <w:marBottom w:val="0"/>
      <w:divBdr>
        <w:top w:val="none" w:sz="0" w:space="0" w:color="auto"/>
        <w:left w:val="none" w:sz="0" w:space="0" w:color="auto"/>
        <w:bottom w:val="none" w:sz="0" w:space="0" w:color="auto"/>
        <w:right w:val="none" w:sz="0" w:space="0" w:color="auto"/>
      </w:divBdr>
      <w:divsChild>
        <w:div w:id="1371414245">
          <w:marLeft w:val="0"/>
          <w:marRight w:val="0"/>
          <w:marTop w:val="0"/>
          <w:marBottom w:val="0"/>
          <w:divBdr>
            <w:top w:val="none" w:sz="0" w:space="0" w:color="auto"/>
            <w:left w:val="none" w:sz="0" w:space="0" w:color="auto"/>
            <w:bottom w:val="none" w:sz="0" w:space="0" w:color="auto"/>
            <w:right w:val="none" w:sz="0" w:space="0" w:color="auto"/>
          </w:divBdr>
          <w:divsChild>
            <w:div w:id="1310599473">
              <w:marLeft w:val="0"/>
              <w:marRight w:val="0"/>
              <w:marTop w:val="0"/>
              <w:marBottom w:val="0"/>
              <w:divBdr>
                <w:top w:val="none" w:sz="0" w:space="0" w:color="auto"/>
                <w:left w:val="none" w:sz="0" w:space="0" w:color="auto"/>
                <w:bottom w:val="none" w:sz="0" w:space="0" w:color="auto"/>
                <w:right w:val="none" w:sz="0" w:space="0" w:color="auto"/>
              </w:divBdr>
              <w:divsChild>
                <w:div w:id="1712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5663">
      <w:bodyDiv w:val="1"/>
      <w:marLeft w:val="0"/>
      <w:marRight w:val="0"/>
      <w:marTop w:val="0"/>
      <w:marBottom w:val="0"/>
      <w:divBdr>
        <w:top w:val="none" w:sz="0" w:space="0" w:color="auto"/>
        <w:left w:val="none" w:sz="0" w:space="0" w:color="auto"/>
        <w:bottom w:val="none" w:sz="0" w:space="0" w:color="auto"/>
        <w:right w:val="none" w:sz="0" w:space="0" w:color="auto"/>
      </w:divBdr>
    </w:div>
    <w:div w:id="1119374118">
      <w:bodyDiv w:val="1"/>
      <w:marLeft w:val="0"/>
      <w:marRight w:val="0"/>
      <w:marTop w:val="0"/>
      <w:marBottom w:val="0"/>
      <w:divBdr>
        <w:top w:val="none" w:sz="0" w:space="0" w:color="auto"/>
        <w:left w:val="none" w:sz="0" w:space="0" w:color="auto"/>
        <w:bottom w:val="none" w:sz="0" w:space="0" w:color="auto"/>
        <w:right w:val="none" w:sz="0" w:space="0" w:color="auto"/>
      </w:divBdr>
      <w:divsChild>
        <w:div w:id="713231886">
          <w:marLeft w:val="0"/>
          <w:marRight w:val="0"/>
          <w:marTop w:val="0"/>
          <w:marBottom w:val="0"/>
          <w:divBdr>
            <w:top w:val="none" w:sz="0" w:space="0" w:color="auto"/>
            <w:left w:val="none" w:sz="0" w:space="0" w:color="auto"/>
            <w:bottom w:val="none" w:sz="0" w:space="0" w:color="auto"/>
            <w:right w:val="none" w:sz="0" w:space="0" w:color="auto"/>
          </w:divBdr>
          <w:divsChild>
            <w:div w:id="436606405">
              <w:marLeft w:val="0"/>
              <w:marRight w:val="0"/>
              <w:marTop w:val="0"/>
              <w:marBottom w:val="0"/>
              <w:divBdr>
                <w:top w:val="none" w:sz="0" w:space="0" w:color="auto"/>
                <w:left w:val="none" w:sz="0" w:space="0" w:color="auto"/>
                <w:bottom w:val="none" w:sz="0" w:space="0" w:color="auto"/>
                <w:right w:val="none" w:sz="0" w:space="0" w:color="auto"/>
              </w:divBdr>
              <w:divsChild>
                <w:div w:id="9487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695">
      <w:bodyDiv w:val="1"/>
      <w:marLeft w:val="0"/>
      <w:marRight w:val="0"/>
      <w:marTop w:val="0"/>
      <w:marBottom w:val="0"/>
      <w:divBdr>
        <w:top w:val="none" w:sz="0" w:space="0" w:color="auto"/>
        <w:left w:val="none" w:sz="0" w:space="0" w:color="auto"/>
        <w:bottom w:val="none" w:sz="0" w:space="0" w:color="auto"/>
        <w:right w:val="none" w:sz="0" w:space="0" w:color="auto"/>
      </w:divBdr>
    </w:div>
    <w:div w:id="1184782469">
      <w:bodyDiv w:val="1"/>
      <w:marLeft w:val="0"/>
      <w:marRight w:val="0"/>
      <w:marTop w:val="0"/>
      <w:marBottom w:val="0"/>
      <w:divBdr>
        <w:top w:val="none" w:sz="0" w:space="0" w:color="auto"/>
        <w:left w:val="none" w:sz="0" w:space="0" w:color="auto"/>
        <w:bottom w:val="none" w:sz="0" w:space="0" w:color="auto"/>
        <w:right w:val="none" w:sz="0" w:space="0" w:color="auto"/>
      </w:divBdr>
      <w:divsChild>
        <w:div w:id="136806180">
          <w:marLeft w:val="0"/>
          <w:marRight w:val="0"/>
          <w:marTop w:val="0"/>
          <w:marBottom w:val="0"/>
          <w:divBdr>
            <w:top w:val="none" w:sz="0" w:space="0" w:color="auto"/>
            <w:left w:val="none" w:sz="0" w:space="0" w:color="auto"/>
            <w:bottom w:val="none" w:sz="0" w:space="0" w:color="auto"/>
            <w:right w:val="none" w:sz="0" w:space="0" w:color="auto"/>
          </w:divBdr>
          <w:divsChild>
            <w:div w:id="158425865">
              <w:marLeft w:val="0"/>
              <w:marRight w:val="0"/>
              <w:marTop w:val="0"/>
              <w:marBottom w:val="0"/>
              <w:divBdr>
                <w:top w:val="none" w:sz="0" w:space="0" w:color="auto"/>
                <w:left w:val="none" w:sz="0" w:space="0" w:color="auto"/>
                <w:bottom w:val="none" w:sz="0" w:space="0" w:color="auto"/>
                <w:right w:val="none" w:sz="0" w:space="0" w:color="auto"/>
              </w:divBdr>
              <w:divsChild>
                <w:div w:id="5779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4665">
      <w:bodyDiv w:val="1"/>
      <w:marLeft w:val="0"/>
      <w:marRight w:val="0"/>
      <w:marTop w:val="0"/>
      <w:marBottom w:val="0"/>
      <w:divBdr>
        <w:top w:val="none" w:sz="0" w:space="0" w:color="auto"/>
        <w:left w:val="none" w:sz="0" w:space="0" w:color="auto"/>
        <w:bottom w:val="none" w:sz="0" w:space="0" w:color="auto"/>
        <w:right w:val="none" w:sz="0" w:space="0" w:color="auto"/>
      </w:divBdr>
      <w:divsChild>
        <w:div w:id="1900045134">
          <w:marLeft w:val="0"/>
          <w:marRight w:val="0"/>
          <w:marTop w:val="0"/>
          <w:marBottom w:val="0"/>
          <w:divBdr>
            <w:top w:val="none" w:sz="0" w:space="0" w:color="auto"/>
            <w:left w:val="none" w:sz="0" w:space="0" w:color="auto"/>
            <w:bottom w:val="none" w:sz="0" w:space="0" w:color="auto"/>
            <w:right w:val="none" w:sz="0" w:space="0" w:color="auto"/>
          </w:divBdr>
          <w:divsChild>
            <w:div w:id="1870292295">
              <w:marLeft w:val="0"/>
              <w:marRight w:val="0"/>
              <w:marTop w:val="0"/>
              <w:marBottom w:val="0"/>
              <w:divBdr>
                <w:top w:val="none" w:sz="0" w:space="0" w:color="auto"/>
                <w:left w:val="none" w:sz="0" w:space="0" w:color="auto"/>
                <w:bottom w:val="none" w:sz="0" w:space="0" w:color="auto"/>
                <w:right w:val="none" w:sz="0" w:space="0" w:color="auto"/>
              </w:divBdr>
              <w:divsChild>
                <w:div w:id="46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3238">
      <w:bodyDiv w:val="1"/>
      <w:marLeft w:val="0"/>
      <w:marRight w:val="0"/>
      <w:marTop w:val="0"/>
      <w:marBottom w:val="0"/>
      <w:divBdr>
        <w:top w:val="none" w:sz="0" w:space="0" w:color="auto"/>
        <w:left w:val="none" w:sz="0" w:space="0" w:color="auto"/>
        <w:bottom w:val="none" w:sz="0" w:space="0" w:color="auto"/>
        <w:right w:val="none" w:sz="0" w:space="0" w:color="auto"/>
      </w:divBdr>
      <w:divsChild>
        <w:div w:id="1904024106">
          <w:marLeft w:val="0"/>
          <w:marRight w:val="0"/>
          <w:marTop w:val="0"/>
          <w:marBottom w:val="0"/>
          <w:divBdr>
            <w:top w:val="none" w:sz="0" w:space="0" w:color="auto"/>
            <w:left w:val="none" w:sz="0" w:space="0" w:color="auto"/>
            <w:bottom w:val="none" w:sz="0" w:space="0" w:color="auto"/>
            <w:right w:val="none" w:sz="0" w:space="0" w:color="auto"/>
          </w:divBdr>
          <w:divsChild>
            <w:div w:id="870531133">
              <w:marLeft w:val="0"/>
              <w:marRight w:val="0"/>
              <w:marTop w:val="0"/>
              <w:marBottom w:val="0"/>
              <w:divBdr>
                <w:top w:val="none" w:sz="0" w:space="0" w:color="auto"/>
                <w:left w:val="none" w:sz="0" w:space="0" w:color="auto"/>
                <w:bottom w:val="none" w:sz="0" w:space="0" w:color="auto"/>
                <w:right w:val="none" w:sz="0" w:space="0" w:color="auto"/>
              </w:divBdr>
              <w:divsChild>
                <w:div w:id="981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6547">
      <w:bodyDiv w:val="1"/>
      <w:marLeft w:val="0"/>
      <w:marRight w:val="0"/>
      <w:marTop w:val="0"/>
      <w:marBottom w:val="0"/>
      <w:divBdr>
        <w:top w:val="none" w:sz="0" w:space="0" w:color="auto"/>
        <w:left w:val="none" w:sz="0" w:space="0" w:color="auto"/>
        <w:bottom w:val="none" w:sz="0" w:space="0" w:color="auto"/>
        <w:right w:val="none" w:sz="0" w:space="0" w:color="auto"/>
      </w:divBdr>
    </w:div>
    <w:div w:id="1258294560">
      <w:bodyDiv w:val="1"/>
      <w:marLeft w:val="0"/>
      <w:marRight w:val="0"/>
      <w:marTop w:val="0"/>
      <w:marBottom w:val="0"/>
      <w:divBdr>
        <w:top w:val="none" w:sz="0" w:space="0" w:color="auto"/>
        <w:left w:val="none" w:sz="0" w:space="0" w:color="auto"/>
        <w:bottom w:val="none" w:sz="0" w:space="0" w:color="auto"/>
        <w:right w:val="none" w:sz="0" w:space="0" w:color="auto"/>
      </w:divBdr>
    </w:div>
    <w:div w:id="1261377099">
      <w:bodyDiv w:val="1"/>
      <w:marLeft w:val="0"/>
      <w:marRight w:val="0"/>
      <w:marTop w:val="0"/>
      <w:marBottom w:val="0"/>
      <w:divBdr>
        <w:top w:val="none" w:sz="0" w:space="0" w:color="auto"/>
        <w:left w:val="none" w:sz="0" w:space="0" w:color="auto"/>
        <w:bottom w:val="none" w:sz="0" w:space="0" w:color="auto"/>
        <w:right w:val="none" w:sz="0" w:space="0" w:color="auto"/>
      </w:divBdr>
    </w:div>
    <w:div w:id="1321730926">
      <w:bodyDiv w:val="1"/>
      <w:marLeft w:val="0"/>
      <w:marRight w:val="0"/>
      <w:marTop w:val="0"/>
      <w:marBottom w:val="0"/>
      <w:divBdr>
        <w:top w:val="none" w:sz="0" w:space="0" w:color="auto"/>
        <w:left w:val="none" w:sz="0" w:space="0" w:color="auto"/>
        <w:bottom w:val="none" w:sz="0" w:space="0" w:color="auto"/>
        <w:right w:val="none" w:sz="0" w:space="0" w:color="auto"/>
      </w:divBdr>
    </w:div>
    <w:div w:id="1326013330">
      <w:bodyDiv w:val="1"/>
      <w:marLeft w:val="0"/>
      <w:marRight w:val="0"/>
      <w:marTop w:val="0"/>
      <w:marBottom w:val="0"/>
      <w:divBdr>
        <w:top w:val="none" w:sz="0" w:space="0" w:color="auto"/>
        <w:left w:val="none" w:sz="0" w:space="0" w:color="auto"/>
        <w:bottom w:val="none" w:sz="0" w:space="0" w:color="auto"/>
        <w:right w:val="none" w:sz="0" w:space="0" w:color="auto"/>
      </w:divBdr>
    </w:div>
    <w:div w:id="1333336740">
      <w:bodyDiv w:val="1"/>
      <w:marLeft w:val="0"/>
      <w:marRight w:val="0"/>
      <w:marTop w:val="0"/>
      <w:marBottom w:val="0"/>
      <w:divBdr>
        <w:top w:val="none" w:sz="0" w:space="0" w:color="auto"/>
        <w:left w:val="none" w:sz="0" w:space="0" w:color="auto"/>
        <w:bottom w:val="none" w:sz="0" w:space="0" w:color="auto"/>
        <w:right w:val="none" w:sz="0" w:space="0" w:color="auto"/>
      </w:divBdr>
      <w:divsChild>
        <w:div w:id="740373133">
          <w:marLeft w:val="0"/>
          <w:marRight w:val="0"/>
          <w:marTop w:val="0"/>
          <w:marBottom w:val="0"/>
          <w:divBdr>
            <w:top w:val="none" w:sz="0" w:space="0" w:color="auto"/>
            <w:left w:val="none" w:sz="0" w:space="0" w:color="auto"/>
            <w:bottom w:val="none" w:sz="0" w:space="0" w:color="auto"/>
            <w:right w:val="none" w:sz="0" w:space="0" w:color="auto"/>
          </w:divBdr>
          <w:divsChild>
            <w:div w:id="558247894">
              <w:marLeft w:val="0"/>
              <w:marRight w:val="0"/>
              <w:marTop w:val="0"/>
              <w:marBottom w:val="0"/>
              <w:divBdr>
                <w:top w:val="none" w:sz="0" w:space="0" w:color="auto"/>
                <w:left w:val="none" w:sz="0" w:space="0" w:color="auto"/>
                <w:bottom w:val="none" w:sz="0" w:space="0" w:color="auto"/>
                <w:right w:val="none" w:sz="0" w:space="0" w:color="auto"/>
              </w:divBdr>
              <w:divsChild>
                <w:div w:id="736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505">
      <w:bodyDiv w:val="1"/>
      <w:marLeft w:val="0"/>
      <w:marRight w:val="0"/>
      <w:marTop w:val="0"/>
      <w:marBottom w:val="0"/>
      <w:divBdr>
        <w:top w:val="none" w:sz="0" w:space="0" w:color="auto"/>
        <w:left w:val="none" w:sz="0" w:space="0" w:color="auto"/>
        <w:bottom w:val="none" w:sz="0" w:space="0" w:color="auto"/>
        <w:right w:val="none" w:sz="0" w:space="0" w:color="auto"/>
      </w:divBdr>
    </w:div>
    <w:div w:id="1372993663">
      <w:bodyDiv w:val="1"/>
      <w:marLeft w:val="0"/>
      <w:marRight w:val="0"/>
      <w:marTop w:val="0"/>
      <w:marBottom w:val="0"/>
      <w:divBdr>
        <w:top w:val="none" w:sz="0" w:space="0" w:color="auto"/>
        <w:left w:val="none" w:sz="0" w:space="0" w:color="auto"/>
        <w:bottom w:val="none" w:sz="0" w:space="0" w:color="auto"/>
        <w:right w:val="none" w:sz="0" w:space="0" w:color="auto"/>
      </w:divBdr>
    </w:div>
    <w:div w:id="1374379933">
      <w:bodyDiv w:val="1"/>
      <w:marLeft w:val="0"/>
      <w:marRight w:val="0"/>
      <w:marTop w:val="0"/>
      <w:marBottom w:val="0"/>
      <w:divBdr>
        <w:top w:val="none" w:sz="0" w:space="0" w:color="auto"/>
        <w:left w:val="none" w:sz="0" w:space="0" w:color="auto"/>
        <w:bottom w:val="none" w:sz="0" w:space="0" w:color="auto"/>
        <w:right w:val="none" w:sz="0" w:space="0" w:color="auto"/>
      </w:divBdr>
      <w:divsChild>
        <w:div w:id="1386634879">
          <w:marLeft w:val="0"/>
          <w:marRight w:val="0"/>
          <w:marTop w:val="0"/>
          <w:marBottom w:val="0"/>
          <w:divBdr>
            <w:top w:val="none" w:sz="0" w:space="0" w:color="auto"/>
            <w:left w:val="none" w:sz="0" w:space="0" w:color="auto"/>
            <w:bottom w:val="none" w:sz="0" w:space="0" w:color="auto"/>
            <w:right w:val="none" w:sz="0" w:space="0" w:color="auto"/>
          </w:divBdr>
          <w:divsChild>
            <w:div w:id="1878352818">
              <w:marLeft w:val="0"/>
              <w:marRight w:val="0"/>
              <w:marTop w:val="0"/>
              <w:marBottom w:val="0"/>
              <w:divBdr>
                <w:top w:val="none" w:sz="0" w:space="0" w:color="auto"/>
                <w:left w:val="none" w:sz="0" w:space="0" w:color="auto"/>
                <w:bottom w:val="none" w:sz="0" w:space="0" w:color="auto"/>
                <w:right w:val="none" w:sz="0" w:space="0" w:color="auto"/>
              </w:divBdr>
              <w:divsChild>
                <w:div w:id="2156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563">
      <w:bodyDiv w:val="1"/>
      <w:marLeft w:val="0"/>
      <w:marRight w:val="0"/>
      <w:marTop w:val="0"/>
      <w:marBottom w:val="0"/>
      <w:divBdr>
        <w:top w:val="none" w:sz="0" w:space="0" w:color="auto"/>
        <w:left w:val="none" w:sz="0" w:space="0" w:color="auto"/>
        <w:bottom w:val="none" w:sz="0" w:space="0" w:color="auto"/>
        <w:right w:val="none" w:sz="0" w:space="0" w:color="auto"/>
      </w:divBdr>
      <w:divsChild>
        <w:div w:id="1062872366">
          <w:marLeft w:val="0"/>
          <w:marRight w:val="0"/>
          <w:marTop w:val="0"/>
          <w:marBottom w:val="0"/>
          <w:divBdr>
            <w:top w:val="none" w:sz="0" w:space="0" w:color="auto"/>
            <w:left w:val="none" w:sz="0" w:space="0" w:color="auto"/>
            <w:bottom w:val="none" w:sz="0" w:space="0" w:color="auto"/>
            <w:right w:val="none" w:sz="0" w:space="0" w:color="auto"/>
          </w:divBdr>
          <w:divsChild>
            <w:div w:id="1583030406">
              <w:marLeft w:val="0"/>
              <w:marRight w:val="0"/>
              <w:marTop w:val="0"/>
              <w:marBottom w:val="0"/>
              <w:divBdr>
                <w:top w:val="none" w:sz="0" w:space="0" w:color="auto"/>
                <w:left w:val="none" w:sz="0" w:space="0" w:color="auto"/>
                <w:bottom w:val="none" w:sz="0" w:space="0" w:color="auto"/>
                <w:right w:val="none" w:sz="0" w:space="0" w:color="auto"/>
              </w:divBdr>
              <w:divsChild>
                <w:div w:id="1303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42420">
      <w:bodyDiv w:val="1"/>
      <w:marLeft w:val="0"/>
      <w:marRight w:val="0"/>
      <w:marTop w:val="0"/>
      <w:marBottom w:val="0"/>
      <w:divBdr>
        <w:top w:val="none" w:sz="0" w:space="0" w:color="auto"/>
        <w:left w:val="none" w:sz="0" w:space="0" w:color="auto"/>
        <w:bottom w:val="none" w:sz="0" w:space="0" w:color="auto"/>
        <w:right w:val="none" w:sz="0" w:space="0" w:color="auto"/>
      </w:divBdr>
      <w:divsChild>
        <w:div w:id="1578831675">
          <w:marLeft w:val="0"/>
          <w:marRight w:val="0"/>
          <w:marTop w:val="0"/>
          <w:marBottom w:val="0"/>
          <w:divBdr>
            <w:top w:val="none" w:sz="0" w:space="0" w:color="auto"/>
            <w:left w:val="none" w:sz="0" w:space="0" w:color="auto"/>
            <w:bottom w:val="none" w:sz="0" w:space="0" w:color="auto"/>
            <w:right w:val="none" w:sz="0" w:space="0" w:color="auto"/>
          </w:divBdr>
          <w:divsChild>
            <w:div w:id="919751901">
              <w:marLeft w:val="0"/>
              <w:marRight w:val="0"/>
              <w:marTop w:val="0"/>
              <w:marBottom w:val="0"/>
              <w:divBdr>
                <w:top w:val="none" w:sz="0" w:space="0" w:color="auto"/>
                <w:left w:val="none" w:sz="0" w:space="0" w:color="auto"/>
                <w:bottom w:val="none" w:sz="0" w:space="0" w:color="auto"/>
                <w:right w:val="none" w:sz="0" w:space="0" w:color="auto"/>
              </w:divBdr>
              <w:divsChild>
                <w:div w:id="1871916096">
                  <w:marLeft w:val="0"/>
                  <w:marRight w:val="0"/>
                  <w:marTop w:val="0"/>
                  <w:marBottom w:val="0"/>
                  <w:divBdr>
                    <w:top w:val="none" w:sz="0" w:space="0" w:color="auto"/>
                    <w:left w:val="none" w:sz="0" w:space="0" w:color="auto"/>
                    <w:bottom w:val="none" w:sz="0" w:space="0" w:color="auto"/>
                    <w:right w:val="none" w:sz="0" w:space="0" w:color="auto"/>
                  </w:divBdr>
                  <w:divsChild>
                    <w:div w:id="697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0719">
      <w:bodyDiv w:val="1"/>
      <w:marLeft w:val="0"/>
      <w:marRight w:val="0"/>
      <w:marTop w:val="0"/>
      <w:marBottom w:val="0"/>
      <w:divBdr>
        <w:top w:val="none" w:sz="0" w:space="0" w:color="auto"/>
        <w:left w:val="none" w:sz="0" w:space="0" w:color="auto"/>
        <w:bottom w:val="none" w:sz="0" w:space="0" w:color="auto"/>
        <w:right w:val="none" w:sz="0" w:space="0" w:color="auto"/>
      </w:divBdr>
      <w:divsChild>
        <w:div w:id="1131485341">
          <w:marLeft w:val="0"/>
          <w:marRight w:val="0"/>
          <w:marTop w:val="0"/>
          <w:marBottom w:val="0"/>
          <w:divBdr>
            <w:top w:val="none" w:sz="0" w:space="0" w:color="auto"/>
            <w:left w:val="none" w:sz="0" w:space="0" w:color="auto"/>
            <w:bottom w:val="none" w:sz="0" w:space="0" w:color="auto"/>
            <w:right w:val="none" w:sz="0" w:space="0" w:color="auto"/>
          </w:divBdr>
          <w:divsChild>
            <w:div w:id="1505052759">
              <w:marLeft w:val="0"/>
              <w:marRight w:val="0"/>
              <w:marTop w:val="0"/>
              <w:marBottom w:val="0"/>
              <w:divBdr>
                <w:top w:val="none" w:sz="0" w:space="0" w:color="auto"/>
                <w:left w:val="none" w:sz="0" w:space="0" w:color="auto"/>
                <w:bottom w:val="none" w:sz="0" w:space="0" w:color="auto"/>
                <w:right w:val="none" w:sz="0" w:space="0" w:color="auto"/>
              </w:divBdr>
              <w:divsChild>
                <w:div w:id="295110212">
                  <w:marLeft w:val="0"/>
                  <w:marRight w:val="0"/>
                  <w:marTop w:val="0"/>
                  <w:marBottom w:val="0"/>
                  <w:divBdr>
                    <w:top w:val="none" w:sz="0" w:space="0" w:color="auto"/>
                    <w:left w:val="none" w:sz="0" w:space="0" w:color="auto"/>
                    <w:bottom w:val="none" w:sz="0" w:space="0" w:color="auto"/>
                    <w:right w:val="none" w:sz="0" w:space="0" w:color="auto"/>
                  </w:divBdr>
                  <w:divsChild>
                    <w:div w:id="70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69949">
      <w:bodyDiv w:val="1"/>
      <w:marLeft w:val="0"/>
      <w:marRight w:val="0"/>
      <w:marTop w:val="0"/>
      <w:marBottom w:val="0"/>
      <w:divBdr>
        <w:top w:val="none" w:sz="0" w:space="0" w:color="auto"/>
        <w:left w:val="none" w:sz="0" w:space="0" w:color="auto"/>
        <w:bottom w:val="none" w:sz="0" w:space="0" w:color="auto"/>
        <w:right w:val="none" w:sz="0" w:space="0" w:color="auto"/>
      </w:divBdr>
    </w:div>
    <w:div w:id="1657295730">
      <w:bodyDiv w:val="1"/>
      <w:marLeft w:val="0"/>
      <w:marRight w:val="0"/>
      <w:marTop w:val="0"/>
      <w:marBottom w:val="0"/>
      <w:divBdr>
        <w:top w:val="none" w:sz="0" w:space="0" w:color="auto"/>
        <w:left w:val="none" w:sz="0" w:space="0" w:color="auto"/>
        <w:bottom w:val="none" w:sz="0" w:space="0" w:color="auto"/>
        <w:right w:val="none" w:sz="0" w:space="0" w:color="auto"/>
      </w:divBdr>
      <w:divsChild>
        <w:div w:id="1235165519">
          <w:marLeft w:val="0"/>
          <w:marRight w:val="0"/>
          <w:marTop w:val="0"/>
          <w:marBottom w:val="0"/>
          <w:divBdr>
            <w:top w:val="none" w:sz="0" w:space="0" w:color="auto"/>
            <w:left w:val="none" w:sz="0" w:space="0" w:color="auto"/>
            <w:bottom w:val="none" w:sz="0" w:space="0" w:color="auto"/>
            <w:right w:val="none" w:sz="0" w:space="0" w:color="auto"/>
          </w:divBdr>
          <w:divsChild>
            <w:div w:id="1409157633">
              <w:marLeft w:val="0"/>
              <w:marRight w:val="0"/>
              <w:marTop w:val="0"/>
              <w:marBottom w:val="0"/>
              <w:divBdr>
                <w:top w:val="none" w:sz="0" w:space="0" w:color="auto"/>
                <w:left w:val="none" w:sz="0" w:space="0" w:color="auto"/>
                <w:bottom w:val="none" w:sz="0" w:space="0" w:color="auto"/>
                <w:right w:val="none" w:sz="0" w:space="0" w:color="auto"/>
              </w:divBdr>
              <w:divsChild>
                <w:div w:id="1344280540">
                  <w:marLeft w:val="0"/>
                  <w:marRight w:val="0"/>
                  <w:marTop w:val="0"/>
                  <w:marBottom w:val="0"/>
                  <w:divBdr>
                    <w:top w:val="none" w:sz="0" w:space="0" w:color="auto"/>
                    <w:left w:val="none" w:sz="0" w:space="0" w:color="auto"/>
                    <w:bottom w:val="none" w:sz="0" w:space="0" w:color="auto"/>
                    <w:right w:val="none" w:sz="0" w:space="0" w:color="auto"/>
                  </w:divBdr>
                  <w:divsChild>
                    <w:div w:id="4285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4347">
      <w:bodyDiv w:val="1"/>
      <w:marLeft w:val="0"/>
      <w:marRight w:val="0"/>
      <w:marTop w:val="0"/>
      <w:marBottom w:val="0"/>
      <w:divBdr>
        <w:top w:val="none" w:sz="0" w:space="0" w:color="auto"/>
        <w:left w:val="none" w:sz="0" w:space="0" w:color="auto"/>
        <w:bottom w:val="none" w:sz="0" w:space="0" w:color="auto"/>
        <w:right w:val="none" w:sz="0" w:space="0" w:color="auto"/>
      </w:divBdr>
    </w:div>
    <w:div w:id="16754531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439">
          <w:marLeft w:val="0"/>
          <w:marRight w:val="0"/>
          <w:marTop w:val="0"/>
          <w:marBottom w:val="0"/>
          <w:divBdr>
            <w:top w:val="none" w:sz="0" w:space="0" w:color="auto"/>
            <w:left w:val="none" w:sz="0" w:space="0" w:color="auto"/>
            <w:bottom w:val="none" w:sz="0" w:space="0" w:color="auto"/>
            <w:right w:val="none" w:sz="0" w:space="0" w:color="auto"/>
          </w:divBdr>
          <w:divsChild>
            <w:div w:id="105583185">
              <w:marLeft w:val="0"/>
              <w:marRight w:val="0"/>
              <w:marTop w:val="0"/>
              <w:marBottom w:val="0"/>
              <w:divBdr>
                <w:top w:val="none" w:sz="0" w:space="0" w:color="auto"/>
                <w:left w:val="none" w:sz="0" w:space="0" w:color="auto"/>
                <w:bottom w:val="none" w:sz="0" w:space="0" w:color="auto"/>
                <w:right w:val="none" w:sz="0" w:space="0" w:color="auto"/>
              </w:divBdr>
              <w:divsChild>
                <w:div w:id="1170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50577">
      <w:bodyDiv w:val="1"/>
      <w:marLeft w:val="0"/>
      <w:marRight w:val="0"/>
      <w:marTop w:val="0"/>
      <w:marBottom w:val="0"/>
      <w:divBdr>
        <w:top w:val="none" w:sz="0" w:space="0" w:color="auto"/>
        <w:left w:val="none" w:sz="0" w:space="0" w:color="auto"/>
        <w:bottom w:val="none" w:sz="0" w:space="0" w:color="auto"/>
        <w:right w:val="none" w:sz="0" w:space="0" w:color="auto"/>
      </w:divBdr>
    </w:div>
    <w:div w:id="1748726803">
      <w:bodyDiv w:val="1"/>
      <w:marLeft w:val="0"/>
      <w:marRight w:val="0"/>
      <w:marTop w:val="0"/>
      <w:marBottom w:val="0"/>
      <w:divBdr>
        <w:top w:val="none" w:sz="0" w:space="0" w:color="auto"/>
        <w:left w:val="none" w:sz="0" w:space="0" w:color="auto"/>
        <w:bottom w:val="none" w:sz="0" w:space="0" w:color="auto"/>
        <w:right w:val="none" w:sz="0" w:space="0" w:color="auto"/>
      </w:divBdr>
      <w:divsChild>
        <w:div w:id="533737451">
          <w:marLeft w:val="0"/>
          <w:marRight w:val="0"/>
          <w:marTop w:val="0"/>
          <w:marBottom w:val="0"/>
          <w:divBdr>
            <w:top w:val="none" w:sz="0" w:space="0" w:color="auto"/>
            <w:left w:val="none" w:sz="0" w:space="0" w:color="auto"/>
            <w:bottom w:val="none" w:sz="0" w:space="0" w:color="auto"/>
            <w:right w:val="none" w:sz="0" w:space="0" w:color="auto"/>
          </w:divBdr>
          <w:divsChild>
            <w:div w:id="2113083344">
              <w:marLeft w:val="0"/>
              <w:marRight w:val="0"/>
              <w:marTop w:val="0"/>
              <w:marBottom w:val="0"/>
              <w:divBdr>
                <w:top w:val="none" w:sz="0" w:space="0" w:color="auto"/>
                <w:left w:val="none" w:sz="0" w:space="0" w:color="auto"/>
                <w:bottom w:val="none" w:sz="0" w:space="0" w:color="auto"/>
                <w:right w:val="none" w:sz="0" w:space="0" w:color="auto"/>
              </w:divBdr>
              <w:divsChild>
                <w:div w:id="1965887989">
                  <w:marLeft w:val="0"/>
                  <w:marRight w:val="0"/>
                  <w:marTop w:val="0"/>
                  <w:marBottom w:val="0"/>
                  <w:divBdr>
                    <w:top w:val="none" w:sz="0" w:space="0" w:color="auto"/>
                    <w:left w:val="none" w:sz="0" w:space="0" w:color="auto"/>
                    <w:bottom w:val="none" w:sz="0" w:space="0" w:color="auto"/>
                    <w:right w:val="none" w:sz="0" w:space="0" w:color="auto"/>
                  </w:divBdr>
                  <w:divsChild>
                    <w:div w:id="13112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2456">
      <w:bodyDiv w:val="1"/>
      <w:marLeft w:val="0"/>
      <w:marRight w:val="0"/>
      <w:marTop w:val="0"/>
      <w:marBottom w:val="0"/>
      <w:divBdr>
        <w:top w:val="none" w:sz="0" w:space="0" w:color="auto"/>
        <w:left w:val="none" w:sz="0" w:space="0" w:color="auto"/>
        <w:bottom w:val="none" w:sz="0" w:space="0" w:color="auto"/>
        <w:right w:val="none" w:sz="0" w:space="0" w:color="auto"/>
      </w:divBdr>
      <w:divsChild>
        <w:div w:id="93939225">
          <w:marLeft w:val="0"/>
          <w:marRight w:val="0"/>
          <w:marTop w:val="0"/>
          <w:marBottom w:val="0"/>
          <w:divBdr>
            <w:top w:val="none" w:sz="0" w:space="0" w:color="auto"/>
            <w:left w:val="none" w:sz="0" w:space="0" w:color="auto"/>
            <w:bottom w:val="none" w:sz="0" w:space="0" w:color="auto"/>
            <w:right w:val="none" w:sz="0" w:space="0" w:color="auto"/>
          </w:divBdr>
          <w:divsChild>
            <w:div w:id="645165000">
              <w:marLeft w:val="0"/>
              <w:marRight w:val="0"/>
              <w:marTop w:val="0"/>
              <w:marBottom w:val="0"/>
              <w:divBdr>
                <w:top w:val="none" w:sz="0" w:space="0" w:color="auto"/>
                <w:left w:val="none" w:sz="0" w:space="0" w:color="auto"/>
                <w:bottom w:val="none" w:sz="0" w:space="0" w:color="auto"/>
                <w:right w:val="none" w:sz="0" w:space="0" w:color="auto"/>
              </w:divBdr>
              <w:divsChild>
                <w:div w:id="766270708">
                  <w:marLeft w:val="0"/>
                  <w:marRight w:val="0"/>
                  <w:marTop w:val="0"/>
                  <w:marBottom w:val="0"/>
                  <w:divBdr>
                    <w:top w:val="none" w:sz="0" w:space="0" w:color="auto"/>
                    <w:left w:val="none" w:sz="0" w:space="0" w:color="auto"/>
                    <w:bottom w:val="none" w:sz="0" w:space="0" w:color="auto"/>
                    <w:right w:val="none" w:sz="0" w:space="0" w:color="auto"/>
                  </w:divBdr>
                  <w:divsChild>
                    <w:div w:id="15664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3315">
      <w:bodyDiv w:val="1"/>
      <w:marLeft w:val="0"/>
      <w:marRight w:val="0"/>
      <w:marTop w:val="0"/>
      <w:marBottom w:val="0"/>
      <w:divBdr>
        <w:top w:val="none" w:sz="0" w:space="0" w:color="auto"/>
        <w:left w:val="none" w:sz="0" w:space="0" w:color="auto"/>
        <w:bottom w:val="none" w:sz="0" w:space="0" w:color="auto"/>
        <w:right w:val="none" w:sz="0" w:space="0" w:color="auto"/>
      </w:divBdr>
    </w:div>
    <w:div w:id="1774744175">
      <w:bodyDiv w:val="1"/>
      <w:marLeft w:val="0"/>
      <w:marRight w:val="0"/>
      <w:marTop w:val="0"/>
      <w:marBottom w:val="0"/>
      <w:divBdr>
        <w:top w:val="none" w:sz="0" w:space="0" w:color="auto"/>
        <w:left w:val="none" w:sz="0" w:space="0" w:color="auto"/>
        <w:bottom w:val="none" w:sz="0" w:space="0" w:color="auto"/>
        <w:right w:val="none" w:sz="0" w:space="0" w:color="auto"/>
      </w:divBdr>
      <w:divsChild>
        <w:div w:id="529612720">
          <w:marLeft w:val="0"/>
          <w:marRight w:val="0"/>
          <w:marTop w:val="0"/>
          <w:marBottom w:val="0"/>
          <w:divBdr>
            <w:top w:val="none" w:sz="0" w:space="0" w:color="auto"/>
            <w:left w:val="none" w:sz="0" w:space="0" w:color="auto"/>
            <w:bottom w:val="none" w:sz="0" w:space="0" w:color="auto"/>
            <w:right w:val="none" w:sz="0" w:space="0" w:color="auto"/>
          </w:divBdr>
          <w:divsChild>
            <w:div w:id="1720664243">
              <w:marLeft w:val="0"/>
              <w:marRight w:val="0"/>
              <w:marTop w:val="0"/>
              <w:marBottom w:val="0"/>
              <w:divBdr>
                <w:top w:val="none" w:sz="0" w:space="0" w:color="auto"/>
                <w:left w:val="none" w:sz="0" w:space="0" w:color="auto"/>
                <w:bottom w:val="none" w:sz="0" w:space="0" w:color="auto"/>
                <w:right w:val="none" w:sz="0" w:space="0" w:color="auto"/>
              </w:divBdr>
              <w:divsChild>
                <w:div w:id="1291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2919">
      <w:bodyDiv w:val="1"/>
      <w:marLeft w:val="0"/>
      <w:marRight w:val="0"/>
      <w:marTop w:val="0"/>
      <w:marBottom w:val="0"/>
      <w:divBdr>
        <w:top w:val="none" w:sz="0" w:space="0" w:color="auto"/>
        <w:left w:val="none" w:sz="0" w:space="0" w:color="auto"/>
        <w:bottom w:val="none" w:sz="0" w:space="0" w:color="auto"/>
        <w:right w:val="none" w:sz="0" w:space="0" w:color="auto"/>
      </w:divBdr>
    </w:div>
    <w:div w:id="1900897469">
      <w:bodyDiv w:val="1"/>
      <w:marLeft w:val="0"/>
      <w:marRight w:val="0"/>
      <w:marTop w:val="0"/>
      <w:marBottom w:val="0"/>
      <w:divBdr>
        <w:top w:val="none" w:sz="0" w:space="0" w:color="auto"/>
        <w:left w:val="none" w:sz="0" w:space="0" w:color="auto"/>
        <w:bottom w:val="none" w:sz="0" w:space="0" w:color="auto"/>
        <w:right w:val="none" w:sz="0" w:space="0" w:color="auto"/>
      </w:divBdr>
      <w:divsChild>
        <w:div w:id="190075702">
          <w:marLeft w:val="0"/>
          <w:marRight w:val="0"/>
          <w:marTop w:val="0"/>
          <w:marBottom w:val="0"/>
          <w:divBdr>
            <w:top w:val="none" w:sz="0" w:space="0" w:color="auto"/>
            <w:left w:val="none" w:sz="0" w:space="0" w:color="auto"/>
            <w:bottom w:val="none" w:sz="0" w:space="0" w:color="auto"/>
            <w:right w:val="none" w:sz="0" w:space="0" w:color="auto"/>
          </w:divBdr>
          <w:divsChild>
            <w:div w:id="712390330">
              <w:marLeft w:val="0"/>
              <w:marRight w:val="0"/>
              <w:marTop w:val="0"/>
              <w:marBottom w:val="0"/>
              <w:divBdr>
                <w:top w:val="none" w:sz="0" w:space="0" w:color="auto"/>
                <w:left w:val="none" w:sz="0" w:space="0" w:color="auto"/>
                <w:bottom w:val="none" w:sz="0" w:space="0" w:color="auto"/>
                <w:right w:val="none" w:sz="0" w:space="0" w:color="auto"/>
              </w:divBdr>
              <w:divsChild>
                <w:div w:id="2104644114">
                  <w:marLeft w:val="0"/>
                  <w:marRight w:val="0"/>
                  <w:marTop w:val="0"/>
                  <w:marBottom w:val="0"/>
                  <w:divBdr>
                    <w:top w:val="none" w:sz="0" w:space="0" w:color="auto"/>
                    <w:left w:val="none" w:sz="0" w:space="0" w:color="auto"/>
                    <w:bottom w:val="none" w:sz="0" w:space="0" w:color="auto"/>
                    <w:right w:val="none" w:sz="0" w:space="0" w:color="auto"/>
                  </w:divBdr>
                  <w:divsChild>
                    <w:div w:id="17795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361">
      <w:bodyDiv w:val="1"/>
      <w:marLeft w:val="0"/>
      <w:marRight w:val="0"/>
      <w:marTop w:val="0"/>
      <w:marBottom w:val="0"/>
      <w:divBdr>
        <w:top w:val="none" w:sz="0" w:space="0" w:color="auto"/>
        <w:left w:val="none" w:sz="0" w:space="0" w:color="auto"/>
        <w:bottom w:val="none" w:sz="0" w:space="0" w:color="auto"/>
        <w:right w:val="none" w:sz="0" w:space="0" w:color="auto"/>
      </w:divBdr>
    </w:div>
    <w:div w:id="1951813347">
      <w:bodyDiv w:val="1"/>
      <w:marLeft w:val="0"/>
      <w:marRight w:val="0"/>
      <w:marTop w:val="0"/>
      <w:marBottom w:val="0"/>
      <w:divBdr>
        <w:top w:val="none" w:sz="0" w:space="0" w:color="auto"/>
        <w:left w:val="none" w:sz="0" w:space="0" w:color="auto"/>
        <w:bottom w:val="none" w:sz="0" w:space="0" w:color="auto"/>
        <w:right w:val="none" w:sz="0" w:space="0" w:color="auto"/>
      </w:divBdr>
      <w:divsChild>
        <w:div w:id="1206141876">
          <w:marLeft w:val="0"/>
          <w:marRight w:val="0"/>
          <w:marTop w:val="0"/>
          <w:marBottom w:val="0"/>
          <w:divBdr>
            <w:top w:val="none" w:sz="0" w:space="0" w:color="auto"/>
            <w:left w:val="none" w:sz="0" w:space="0" w:color="auto"/>
            <w:bottom w:val="none" w:sz="0" w:space="0" w:color="auto"/>
            <w:right w:val="none" w:sz="0" w:space="0" w:color="auto"/>
          </w:divBdr>
          <w:divsChild>
            <w:div w:id="265039407">
              <w:marLeft w:val="0"/>
              <w:marRight w:val="0"/>
              <w:marTop w:val="0"/>
              <w:marBottom w:val="0"/>
              <w:divBdr>
                <w:top w:val="none" w:sz="0" w:space="0" w:color="auto"/>
                <w:left w:val="none" w:sz="0" w:space="0" w:color="auto"/>
                <w:bottom w:val="none" w:sz="0" w:space="0" w:color="auto"/>
                <w:right w:val="none" w:sz="0" w:space="0" w:color="auto"/>
              </w:divBdr>
              <w:divsChild>
                <w:div w:id="158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9491">
      <w:bodyDiv w:val="1"/>
      <w:marLeft w:val="0"/>
      <w:marRight w:val="0"/>
      <w:marTop w:val="0"/>
      <w:marBottom w:val="0"/>
      <w:divBdr>
        <w:top w:val="none" w:sz="0" w:space="0" w:color="auto"/>
        <w:left w:val="none" w:sz="0" w:space="0" w:color="auto"/>
        <w:bottom w:val="none" w:sz="0" w:space="0" w:color="auto"/>
        <w:right w:val="none" w:sz="0" w:space="0" w:color="auto"/>
      </w:divBdr>
    </w:div>
    <w:div w:id="2001230008">
      <w:bodyDiv w:val="1"/>
      <w:marLeft w:val="0"/>
      <w:marRight w:val="0"/>
      <w:marTop w:val="0"/>
      <w:marBottom w:val="0"/>
      <w:divBdr>
        <w:top w:val="none" w:sz="0" w:space="0" w:color="auto"/>
        <w:left w:val="none" w:sz="0" w:space="0" w:color="auto"/>
        <w:bottom w:val="none" w:sz="0" w:space="0" w:color="auto"/>
        <w:right w:val="none" w:sz="0" w:space="0" w:color="auto"/>
      </w:divBdr>
    </w:div>
    <w:div w:id="2068336057">
      <w:bodyDiv w:val="1"/>
      <w:marLeft w:val="0"/>
      <w:marRight w:val="0"/>
      <w:marTop w:val="0"/>
      <w:marBottom w:val="0"/>
      <w:divBdr>
        <w:top w:val="none" w:sz="0" w:space="0" w:color="auto"/>
        <w:left w:val="none" w:sz="0" w:space="0" w:color="auto"/>
        <w:bottom w:val="none" w:sz="0" w:space="0" w:color="auto"/>
        <w:right w:val="none" w:sz="0" w:space="0" w:color="auto"/>
      </w:divBdr>
      <w:divsChild>
        <w:div w:id="1660646458">
          <w:marLeft w:val="0"/>
          <w:marRight w:val="0"/>
          <w:marTop w:val="0"/>
          <w:marBottom w:val="0"/>
          <w:divBdr>
            <w:top w:val="none" w:sz="0" w:space="0" w:color="auto"/>
            <w:left w:val="none" w:sz="0" w:space="0" w:color="auto"/>
            <w:bottom w:val="none" w:sz="0" w:space="0" w:color="auto"/>
            <w:right w:val="none" w:sz="0" w:space="0" w:color="auto"/>
          </w:divBdr>
          <w:divsChild>
            <w:div w:id="2066054162">
              <w:marLeft w:val="0"/>
              <w:marRight w:val="0"/>
              <w:marTop w:val="0"/>
              <w:marBottom w:val="0"/>
              <w:divBdr>
                <w:top w:val="none" w:sz="0" w:space="0" w:color="auto"/>
                <w:left w:val="none" w:sz="0" w:space="0" w:color="auto"/>
                <w:bottom w:val="none" w:sz="0" w:space="0" w:color="auto"/>
                <w:right w:val="none" w:sz="0" w:space="0" w:color="auto"/>
              </w:divBdr>
              <w:divsChild>
                <w:div w:id="869681694">
                  <w:marLeft w:val="0"/>
                  <w:marRight w:val="0"/>
                  <w:marTop w:val="0"/>
                  <w:marBottom w:val="0"/>
                  <w:divBdr>
                    <w:top w:val="none" w:sz="0" w:space="0" w:color="auto"/>
                    <w:left w:val="none" w:sz="0" w:space="0" w:color="auto"/>
                    <w:bottom w:val="none" w:sz="0" w:space="0" w:color="auto"/>
                    <w:right w:val="none" w:sz="0" w:space="0" w:color="auto"/>
                  </w:divBdr>
                  <w:divsChild>
                    <w:div w:id="2080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49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1235">
          <w:marLeft w:val="0"/>
          <w:marRight w:val="0"/>
          <w:marTop w:val="0"/>
          <w:marBottom w:val="0"/>
          <w:divBdr>
            <w:top w:val="none" w:sz="0" w:space="0" w:color="auto"/>
            <w:left w:val="none" w:sz="0" w:space="0" w:color="auto"/>
            <w:bottom w:val="none" w:sz="0" w:space="0" w:color="auto"/>
            <w:right w:val="none" w:sz="0" w:space="0" w:color="auto"/>
          </w:divBdr>
          <w:divsChild>
            <w:div w:id="1338574668">
              <w:marLeft w:val="0"/>
              <w:marRight w:val="0"/>
              <w:marTop w:val="0"/>
              <w:marBottom w:val="0"/>
              <w:divBdr>
                <w:top w:val="none" w:sz="0" w:space="0" w:color="auto"/>
                <w:left w:val="none" w:sz="0" w:space="0" w:color="auto"/>
                <w:bottom w:val="none" w:sz="0" w:space="0" w:color="auto"/>
                <w:right w:val="none" w:sz="0" w:space="0" w:color="auto"/>
              </w:divBdr>
              <w:divsChild>
                <w:div w:id="3564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8895">
      <w:bodyDiv w:val="1"/>
      <w:marLeft w:val="0"/>
      <w:marRight w:val="0"/>
      <w:marTop w:val="0"/>
      <w:marBottom w:val="0"/>
      <w:divBdr>
        <w:top w:val="none" w:sz="0" w:space="0" w:color="auto"/>
        <w:left w:val="none" w:sz="0" w:space="0" w:color="auto"/>
        <w:bottom w:val="none" w:sz="0" w:space="0" w:color="auto"/>
        <w:right w:val="none" w:sz="0" w:space="0" w:color="auto"/>
      </w:divBdr>
    </w:div>
    <w:div w:id="21117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icpsrweb/content/DSDR/add-health-data-guide.html" TargetMode="External"/><Relationship Id="rId13" Type="http://schemas.openxmlformats.org/officeDocument/2006/relationships/hyperlink" Target="https://doi.org/10.18637/jss.v067.i01" TargetMode="Externa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www.icpsr.umich.edu/icpsrweb/DSDR/studies/21600" TargetMode="Externa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doi.org/10.5255/UKDA-SN-5151-2" TargetMode="External"/><Relationship Id="rId23" Type="http://schemas.openxmlformats.org/officeDocument/2006/relationships/header" Target="header8.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jstatsoft.org/v45/i07/" TargetMode="Externa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5790-5831-DB42-A425-B7397677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Pages>
  <Words>14144</Words>
  <Characters>80623</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Beck, Emorie</cp:lastModifiedBy>
  <cp:revision>8</cp:revision>
  <dcterms:created xsi:type="dcterms:W3CDTF">2019-12-20T17:07:00Z</dcterms:created>
  <dcterms:modified xsi:type="dcterms:W3CDTF">2020-01-09T20:52:00Z</dcterms:modified>
</cp:coreProperties>
</file>